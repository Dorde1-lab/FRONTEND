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DB7B240">
      <w:pPr>
        <w:rPr>
          <w:b/>
          <w:bCs/>
        </w:rPr>
      </w:pPr>
      <w:r>
        <w:rPr>
          <w:b/>
          <w:bCs/>
        </w:rPr>
        <w:t>Begin</w:t>
      </w:r>
    </w:p>
    <w:p w14:paraId="31825B4C"/>
    <w:p w14:paraId="38DB5376">
      <w:r>
        <w:t>Number  : D, E, C.</w:t>
      </w:r>
    </w:p>
    <w:p w14:paraId="605EC064"/>
    <w:p w14:paraId="0597DA03">
      <w:r>
        <w:t>Print (Evro)</w:t>
      </w:r>
    </w:p>
    <w:p w14:paraId="010150D5">
      <w:r>
        <w:t xml:space="preserve">Input E </w:t>
      </w:r>
    </w:p>
    <w:p w14:paraId="7E5BD84F"/>
    <w:p w14:paraId="0E55AD44">
      <w:r>
        <w:t xml:space="preserve">C = E * 117 </w:t>
      </w:r>
    </w:p>
    <w:p w14:paraId="729E4BAD">
      <w:r>
        <w:t>Print (Iznos)</w:t>
      </w:r>
    </w:p>
    <w:p w14:paraId="4214E43B">
      <w:r>
        <w:t>Output C</w:t>
      </w:r>
    </w:p>
    <w:p w14:paraId="368ED449"/>
    <w:p w14:paraId="2A6A820C">
      <w:pPr>
        <w:rPr>
          <w:b/>
          <w:bCs/>
        </w:rPr>
      </w:pPr>
      <w:r>
        <w:rPr>
          <w:b/>
          <w:bCs/>
        </w:rPr>
        <w:t xml:space="preserve">IF </w:t>
      </w:r>
    </w:p>
    <w:p w14:paraId="103CEB8B">
      <w:pPr>
        <w:rPr>
          <w:b/>
          <w:bCs/>
        </w:rPr>
      </w:pPr>
    </w:p>
    <w:p w14:paraId="46D43B99">
      <w:r>
        <w:t xml:space="preserve">Begin </w:t>
      </w:r>
    </w:p>
    <w:p w14:paraId="32D2519A"/>
    <w:p w14:paraId="21603684">
      <w:r>
        <w:t xml:space="preserve">Ocena 1, ocean 2, ocean 3, prosek </w:t>
      </w:r>
    </w:p>
    <w:p w14:paraId="624A6E09">
      <w:r>
        <w:t>Print (ocean 1)</w:t>
      </w:r>
    </w:p>
    <w:p w14:paraId="302201E3">
      <w:r>
        <w:t>Print (ocean 2)</w:t>
      </w:r>
    </w:p>
    <w:p w14:paraId="0F28C0E2">
      <w:r>
        <w:t>Print (ocena 3)</w:t>
      </w:r>
    </w:p>
    <w:p w14:paraId="11B91989">
      <w:r>
        <w:t>Input ocena 1, ocena 2, ocena 3</w:t>
      </w:r>
    </w:p>
    <w:p w14:paraId="7E6B5E59">
      <w:r>
        <w:t xml:space="preserve"> </w:t>
      </w:r>
    </w:p>
    <w:p w14:paraId="2F9C62FE">
      <w:r>
        <w:t>Prosek = (ocena 1 + ocena 2 + ocena 3) / 3</w:t>
      </w:r>
    </w:p>
    <w:p w14:paraId="46771522"/>
    <w:p w14:paraId="31B872D1">
      <w:r>
        <w:t>If</w:t>
      </w:r>
    </w:p>
    <w:p w14:paraId="314EE228">
      <w:r>
        <w:t>Prosek &gt; 60 than print Successful</w:t>
      </w:r>
    </w:p>
    <w:p w14:paraId="2073C0E5">
      <w:r>
        <w:t xml:space="preserve">Else </w:t>
      </w:r>
    </w:p>
    <w:p w14:paraId="59A32884">
      <w:r>
        <w:t xml:space="preserve">Print failed </w:t>
      </w:r>
    </w:p>
    <w:p w14:paraId="4C0B43B2">
      <w:r>
        <w:t>END If</w:t>
      </w:r>
    </w:p>
    <w:p w14:paraId="43F28F50">
      <w:r>
        <w:t>End.</w:t>
      </w:r>
    </w:p>
    <w:p w14:paraId="6824994F"/>
    <w:p w14:paraId="10DA1B31"/>
    <w:p w14:paraId="190CF449"/>
    <w:p w14:paraId="0785542D">
      <w:r>
        <w:rPr>
          <w:b/>
          <w:bCs/>
        </w:rPr>
        <w:t>Begin</w:t>
      </w:r>
    </w:p>
    <w:p w14:paraId="1D98A63D"/>
    <w:p w14:paraId="48D00F8D">
      <w:r>
        <w:t>Var Mile, kilometer, result</w:t>
      </w:r>
    </w:p>
    <w:p w14:paraId="41AA9FC4">
      <w:pPr>
        <w:rPr>
          <w:lang w:val="fr-FR"/>
        </w:rPr>
      </w:pPr>
      <w:r>
        <w:rPr>
          <w:lang w:val="fr-FR"/>
        </w:rPr>
        <w:t>Print (upisi_iznos)</w:t>
      </w:r>
    </w:p>
    <w:p w14:paraId="4B29EE2E">
      <w:pPr>
        <w:rPr>
          <w:lang w:val="fr-FR"/>
        </w:rPr>
      </w:pPr>
      <w:r>
        <w:rPr>
          <w:lang w:val="fr-FR"/>
        </w:rPr>
        <w:t xml:space="preserve">     Input iznos</w:t>
      </w:r>
    </w:p>
    <w:p w14:paraId="5169B2B1">
      <w:pPr>
        <w:rPr>
          <w:lang w:val="fr-FR"/>
        </w:rPr>
      </w:pPr>
      <w:r>
        <w:rPr>
          <w:lang w:val="fr-FR"/>
        </w:rPr>
        <w:t>Print (unesi mernu jedinizu - milje ili kilometre)</w:t>
      </w:r>
    </w:p>
    <w:p w14:paraId="602690E0">
      <w:pPr>
        <w:rPr>
          <w:lang w:val="fr-FR"/>
        </w:rPr>
      </w:pPr>
      <w:r>
        <w:rPr>
          <w:lang w:val="fr-FR"/>
        </w:rPr>
        <w:t xml:space="preserve">    Input (merna_jedinica)</w:t>
      </w:r>
    </w:p>
    <w:p w14:paraId="68B84FB1">
      <w:pPr>
        <w:rPr>
          <w:lang w:val="fr-FR"/>
        </w:rPr>
      </w:pPr>
      <w:r>
        <w:rPr>
          <w:lang w:val="fr-FR"/>
        </w:rPr>
        <w:t>Print (unesi mernu jedinicu u koju konvertujes)</w:t>
      </w:r>
    </w:p>
    <w:p w14:paraId="3F17B8D2">
      <w:r>
        <w:rPr>
          <w:lang w:val="fr-FR"/>
        </w:rPr>
        <w:t xml:space="preserve">    </w:t>
      </w:r>
      <w:r>
        <w:t>Input ciljana_merna_jedinica</w:t>
      </w:r>
    </w:p>
    <w:p w14:paraId="74706DC0"/>
    <w:p w14:paraId="6AFABB06">
      <w:r>
        <w:t>If merna_jedinica = mile and ciljana_merna_jedinica = kilometer than</w:t>
      </w:r>
    </w:p>
    <w:p w14:paraId="33300888">
      <w:r>
        <w:t xml:space="preserve">      Result = iznos * 1,0303</w:t>
      </w:r>
    </w:p>
    <w:p w14:paraId="08E48DD1">
      <w:r>
        <w:t xml:space="preserve">      Print result </w:t>
      </w:r>
    </w:p>
    <w:p w14:paraId="73B45414">
      <w:r>
        <w:t>If merna_jednica = kilometer and ciljana_merna_jedinica mile than</w:t>
      </w:r>
    </w:p>
    <w:p w14:paraId="134E2E0E">
      <w:pPr>
        <w:rPr>
          <w:lang w:val="fr-FR"/>
        </w:rPr>
      </w:pPr>
      <w:r>
        <w:t xml:space="preserve">     </w:t>
      </w:r>
      <w:r>
        <w:rPr>
          <w:lang w:val="fr-FR"/>
        </w:rPr>
        <w:t>Rezultat  = iznos * 0.223</w:t>
      </w:r>
    </w:p>
    <w:p w14:paraId="6DF4550C">
      <w:pPr>
        <w:rPr>
          <w:lang w:val="fr-FR"/>
        </w:rPr>
      </w:pPr>
      <w:r>
        <w:rPr>
          <w:lang w:val="fr-FR"/>
        </w:rPr>
        <w:t xml:space="preserve">     Print rezultat</w:t>
      </w:r>
    </w:p>
    <w:p w14:paraId="63497E52">
      <w:pPr>
        <w:rPr>
          <w:lang w:val="fr-FR"/>
        </w:rPr>
      </w:pPr>
      <w:r>
        <w:rPr>
          <w:lang w:val="fr-FR"/>
        </w:rPr>
        <w:t xml:space="preserve">End. </w:t>
      </w:r>
    </w:p>
    <w:p w14:paraId="65898FF2">
      <w:pPr>
        <w:rPr>
          <w:lang w:val="fr-FR"/>
        </w:rPr>
      </w:pPr>
    </w:p>
    <w:p w14:paraId="3D631F9C">
      <w:pPr>
        <w:rPr>
          <w:lang w:val="fr-FR"/>
        </w:rPr>
      </w:pPr>
    </w:p>
    <w:p w14:paraId="5762FD7B">
      <w:pPr>
        <w:rPr>
          <w:lang w:val="fr-FR"/>
        </w:rPr>
      </w:pPr>
    </w:p>
    <w:p w14:paraId="5A90C5F3">
      <w:pPr>
        <w:rPr>
          <w:lang w:val="fr-FR"/>
        </w:rPr>
      </w:pPr>
    </w:p>
    <w:p w14:paraId="2538F732">
      <w:pPr>
        <w:rPr>
          <w:lang w:val="fr-FR"/>
        </w:rPr>
      </w:pPr>
    </w:p>
    <w:p w14:paraId="07F4CAF9">
      <w:pPr>
        <w:rPr>
          <w:lang w:val="fr-FR"/>
        </w:rPr>
      </w:pPr>
    </w:p>
    <w:p w14:paraId="5EF7EB9E">
      <w:pPr>
        <w:rPr>
          <w:lang w:val="fr-FR"/>
        </w:rPr>
      </w:pPr>
    </w:p>
    <w:p w14:paraId="58360D8E">
      <w:pPr>
        <w:rPr>
          <w:lang w:val="fr-FR"/>
        </w:rPr>
      </w:pPr>
    </w:p>
    <w:p w14:paraId="0E4DDC55">
      <w:pPr>
        <w:rPr>
          <w:lang w:val="fr-FR"/>
        </w:rPr>
      </w:pPr>
    </w:p>
    <w:p w14:paraId="5AC83DF2">
      <w:pPr>
        <w:rPr>
          <w:lang w:val="fr-FR"/>
        </w:rPr>
      </w:pPr>
    </w:p>
    <w:p w14:paraId="60FA22F0">
      <w:r>
        <w:t>Convert miles to kilometers or kilometeres to miles</w:t>
      </w:r>
    </w:p>
    <w:p w14:paraId="751358BB"/>
    <w:p w14:paraId="05787E05">
      <w:pPr>
        <w:rPr>
          <w:b/>
          <w:bCs/>
        </w:rPr>
      </w:pPr>
      <w:r>
        <w:rPr>
          <w:b/>
          <w:bCs/>
        </w:rPr>
        <w:t>Begin</w:t>
      </w:r>
    </w:p>
    <w:p w14:paraId="47481804"/>
    <w:p w14:paraId="64DCDF0A">
      <w:r>
        <w:t>Var numbers (‘amount’, ‘press’, result’)</w:t>
      </w:r>
    </w:p>
    <w:p w14:paraId="4603385F"/>
    <w:p w14:paraId="0AD9580D">
      <w:r>
        <w:t>Print (“press 1 if you want to convert miles to kilometers or press 2 if you want to convert kilometers to miles”)</w:t>
      </w:r>
    </w:p>
    <w:p w14:paraId="03A20834">
      <w:r>
        <w:t xml:space="preserve">    Input Press </w:t>
      </w:r>
    </w:p>
    <w:p w14:paraId="3D9E5AD8">
      <w:r>
        <w:t>Print (amount)</w:t>
      </w:r>
    </w:p>
    <w:p w14:paraId="3473BE3E">
      <w:r>
        <w:t xml:space="preserve">   Input amount</w:t>
      </w:r>
    </w:p>
    <w:p w14:paraId="1EE96CFF">
      <w:r>
        <w:t>If press = 1 than</w:t>
      </w:r>
    </w:p>
    <w:p w14:paraId="0BB290C6">
      <w:r>
        <w:t xml:space="preserve">   Result = amount * 1,041</w:t>
      </w:r>
    </w:p>
    <w:p w14:paraId="530D0238">
      <w:r>
        <w:t>Else if press = 2 than</w:t>
      </w:r>
    </w:p>
    <w:p w14:paraId="01CF340A">
      <w:r>
        <w:t xml:space="preserve">   Result = amount * 0.324</w:t>
      </w:r>
    </w:p>
    <w:p w14:paraId="70F37B0B">
      <w:r>
        <w:t>Else Print (something went wrong)</w:t>
      </w:r>
    </w:p>
    <w:p w14:paraId="63E4C8E3">
      <w:r>
        <w:t xml:space="preserve">End if. </w:t>
      </w:r>
    </w:p>
    <w:p w14:paraId="6867C403">
      <w:r>
        <w:t>Print Result</w:t>
      </w:r>
    </w:p>
    <w:p w14:paraId="00BDDCDB">
      <w:r>
        <w:t>End.</w:t>
      </w:r>
    </w:p>
    <w:p w14:paraId="7E93B8EE"/>
    <w:p w14:paraId="513E5394"/>
    <w:p w14:paraId="00096F3D"/>
    <w:p w14:paraId="128F7E73"/>
    <w:p w14:paraId="7108BDA0"/>
    <w:p w14:paraId="7701AAE3"/>
    <w:p w14:paraId="75713F45"/>
    <w:p w14:paraId="7D74DCC1"/>
    <w:p w14:paraId="6CBA6A79"/>
    <w:p w14:paraId="0FCCCE66">
      <w:pPr>
        <w:rPr>
          <w:b/>
          <w:bCs/>
        </w:rPr>
      </w:pPr>
      <w:r>
        <w:rPr>
          <w:b/>
          <w:bCs/>
        </w:rPr>
        <w:t>Arrays, lists  -  kolone, liste</w:t>
      </w:r>
    </w:p>
    <w:p w14:paraId="34F1FDBD"/>
    <w:p w14:paraId="010E47EE">
      <w:r>
        <w:t>Var studenti = [ ‘Maja’ , ‘Mirko , ‘Stefan’ ]</w:t>
      </w:r>
    </w:p>
    <w:p w14:paraId="036C6985">
      <w:r>
        <w:t>For i=0 ; i&lt;3 ; i=i++</w:t>
      </w:r>
    </w:p>
    <w:p w14:paraId="4218CE2B">
      <w:r>
        <w:t xml:space="preserve">    Print studenti [0]</w:t>
      </w:r>
    </w:p>
    <w:p w14:paraId="206930BB">
      <w:r>
        <w:t xml:space="preserve">    Print studenti [1]</w:t>
      </w:r>
    </w:p>
    <w:p w14:paraId="03646913">
      <w:r>
        <w:t xml:space="preserve">    Print studenti [2]</w:t>
      </w:r>
    </w:p>
    <w:p w14:paraId="1998E819"/>
    <w:p w14:paraId="0311BF9E">
      <w:r>
        <w:t>For i=0 ; i&lt;3 ; i=i++</w:t>
      </w:r>
    </w:p>
    <w:p w14:paraId="5CA0FA50">
      <w:r>
        <w:t xml:space="preserve">  Print I (u ovom slucaju ispisuje samo brojeve(menja brojeve))</w:t>
      </w:r>
    </w:p>
    <w:p w14:paraId="3856C45C"/>
    <w:p w14:paraId="28BC941A">
      <w:r>
        <w:t>Var studenti = [ ‘Maja’ , ‘Mirko , ‘Stefan’ ]</w:t>
      </w:r>
    </w:p>
    <w:p w14:paraId="2FF5ECAD">
      <w:r>
        <w:t>For i=0 ; i&lt;3; i=i++</w:t>
      </w:r>
    </w:p>
    <w:p w14:paraId="369A6A52">
      <w:r>
        <w:t xml:space="preserve">    Print studenti </w:t>
      </w:r>
      <w:r>
        <w:rPr>
          <w:b/>
          <w:bCs/>
          <w:color w:val="FF0000"/>
        </w:rPr>
        <w:t>[i]</w:t>
      </w:r>
      <w:r>
        <w:rPr>
          <w:color w:val="FF0000"/>
        </w:rPr>
        <w:t xml:space="preserve">   </w:t>
      </w:r>
      <w:r>
        <w:t>(sada ce ispisati imena studenata)</w:t>
      </w:r>
    </w:p>
    <w:p w14:paraId="38AC0AE0"/>
    <w:p w14:paraId="1A5AC116">
      <w:r>
        <w:t>Bilo bi –</w:t>
      </w:r>
    </w:p>
    <w:p w14:paraId="6813C652">
      <w:pPr>
        <w:rPr>
          <w:color w:val="FF0000"/>
        </w:rPr>
      </w:pPr>
      <w:r>
        <w:rPr>
          <w:color w:val="FF0000"/>
        </w:rPr>
        <w:t>Var studenti = [ ‘Maja’ , ‘Mirko , ‘Stefan’ ]</w:t>
      </w:r>
    </w:p>
    <w:p w14:paraId="4E54315C">
      <w:pPr>
        <w:rPr>
          <w:color w:val="FF0000"/>
        </w:rPr>
      </w:pPr>
      <w:r>
        <w:rPr>
          <w:color w:val="FF0000"/>
        </w:rPr>
        <w:t>For i=0 ; i&lt;3; i=i++</w:t>
      </w:r>
    </w:p>
    <w:p w14:paraId="216AB388">
      <w:pPr>
        <w:rPr>
          <w:color w:val="FF0000"/>
        </w:rPr>
      </w:pPr>
      <w:r>
        <w:rPr>
          <w:color w:val="FF0000"/>
        </w:rPr>
        <w:t xml:space="preserve">    Print studenti [i] </w:t>
      </w:r>
    </w:p>
    <w:p w14:paraId="72B32941"/>
    <w:p w14:paraId="48AEB8EF">
      <w:r>
        <w:t>Var studenti = [ ‘Maja’ , ‘Mirko , ‘Stefan’ , ‘Suzana’ , ‘Djordje’ ]</w:t>
      </w:r>
    </w:p>
    <w:p w14:paraId="67516820">
      <w:r>
        <w:t xml:space="preserve">For i=0 ; </w:t>
      </w:r>
      <w:r>
        <w:rPr>
          <w:b/>
          <w:bCs/>
          <w:color w:val="FF0000"/>
        </w:rPr>
        <w:t>i&lt;studenti.length</w:t>
      </w:r>
      <w:r>
        <w:rPr>
          <w:color w:val="FF0000"/>
        </w:rPr>
        <w:t xml:space="preserve"> </w:t>
      </w:r>
      <w:r>
        <w:t>; i=i++        (.length oznacava da se ispisuje do kraja, beskonacno)</w:t>
      </w:r>
    </w:p>
    <w:p w14:paraId="4F4AEB5A">
      <w:r>
        <w:t xml:space="preserve">    Print studenti </w:t>
      </w:r>
      <w:r>
        <w:rPr>
          <w:b/>
          <w:bCs/>
          <w:color w:val="FF0000"/>
        </w:rPr>
        <w:t xml:space="preserve">[i] </w:t>
      </w:r>
    </w:p>
    <w:p w14:paraId="3341E4ED"/>
    <w:p w14:paraId="75EF65B8"/>
    <w:p w14:paraId="48B83493"/>
    <w:p w14:paraId="41539F15"/>
    <w:p w14:paraId="67D47EDF"/>
    <w:p w14:paraId="2716408A"/>
    <w:p w14:paraId="2F1A1158">
      <w:pPr>
        <w:rPr>
          <w:b/>
          <w:bCs/>
        </w:rPr>
      </w:pPr>
      <w:r>
        <w:rPr>
          <w:b/>
          <w:bCs/>
        </w:rPr>
        <w:t>Zadatak da se ispise ime jednog od svih studenata</w:t>
      </w:r>
    </w:p>
    <w:p w14:paraId="2FFB01D0"/>
    <w:p w14:paraId="5E922673">
      <w:pPr>
        <w:rPr>
          <w:color w:val="FF0000"/>
        </w:rPr>
      </w:pPr>
      <w:r>
        <w:rPr>
          <w:color w:val="FF0000"/>
        </w:rPr>
        <w:t xml:space="preserve">Begin </w:t>
      </w:r>
    </w:p>
    <w:p w14:paraId="021F4546">
      <w:pPr>
        <w:rPr>
          <w:color w:val="FF0000"/>
        </w:rPr>
      </w:pPr>
      <w:r>
        <w:rPr>
          <w:color w:val="FF0000"/>
        </w:rPr>
        <w:t>Var Studenti  [‘Maja’ , ‘Anastazija’ , ‘Djordje’]</w:t>
      </w:r>
    </w:p>
    <w:p w14:paraId="1E88476A">
      <w:pPr>
        <w:rPr>
          <w:color w:val="FF0000"/>
          <w:lang w:val="fr-FR"/>
        </w:rPr>
      </w:pPr>
      <w:r>
        <w:rPr>
          <w:color w:val="FF0000"/>
          <w:lang w:val="fr-FR"/>
        </w:rPr>
        <w:t>Var student_pronadjen = false ;</w:t>
      </w:r>
    </w:p>
    <w:p w14:paraId="16619768">
      <w:pPr>
        <w:rPr>
          <w:color w:val="FF0000"/>
          <w:lang w:val="fr-FR"/>
        </w:rPr>
      </w:pPr>
    </w:p>
    <w:p w14:paraId="5F836746">
      <w:pPr>
        <w:rPr>
          <w:color w:val="FF0000"/>
          <w:lang w:val="fr-FR"/>
        </w:rPr>
      </w:pPr>
      <w:r>
        <w:rPr>
          <w:color w:val="FF0000"/>
          <w:lang w:val="fr-FR"/>
        </w:rPr>
        <w:t>Print ‘Unesi ime’</w:t>
      </w:r>
    </w:p>
    <w:p w14:paraId="5A373260">
      <w:pPr>
        <w:rPr>
          <w:color w:val="FF0000"/>
        </w:rPr>
      </w:pPr>
      <w:r>
        <w:rPr>
          <w:color w:val="FF0000"/>
        </w:rPr>
        <w:t xml:space="preserve">Input ime </w:t>
      </w:r>
    </w:p>
    <w:p w14:paraId="57D78D9B">
      <w:pPr>
        <w:rPr>
          <w:color w:val="FF0000"/>
        </w:rPr>
      </w:pPr>
      <w:r>
        <w:rPr>
          <w:color w:val="FF0000"/>
        </w:rPr>
        <w:t>For var i=0 ; i&lt; studenti.length ; i = i++</w:t>
      </w:r>
    </w:p>
    <w:p w14:paraId="48A48A72">
      <w:pPr>
        <w:rPr>
          <w:color w:val="FF0000"/>
        </w:rPr>
      </w:pPr>
    </w:p>
    <w:p w14:paraId="33767099">
      <w:pPr>
        <w:rPr>
          <w:color w:val="FF0000"/>
        </w:rPr>
      </w:pPr>
      <w:r>
        <w:rPr>
          <w:color w:val="FF0000"/>
        </w:rPr>
        <w:t xml:space="preserve">        If ime == student[i]</w:t>
      </w:r>
    </w:p>
    <w:p w14:paraId="4B578CE0">
      <w:pPr>
        <w:rPr>
          <w:color w:val="FF0000"/>
        </w:rPr>
      </w:pPr>
      <w:r>
        <w:rPr>
          <w:color w:val="FF0000"/>
        </w:rPr>
        <w:t xml:space="preserve">                    Print ‘ime’</w:t>
      </w:r>
    </w:p>
    <w:p w14:paraId="4A2C2794">
      <w:pPr>
        <w:rPr>
          <w:color w:val="FF0000"/>
          <w:u w:val="single"/>
        </w:rPr>
      </w:pPr>
      <w:r>
        <w:rPr>
          <w:color w:val="FF0000"/>
        </w:rPr>
        <w:t xml:space="preserve">                  ?  End program </w:t>
      </w:r>
      <w:r>
        <w:rPr>
          <w:color w:val="FF0000"/>
          <w:u w:val="single"/>
        </w:rPr>
        <w:t>(ako ovo dodamo, ovde se zavrsava niz FOR I ponavljanja) ?</w:t>
      </w:r>
    </w:p>
    <w:p w14:paraId="09D9F87F">
      <w:pPr>
        <w:rPr>
          <w:color w:val="FF0000"/>
        </w:rPr>
      </w:pPr>
      <w:r>
        <w:rPr>
          <w:color w:val="FF0000"/>
        </w:rPr>
        <w:t xml:space="preserve">                    Student_pronadjen == true</w:t>
      </w:r>
    </w:p>
    <w:p w14:paraId="023C1CBB">
      <w:pPr>
        <w:rPr>
          <w:color w:val="FF0000"/>
        </w:rPr>
      </w:pPr>
      <w:r>
        <w:rPr>
          <w:color w:val="FF0000"/>
        </w:rPr>
        <w:t>End for</w:t>
      </w:r>
    </w:p>
    <w:p w14:paraId="07E2AD89">
      <w:pPr>
        <w:rPr>
          <w:color w:val="FF0000"/>
        </w:rPr>
      </w:pPr>
      <w:r>
        <w:rPr>
          <w:color w:val="FF0000"/>
        </w:rPr>
        <w:t xml:space="preserve">         If student_pronadjen == false</w:t>
      </w:r>
    </w:p>
    <w:p w14:paraId="5794663A">
      <w:pPr>
        <w:rPr>
          <w:color w:val="FF0000"/>
        </w:rPr>
      </w:pPr>
      <w:r>
        <w:rPr>
          <w:color w:val="FF0000"/>
        </w:rPr>
        <w:t xml:space="preserve">         Print ‘ime nije na spisku’</w:t>
      </w:r>
    </w:p>
    <w:p w14:paraId="7C7D6FDE">
      <w:pPr>
        <w:rPr>
          <w:color w:val="FF0000"/>
        </w:rPr>
      </w:pPr>
      <w:r>
        <w:rPr>
          <w:color w:val="FF0000"/>
        </w:rPr>
        <w:t xml:space="preserve">End </w:t>
      </w:r>
    </w:p>
    <w:p w14:paraId="5F8AC10E"/>
    <w:p w14:paraId="2550AE6D"/>
    <w:p w14:paraId="787AEF80"/>
    <w:p w14:paraId="3C051A7C"/>
    <w:p w14:paraId="431C2162"/>
    <w:p w14:paraId="516B0699"/>
    <w:p w14:paraId="65A413F4"/>
    <w:p w14:paraId="537D94E5">
      <w:r>
        <w:t xml:space="preserve">Begin </w:t>
      </w:r>
    </w:p>
    <w:p w14:paraId="7E35BD21"/>
    <w:p w14:paraId="3D8D98A9">
      <w:r>
        <w:t>Var – broj1, broj2, broj3, rezultat</w:t>
      </w:r>
    </w:p>
    <w:p w14:paraId="05AF8296">
      <w:r>
        <w:t>Print (upisi_broj1)</w:t>
      </w:r>
    </w:p>
    <w:p w14:paraId="05882096">
      <w:r>
        <w:t xml:space="preserve">   Input broj1</w:t>
      </w:r>
    </w:p>
    <w:p w14:paraId="09B490EB">
      <w:r>
        <w:t>Print (upisi_broj2)</w:t>
      </w:r>
    </w:p>
    <w:p w14:paraId="63FC0868">
      <w:r>
        <w:t xml:space="preserve">   Input broj2</w:t>
      </w:r>
    </w:p>
    <w:p w14:paraId="6A72324E">
      <w:r>
        <w:t>Print (upisi_broj3)</w:t>
      </w:r>
    </w:p>
    <w:p w14:paraId="7D32F1AF">
      <w:r>
        <w:t xml:space="preserve">   Input broj3</w:t>
      </w:r>
    </w:p>
    <w:p w14:paraId="5746FD00"/>
    <w:p w14:paraId="682FBED8">
      <w:r>
        <w:t>Rezultat = broj1 + broj2 + broj3 / 3</w:t>
      </w:r>
    </w:p>
    <w:p w14:paraId="3BF1FE50">
      <w:r>
        <w:t>Print rezultat</w:t>
      </w:r>
    </w:p>
    <w:p w14:paraId="08DE2E47"/>
    <w:p w14:paraId="2530CF1B">
      <w:r>
        <w:t>End.</w:t>
      </w:r>
    </w:p>
    <w:p w14:paraId="6BBBD917"/>
    <w:p w14:paraId="7B4A0E86"/>
    <w:p w14:paraId="535E6AA1"/>
    <w:p w14:paraId="5A63D109">
      <w:pPr>
        <w:rPr>
          <w:b/>
          <w:bCs/>
          <w:color w:val="FF0000"/>
          <w:u w:val="single"/>
        </w:rPr>
      </w:pPr>
      <w:r>
        <w:rPr>
          <w:b/>
          <w:bCs/>
          <w:color w:val="FF0000"/>
          <w:u w:val="single"/>
        </w:rPr>
        <w:t>UVOD – HTML / CSS</w:t>
      </w:r>
    </w:p>
    <w:p w14:paraId="5A761E7A"/>
    <w:p w14:paraId="54090B9A">
      <w:pPr>
        <w:pStyle w:val="14"/>
        <w:numPr>
          <w:ilvl w:val="0"/>
          <w:numId w:val="1"/>
        </w:numPr>
      </w:pPr>
      <w:r>
        <w:rPr>
          <w:b/>
          <w:bCs/>
        </w:rPr>
        <w:t>ARPANET</w:t>
      </w:r>
      <w:r>
        <w:t xml:space="preserve"> -  The name of the first computer network (1969)</w:t>
      </w:r>
    </w:p>
    <w:p w14:paraId="7F978783">
      <w:pPr>
        <w:pStyle w:val="14"/>
        <w:numPr>
          <w:ilvl w:val="0"/>
          <w:numId w:val="1"/>
        </w:numPr>
      </w:pPr>
      <w:r>
        <w:rPr>
          <w:b/>
          <w:bCs/>
        </w:rPr>
        <w:t>INTERNET</w:t>
      </w:r>
      <w:r>
        <w:t xml:space="preserve"> -  collection of nodes (computers, routers, networks / networks based on the tci / ip communications protocol)</w:t>
      </w:r>
    </w:p>
    <w:p w14:paraId="6171B52E">
      <w:pPr>
        <w:pStyle w:val="14"/>
        <w:numPr>
          <w:ilvl w:val="0"/>
          <w:numId w:val="1"/>
        </w:numPr>
        <w:rPr>
          <w:lang w:val="fr-FR"/>
        </w:rPr>
      </w:pPr>
      <w:r>
        <w:rPr>
          <w:b/>
          <w:bCs/>
        </w:rPr>
        <w:t>INTERNET</w:t>
      </w:r>
      <w:r>
        <w:rPr>
          <w:lang w:val="fr-FR"/>
        </w:rPr>
        <w:t xml:space="preserve"> </w:t>
      </w:r>
      <w:r>
        <w:rPr>
          <w:b/>
          <w:bCs/>
          <w:lang w:val="fr-FR"/>
        </w:rPr>
        <w:t>SERVERS</w:t>
      </w:r>
      <w:r>
        <w:rPr>
          <w:lang w:val="fr-FR"/>
        </w:rPr>
        <w:t xml:space="preserve"> (Email, WWW)</w:t>
      </w:r>
    </w:p>
    <w:p w14:paraId="210ECE4E">
      <w:pPr>
        <w:pStyle w:val="14"/>
        <w:numPr>
          <w:ilvl w:val="0"/>
          <w:numId w:val="1"/>
        </w:numPr>
        <w:rPr>
          <w:lang w:val="fr-FR"/>
        </w:rPr>
      </w:pPr>
      <w:r>
        <w:rPr>
          <w:b/>
          <w:bCs/>
        </w:rPr>
        <w:t>IP</w:t>
      </w:r>
      <w:r>
        <w:t xml:space="preserve"> ?</w:t>
      </w:r>
    </w:p>
    <w:p w14:paraId="69E616A2">
      <w:pPr>
        <w:pStyle w:val="14"/>
        <w:numPr>
          <w:ilvl w:val="0"/>
          <w:numId w:val="1"/>
        </w:numPr>
      </w:pPr>
      <w:r>
        <w:rPr>
          <w:b/>
          <w:bCs/>
        </w:rPr>
        <w:t>WWW</w:t>
      </w:r>
      <w:r>
        <w:t xml:space="preserve"> (father of www was Tim Berners-Lee, the universe of network-accessible information, an embodiment of human knowledge)</w:t>
      </w:r>
    </w:p>
    <w:p w14:paraId="53FBD00D">
      <w:pPr>
        <w:pStyle w:val="14"/>
        <w:numPr>
          <w:ilvl w:val="0"/>
          <w:numId w:val="1"/>
        </w:numPr>
      </w:pPr>
      <w:r>
        <w:rPr>
          <w:b/>
          <w:bCs/>
        </w:rPr>
        <w:t>WWW</w:t>
      </w:r>
      <w:r>
        <w:t xml:space="preserve"> (technical definition / all the users resources on the internet using HTTP)</w:t>
      </w:r>
    </w:p>
    <w:p w14:paraId="02ACA99E">
      <w:pPr>
        <w:pStyle w:val="14"/>
        <w:numPr>
          <w:ilvl w:val="0"/>
          <w:numId w:val="1"/>
        </w:numPr>
      </w:pPr>
      <w:r>
        <w:rPr>
          <w:b/>
          <w:bCs/>
        </w:rPr>
        <w:t>HTTP</w:t>
      </w:r>
      <w:r>
        <w:t xml:space="preserve"> – when clicking a link, you are transferring an URL to you browser, your browser knows which server to contact and what file to ask for.</w:t>
      </w:r>
    </w:p>
    <w:p w14:paraId="1336010E">
      <w:pPr>
        <w:pStyle w:val="14"/>
        <w:numPr>
          <w:ilvl w:val="0"/>
          <w:numId w:val="1"/>
        </w:numPr>
      </w:pPr>
      <w:r>
        <w:rPr>
          <w:b/>
          <w:bCs/>
        </w:rPr>
        <w:t>URL</w:t>
      </w:r>
      <w:r>
        <w:t xml:space="preserve"> </w:t>
      </w:r>
      <w:r>
        <w:rPr>
          <w:rFonts w:hint="default"/>
          <w:lang w:val="en-US"/>
        </w:rPr>
        <w:t>(</w:t>
      </w:r>
      <w:r>
        <w:rPr>
          <w:rStyle w:val="13"/>
          <w:rFonts w:ascii="Verdana" w:hAnsi="Verdana" w:eastAsia="SimSun" w:cs="Verdana"/>
          <w:b/>
          <w:bCs/>
          <w:i w:val="0"/>
          <w:iCs w:val="0"/>
          <w:caps w:val="0"/>
          <w:color w:val="000000"/>
          <w:spacing w:val="0"/>
          <w:sz w:val="15"/>
          <w:szCs w:val="15"/>
          <w:shd w:val="clear" w:fill="FFFFFF"/>
        </w:rPr>
        <w:t>Absolute URL</w:t>
      </w:r>
      <w:r>
        <w:rPr>
          <w:rStyle w:val="13"/>
          <w:rFonts w:hint="default" w:ascii="Verdana" w:hAnsi="Verdana" w:eastAsia="SimSun" w:cs="Verdana"/>
          <w:b/>
          <w:bCs/>
          <w:i w:val="0"/>
          <w:iCs w:val="0"/>
          <w:caps w:val="0"/>
          <w:color w:val="000000"/>
          <w:spacing w:val="0"/>
          <w:sz w:val="15"/>
          <w:szCs w:val="15"/>
          <w:shd w:val="clear" w:fill="FFFFFF"/>
          <w:lang w:val="en-US"/>
        </w:rPr>
        <w:t xml:space="preserve">, Relative </w:t>
      </w:r>
      <w:r>
        <w:rPr>
          <w:rStyle w:val="13"/>
          <w:rFonts w:ascii="Verdana" w:hAnsi="Verdana" w:eastAsia="SimSun" w:cs="Verdana"/>
          <w:b/>
          <w:bCs/>
          <w:i w:val="0"/>
          <w:iCs w:val="0"/>
          <w:caps w:val="0"/>
          <w:color w:val="000000"/>
          <w:spacing w:val="0"/>
          <w:sz w:val="15"/>
          <w:szCs w:val="15"/>
          <w:shd w:val="clear" w:fill="FFFFFF"/>
        </w:rPr>
        <w:t>URL</w:t>
      </w:r>
      <w:r>
        <w:rPr>
          <w:rFonts w:hint="default"/>
          <w:lang w:val="en-US"/>
        </w:rPr>
        <w:t>)</w:t>
      </w:r>
      <w:r>
        <w:t>– fundamental network, used to specify addresses on WWW.</w:t>
      </w:r>
    </w:p>
    <w:p w14:paraId="6F969C23">
      <w:pPr>
        <w:pStyle w:val="14"/>
        <w:numPr>
          <w:ilvl w:val="0"/>
          <w:numId w:val="1"/>
        </w:numPr>
      </w:pPr>
      <w:r>
        <w:rPr>
          <w:b/>
          <w:bCs/>
        </w:rPr>
        <w:t>WEB SERVERS</w:t>
      </w:r>
      <w:r>
        <w:t xml:space="preserve"> – always connected to the internet, every site on it has unique address made up of series of four numbers between 0 and 256 separated by periods.</w:t>
      </w:r>
    </w:p>
    <w:p w14:paraId="2C09A668">
      <w:pPr>
        <w:pStyle w:val="14"/>
        <w:numPr>
          <w:ilvl w:val="0"/>
          <w:numId w:val="1"/>
        </w:numPr>
      </w:pPr>
      <w:r>
        <w:rPr>
          <w:b/>
          <w:bCs/>
        </w:rPr>
        <w:t>WEB SERVERS</w:t>
      </w:r>
      <w:r>
        <w:t xml:space="preserve"> – when you register a web address (domain (your site)), you have to specify the IP address of the web server that will host the site.</w:t>
      </w:r>
    </w:p>
    <w:p w14:paraId="7AF8A738">
      <w:pPr>
        <w:pStyle w:val="14"/>
        <w:numPr>
          <w:ilvl w:val="0"/>
          <w:numId w:val="1"/>
        </w:numPr>
      </w:pPr>
      <w:r>
        <w:rPr>
          <w:b/>
          <w:bCs/>
        </w:rPr>
        <w:t>DOMAIN</w:t>
      </w:r>
      <w:r>
        <w:t xml:space="preserve"> – main part of your web site – www.mysite.com – mysite.com is domain.</w:t>
      </w:r>
    </w:p>
    <w:p w14:paraId="1C408FF5">
      <w:pPr>
        <w:pStyle w:val="14"/>
        <w:numPr>
          <w:ilvl w:val="0"/>
          <w:numId w:val="1"/>
        </w:numPr>
      </w:pPr>
      <w:r>
        <w:rPr>
          <w:b/>
          <w:bCs/>
        </w:rPr>
        <w:t>SUBDOMAIN</w:t>
      </w:r>
      <w:r>
        <w:t xml:space="preserve"> – further dinision of your domain</w:t>
      </w:r>
    </w:p>
    <w:p w14:paraId="51596AAC">
      <w:pPr>
        <w:pStyle w:val="14"/>
        <w:numPr>
          <w:ilvl w:val="0"/>
          <w:numId w:val="1"/>
        </w:numPr>
      </w:pPr>
      <w:r>
        <w:rPr>
          <w:b/>
          <w:bCs/>
        </w:rPr>
        <w:t>DOMAIN EXTENSIONS</w:t>
      </w:r>
      <w:r>
        <w:t xml:space="preserve"> - .com / .net / .gov</w:t>
      </w:r>
    </w:p>
    <w:p w14:paraId="73F91E0C">
      <w:pPr>
        <w:pStyle w:val="14"/>
        <w:numPr>
          <w:ilvl w:val="0"/>
          <w:numId w:val="1"/>
        </w:numPr>
      </w:pPr>
      <w:r>
        <w:rPr>
          <w:b/>
          <w:bCs/>
        </w:rPr>
        <w:t>WEBSITES</w:t>
      </w:r>
      <w:r>
        <w:t xml:space="preserve"> - a group of interlinked and well -structured web pages on the same domain</w:t>
      </w:r>
    </w:p>
    <w:p w14:paraId="55AF6530">
      <w:pPr>
        <w:pStyle w:val="14"/>
        <w:numPr>
          <w:ilvl w:val="0"/>
          <w:numId w:val="1"/>
        </w:numPr>
      </w:pPr>
      <w:r>
        <w:rPr>
          <w:b/>
          <w:bCs/>
        </w:rPr>
        <w:t>WEB BROWSERS</w:t>
      </w:r>
      <w:r>
        <w:t xml:space="preserve"> – Microsoft edge, Mozilla, chrome</w:t>
      </w:r>
    </w:p>
    <w:p w14:paraId="6E694F68">
      <w:pPr>
        <w:pStyle w:val="14"/>
        <w:numPr>
          <w:ilvl w:val="0"/>
          <w:numId w:val="1"/>
        </w:numPr>
      </w:pPr>
      <w:r>
        <w:rPr>
          <w:b/>
          <w:bCs/>
        </w:rPr>
        <w:t>HOSTING</w:t>
      </w:r>
      <w:r>
        <w:t xml:space="preserve"> - ? </w:t>
      </w:r>
    </w:p>
    <w:p w14:paraId="7BD167A9">
      <w:pPr>
        <w:pStyle w:val="14"/>
        <w:numPr>
          <w:ilvl w:val="0"/>
          <w:numId w:val="1"/>
        </w:numPr>
      </w:pPr>
      <w:r>
        <w:rPr>
          <w:b/>
          <w:bCs/>
        </w:rPr>
        <w:t>SEO</w:t>
      </w:r>
      <w:r>
        <w:t xml:space="preserve"> – search engine optimization process of improving the quality and quantity of website</w:t>
      </w:r>
    </w:p>
    <w:p w14:paraId="6EAB1BE5">
      <w:pPr>
        <w:ind w:left="360"/>
      </w:pPr>
    </w:p>
    <w:p w14:paraId="10D7F40C">
      <w:pPr>
        <w:ind w:left="360"/>
        <w:rPr>
          <w:b/>
          <w:bCs/>
          <w:color w:val="FF0000"/>
        </w:rPr>
      </w:pPr>
      <w:r>
        <w:rPr>
          <w:b/>
          <w:bCs/>
          <w:color w:val="FF0000"/>
        </w:rPr>
        <w:t>HTML – hyper text markup language</w:t>
      </w:r>
    </w:p>
    <w:p w14:paraId="615EC2B7"/>
    <w:p w14:paraId="2FD60F71">
      <w:pPr>
        <w:pStyle w:val="14"/>
        <w:numPr>
          <w:ilvl w:val="0"/>
          <w:numId w:val="1"/>
        </w:numPr>
      </w:pPr>
      <w:r>
        <w:t xml:space="preserve">Used to format the text, you can add instructions to tell the computer how to display the text </w:t>
      </w:r>
    </w:p>
    <w:p w14:paraId="70DCA638">
      <w:pPr>
        <w:pStyle w:val="14"/>
        <w:numPr>
          <w:ilvl w:val="0"/>
          <w:numId w:val="1"/>
        </w:numPr>
      </w:pPr>
      <w:r>
        <w:t>&lt;please do this&gt; / &lt;/end please do this&gt;</w:t>
      </w:r>
    </w:p>
    <w:p w14:paraId="06EEEEA1">
      <w:pPr>
        <w:pStyle w:val="14"/>
        <w:numPr>
          <w:ilvl w:val="0"/>
          <w:numId w:val="1"/>
        </w:numPr>
      </w:pPr>
      <w:r>
        <w:rPr>
          <w:b/>
          <w:bCs/>
        </w:rPr>
        <w:t>Tools</w:t>
      </w:r>
      <w:r>
        <w:t xml:space="preserve"> for HTML code – Visual Studio, Web flow</w:t>
      </w:r>
    </w:p>
    <w:p w14:paraId="2DD367DE">
      <w:pPr>
        <w:pStyle w:val="14"/>
        <w:numPr>
          <w:ilvl w:val="0"/>
          <w:numId w:val="1"/>
        </w:numPr>
      </w:pPr>
      <w:r>
        <w:rPr>
          <w:b/>
          <w:bCs/>
        </w:rPr>
        <w:t>HTML</w:t>
      </w:r>
      <w:r>
        <w:t xml:space="preserve"> consists of an opening tag, content and closing tag.</w:t>
      </w:r>
    </w:p>
    <w:p w14:paraId="02299061">
      <w:pPr>
        <w:pStyle w:val="14"/>
        <w:numPr>
          <w:ilvl w:val="0"/>
          <w:numId w:val="1"/>
        </w:numPr>
      </w:pPr>
      <w:r>
        <w:t>&lt;p lang =”fr”&gt;  (lang = attribute name, fr = attribute value)</w:t>
      </w:r>
    </w:p>
    <w:p w14:paraId="494D5F0B">
      <w:pPr>
        <w:pStyle w:val="14"/>
        <w:numPr>
          <w:ilvl w:val="0"/>
          <w:numId w:val="1"/>
        </w:numPr>
        <w:rPr>
          <w:b/>
          <w:bCs/>
        </w:rPr>
      </w:pPr>
      <w:r>
        <w:rPr>
          <w:b/>
          <w:bCs/>
        </w:rPr>
        <w:t xml:space="preserve">STRUCTURE HTML  </w:t>
      </w:r>
    </w:p>
    <w:p w14:paraId="351D38BE">
      <w:r>
        <w:t xml:space="preserve">             &lt;html&gt;</w:t>
      </w:r>
    </w:p>
    <w:p w14:paraId="24658661">
      <w:r>
        <w:t xml:space="preserve">                            &lt;head&gt;</w:t>
      </w:r>
    </w:p>
    <w:p w14:paraId="6244E956">
      <w:r>
        <w:t xml:space="preserve">                                     &lt;title&gt; page title here   &lt;/title&gt;   </w:t>
      </w:r>
    </w:p>
    <w:p w14:paraId="7204C41E">
      <w:r>
        <w:t xml:space="preserve">                            &lt;head&gt;</w:t>
      </w:r>
    </w:p>
    <w:p w14:paraId="2C505CFD">
      <w:r>
        <w:t xml:space="preserve">                            &lt;body&gt;</w:t>
      </w:r>
    </w:p>
    <w:p w14:paraId="3C1150B1">
      <w:r>
        <w:t xml:space="preserve">                            &lt;body&gt;</w:t>
      </w:r>
    </w:p>
    <w:p w14:paraId="4B425A1A">
      <w:r>
        <w:t xml:space="preserve">             &lt;/html&gt;</w:t>
      </w:r>
    </w:p>
    <w:p w14:paraId="470206B9">
      <w:pPr>
        <w:rPr>
          <w:lang w:val="sr-Latn-RS"/>
        </w:rPr>
      </w:pPr>
    </w:p>
    <w:p w14:paraId="1C02DF91">
      <w:pPr>
        <w:pStyle w:val="14"/>
        <w:numPr>
          <w:ilvl w:val="0"/>
          <w:numId w:val="1"/>
        </w:numPr>
      </w:pPr>
      <w:r>
        <w:rPr>
          <w:b/>
          <w:bCs/>
        </w:rPr>
        <w:t>CTRL</w:t>
      </w:r>
      <w:r>
        <w:t xml:space="preserve"> a = MARKING </w:t>
      </w:r>
    </w:p>
    <w:p w14:paraId="1D781F9B">
      <w:pPr>
        <w:pStyle w:val="14"/>
        <w:numPr>
          <w:ilvl w:val="0"/>
          <w:numId w:val="1"/>
        </w:numPr>
      </w:pPr>
      <w:r>
        <w:rPr>
          <w:b/>
          <w:bCs/>
        </w:rPr>
        <w:t>CTRL</w:t>
      </w:r>
      <w:r>
        <w:t xml:space="preserve"> C = COPY</w:t>
      </w:r>
    </w:p>
    <w:p w14:paraId="65E8EE45">
      <w:pPr>
        <w:pStyle w:val="14"/>
        <w:numPr>
          <w:ilvl w:val="0"/>
          <w:numId w:val="1"/>
        </w:numPr>
      </w:pPr>
      <w:r>
        <w:rPr>
          <w:b/>
          <w:bCs/>
        </w:rPr>
        <w:t>CTRL</w:t>
      </w:r>
      <w:r>
        <w:t xml:space="preserve"> V = PASTE</w:t>
      </w:r>
    </w:p>
    <w:p w14:paraId="4CB6627D">
      <w:pPr>
        <w:pStyle w:val="14"/>
        <w:numPr>
          <w:ilvl w:val="0"/>
          <w:numId w:val="1"/>
        </w:numPr>
      </w:pPr>
      <w:r>
        <w:rPr>
          <w:b/>
          <w:bCs/>
        </w:rPr>
        <w:t>CTRL</w:t>
      </w:r>
      <w:r>
        <w:t xml:space="preserve"> Z = UNDO</w:t>
      </w:r>
    </w:p>
    <w:p w14:paraId="605920C8">
      <w:pPr>
        <w:pStyle w:val="14"/>
        <w:numPr>
          <w:ilvl w:val="0"/>
          <w:numId w:val="1"/>
        </w:numPr>
      </w:pPr>
      <w:r>
        <w:rPr>
          <w:b/>
          <w:bCs/>
        </w:rPr>
        <w:t>CTRL</w:t>
      </w:r>
      <w:r>
        <w:t xml:space="preserve"> S = SAVE </w:t>
      </w:r>
    </w:p>
    <w:p w14:paraId="37726A5F">
      <w:pPr>
        <w:pStyle w:val="14"/>
        <w:numPr>
          <w:ilvl w:val="0"/>
          <w:numId w:val="1"/>
        </w:numPr>
      </w:pPr>
      <w:r>
        <w:rPr>
          <w:b/>
          <w:bCs/>
        </w:rPr>
        <w:t>CTRL</w:t>
      </w:r>
      <w:r>
        <w:t xml:space="preserve"> / =  Comment</w:t>
      </w:r>
    </w:p>
    <w:p w14:paraId="316BF1EC"/>
    <w:p w14:paraId="781875CC"/>
    <w:p w14:paraId="626A0E7E"/>
    <w:p w14:paraId="2A8E7FD8"/>
    <w:p w14:paraId="7DA35E42"/>
    <w:p w14:paraId="4CCF66DD"/>
    <w:p w14:paraId="0F20D050"/>
    <w:p w14:paraId="17976D07"/>
    <w:p w14:paraId="01E44514">
      <w:r>
        <w:rPr>
          <w:b/>
          <w:bCs/>
          <w:color w:val="FF0000"/>
        </w:rPr>
        <w:t>COMENTS</w:t>
      </w:r>
      <w:r>
        <w:t xml:space="preserve"> (&lt;! -- comments --&gt;) shortcut = ctrl / </w:t>
      </w:r>
    </w:p>
    <w:p w14:paraId="2CABC678">
      <w:pPr>
        <w:pStyle w:val="12"/>
        <w:numPr>
          <w:ilvl w:val="0"/>
          <w:numId w:val="1"/>
        </w:numPr>
        <w:shd w:val="clear" w:color="auto" w:fill="FFFFFF"/>
        <w:spacing w:before="288" w:beforeAutospacing="0" w:after="288" w:afterAutospacing="0"/>
        <w:rPr>
          <w:rFonts w:asciiTheme="minorHAnsi" w:hAnsiTheme="minorHAnsi" w:eastAsiaTheme="minorHAnsi" w:cstheme="minorBidi"/>
          <w:kern w:val="2"/>
          <w:sz w:val="22"/>
          <w:szCs w:val="22"/>
          <w14:ligatures w14:val="standardContextual"/>
        </w:rPr>
      </w:pPr>
      <w:r>
        <w:rPr>
          <w:rFonts w:asciiTheme="minorHAnsi" w:hAnsiTheme="minorHAnsi" w:eastAsiaTheme="minorHAnsi" w:cstheme="minorBidi"/>
          <w:kern w:val="2"/>
          <w:sz w:val="22"/>
          <w:szCs w:val="22"/>
          <w14:ligatures w14:val="standardContextual"/>
        </w:rPr>
        <w:t>With comments you can place notifications and reminders in your HTML code:</w:t>
      </w:r>
    </w:p>
    <w:p w14:paraId="2753677D">
      <w:pPr>
        <w:rPr>
          <w:lang w:val="sr-Latn-RS"/>
        </w:rPr>
      </w:pPr>
    </w:p>
    <w:p w14:paraId="322C4E80">
      <w:pPr>
        <w:rPr>
          <w:b/>
          <w:bCs/>
          <w:lang w:val="sr-Latn-RS"/>
        </w:rPr>
      </w:pPr>
      <w:r>
        <w:rPr>
          <w:b/>
          <w:bCs/>
          <w:color w:val="FF0000"/>
        </w:rPr>
        <w:t>Headings</w:t>
      </w:r>
      <w:r>
        <w:rPr>
          <w:b/>
          <w:bCs/>
          <w:lang w:val="sr-Latn-RS"/>
        </w:rPr>
        <w:t xml:space="preserve"> </w:t>
      </w:r>
    </w:p>
    <w:p w14:paraId="0134F570">
      <w:pPr>
        <w:rPr>
          <w:rStyle w:val="18"/>
          <w:rFonts w:ascii="Consolas" w:hAnsi="Consolas"/>
          <w:color w:val="0000CD"/>
          <w:sz w:val="23"/>
          <w:szCs w:val="23"/>
        </w:rPr>
      </w:pPr>
      <w:r>
        <w:rPr>
          <w:b/>
          <w:bCs/>
        </w:rPr>
        <w:t>&lt;h1&gt;</w:t>
      </w:r>
      <w:r>
        <w:rPr>
          <w:rFonts w:ascii="Consolas" w:hAnsi="Consolas"/>
          <w:color w:val="000000"/>
          <w:sz w:val="23"/>
          <w:szCs w:val="23"/>
          <w:shd w:val="clear" w:color="auto" w:fill="FFFFFF"/>
        </w:rPr>
        <w:t>This is heading 1</w:t>
      </w:r>
      <w:r>
        <w:rPr>
          <w:rStyle w:val="18"/>
          <w:rFonts w:ascii="Consolas" w:hAnsi="Consolas"/>
          <w:color w:val="0000CD"/>
          <w:sz w:val="23"/>
          <w:szCs w:val="23"/>
        </w:rPr>
        <w:t>&lt;</w:t>
      </w:r>
      <w:r>
        <w:rPr>
          <w:rStyle w:val="17"/>
          <w:rFonts w:ascii="Consolas" w:hAnsi="Consolas"/>
          <w:color w:val="A52A2A"/>
          <w:sz w:val="23"/>
          <w:szCs w:val="23"/>
        </w:rPr>
        <w:t>/h1</w:t>
      </w:r>
      <w:r>
        <w:rPr>
          <w:rStyle w:val="18"/>
          <w:rFonts w:ascii="Consolas" w:hAnsi="Consolas"/>
          <w:color w:val="0000CD"/>
          <w:sz w:val="23"/>
          <w:szCs w:val="23"/>
        </w:rPr>
        <w:t>&gt;</w:t>
      </w:r>
    </w:p>
    <w:p w14:paraId="428F80CC">
      <w:pPr>
        <w:pStyle w:val="14"/>
        <w:numPr>
          <w:ilvl w:val="0"/>
          <w:numId w:val="1"/>
        </w:numPr>
        <w:rPr>
          <w:rFonts w:ascii="Consolas" w:hAnsi="Consolas"/>
          <w:color w:val="0000CD"/>
          <w:sz w:val="23"/>
          <w:szCs w:val="23"/>
          <w:u w:val="single"/>
        </w:rPr>
      </w:pPr>
      <w:r>
        <w:rPr>
          <w:rFonts w:ascii="Consolas" w:hAnsi="Consolas"/>
          <w:color w:val="000000"/>
          <w:sz w:val="23"/>
          <w:szCs w:val="23"/>
          <w:u w:val="single"/>
        </w:rPr>
        <w:t>&lt;h1 style="color:red;"&gt;Heading 1&lt;/h1&gt;</w:t>
      </w:r>
    </w:p>
    <w:p w14:paraId="2EEE6695">
      <w:pPr>
        <w:rPr>
          <w:rStyle w:val="18"/>
          <w:rFonts w:ascii="Consolas" w:hAnsi="Consolas"/>
          <w:color w:val="0000CD"/>
          <w:sz w:val="23"/>
          <w:szCs w:val="23"/>
        </w:rPr>
      </w:pP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h2</w:t>
      </w:r>
      <w:r>
        <w:rPr>
          <w:rStyle w:val="18"/>
          <w:rFonts w:ascii="Consolas" w:hAnsi="Consolas"/>
          <w:color w:val="0000CD"/>
          <w:sz w:val="23"/>
          <w:szCs w:val="23"/>
        </w:rPr>
        <w:t>&gt;</w:t>
      </w:r>
      <w:r>
        <w:rPr>
          <w:rFonts w:ascii="Consolas" w:hAnsi="Consolas"/>
          <w:color w:val="000000"/>
          <w:sz w:val="23"/>
          <w:szCs w:val="23"/>
          <w:shd w:val="clear" w:color="auto" w:fill="FFFFFF"/>
        </w:rPr>
        <w:t>This is heading 2</w:t>
      </w:r>
      <w:r>
        <w:rPr>
          <w:rStyle w:val="18"/>
          <w:rFonts w:ascii="Consolas" w:hAnsi="Consolas"/>
          <w:color w:val="0000CD"/>
          <w:sz w:val="23"/>
          <w:szCs w:val="23"/>
        </w:rPr>
        <w:t>&lt;</w:t>
      </w:r>
      <w:r>
        <w:rPr>
          <w:rStyle w:val="17"/>
          <w:rFonts w:ascii="Consolas" w:hAnsi="Consolas"/>
          <w:color w:val="A52A2A"/>
          <w:sz w:val="23"/>
          <w:szCs w:val="23"/>
        </w:rPr>
        <w:t>/h2</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h3</w:t>
      </w:r>
      <w:r>
        <w:rPr>
          <w:rStyle w:val="18"/>
          <w:rFonts w:ascii="Consolas" w:hAnsi="Consolas"/>
          <w:color w:val="0000CD"/>
          <w:sz w:val="23"/>
          <w:szCs w:val="23"/>
        </w:rPr>
        <w:t>&gt;</w:t>
      </w:r>
      <w:r>
        <w:rPr>
          <w:rFonts w:ascii="Consolas" w:hAnsi="Consolas"/>
          <w:color w:val="000000"/>
          <w:sz w:val="23"/>
          <w:szCs w:val="23"/>
          <w:shd w:val="clear" w:color="auto" w:fill="FFFFFF"/>
        </w:rPr>
        <w:t>This is heading 3</w:t>
      </w:r>
      <w:r>
        <w:rPr>
          <w:rStyle w:val="18"/>
          <w:rFonts w:ascii="Consolas" w:hAnsi="Consolas"/>
          <w:color w:val="0000CD"/>
          <w:sz w:val="23"/>
          <w:szCs w:val="23"/>
        </w:rPr>
        <w:t>&lt;</w:t>
      </w:r>
      <w:r>
        <w:rPr>
          <w:rStyle w:val="17"/>
          <w:rFonts w:ascii="Consolas" w:hAnsi="Consolas"/>
          <w:color w:val="A52A2A"/>
          <w:sz w:val="23"/>
          <w:szCs w:val="23"/>
        </w:rPr>
        <w:t>/h3</w:t>
      </w:r>
      <w:r>
        <w:rPr>
          <w:rStyle w:val="18"/>
          <w:rFonts w:ascii="Consolas" w:hAnsi="Consolas"/>
          <w:color w:val="0000CD"/>
          <w:sz w:val="23"/>
          <w:szCs w:val="23"/>
        </w:rPr>
        <w:t>&gt;</w:t>
      </w:r>
    </w:p>
    <w:p w14:paraId="50002EDD">
      <w:pPr>
        <w:rPr>
          <w:rStyle w:val="18"/>
          <w:rFonts w:ascii="Consolas" w:hAnsi="Consolas"/>
          <w:color w:val="0000CD"/>
          <w:sz w:val="23"/>
          <w:szCs w:val="23"/>
        </w:rPr>
      </w:pPr>
    </w:p>
    <w:p w14:paraId="5257E74B">
      <w:pPr>
        <w:rPr>
          <w:b/>
          <w:bCs/>
          <w:lang w:val="sr-Latn-RS"/>
        </w:rPr>
      </w:pPr>
      <w:r>
        <w:rPr>
          <w:b/>
          <w:bCs/>
          <w:color w:val="FF0000"/>
        </w:rPr>
        <w:t>Paragraphs</w:t>
      </w:r>
    </w:p>
    <w:p w14:paraId="344DBB5F">
      <w:pPr>
        <w:rPr>
          <w:rStyle w:val="18"/>
          <w:rFonts w:ascii="Consolas" w:hAnsi="Consolas"/>
          <w:color w:val="0000CD"/>
          <w:sz w:val="23"/>
          <w:szCs w:val="23"/>
        </w:rPr>
      </w:pPr>
    </w:p>
    <w:p w14:paraId="4580B273">
      <w:pPr>
        <w:rPr>
          <w:rStyle w:val="18"/>
          <w:rFonts w:ascii="Consolas" w:hAnsi="Consolas"/>
          <w:color w:val="0000CD"/>
          <w:sz w:val="23"/>
          <w:szCs w:val="23"/>
        </w:rPr>
      </w:pPr>
      <w:r>
        <w:rPr>
          <w:b/>
          <w:bCs/>
        </w:rPr>
        <w:t>&lt;p&gt;</w:t>
      </w:r>
      <w:r>
        <w:rPr>
          <w:rFonts w:ascii="Consolas" w:hAnsi="Consolas"/>
          <w:color w:val="000000"/>
          <w:sz w:val="23"/>
          <w:szCs w:val="23"/>
          <w:shd w:val="clear" w:color="auto" w:fill="FFFFFF"/>
        </w:rPr>
        <w:t>This is a paragraph</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p>
    <w:p w14:paraId="3C1D97C1">
      <w:pPr>
        <w:rPr>
          <w:rStyle w:val="18"/>
          <w:rFonts w:ascii="Consolas" w:hAnsi="Consolas"/>
          <w:b/>
          <w:bCs/>
          <w:color w:val="0000CD"/>
          <w:sz w:val="23"/>
          <w:szCs w:val="23"/>
        </w:rPr>
      </w:pPr>
      <w:r>
        <w:rPr>
          <w:rFonts w:ascii="Consolas" w:hAnsi="Consolas"/>
          <w:color w:val="000000"/>
          <w:sz w:val="23"/>
          <w:szCs w:val="23"/>
        </w:rPr>
        <w:br w:type="textWrapping"/>
      </w:r>
      <w:r>
        <w:rPr>
          <w:b/>
          <w:bCs/>
        </w:rPr>
        <w:t>&lt;hr&gt;</w:t>
      </w:r>
      <w:r>
        <w:rPr>
          <w:rStyle w:val="18"/>
          <w:rFonts w:ascii="Consolas" w:hAnsi="Consolas"/>
          <w:b/>
          <w:bCs/>
          <w:color w:val="FF0000"/>
          <w:sz w:val="23"/>
          <w:szCs w:val="23"/>
        </w:rPr>
        <w:t xml:space="preserve"> (</w:t>
      </w:r>
      <w:r>
        <w:t>thematic break</w:t>
      </w:r>
      <w:r>
        <w:rPr>
          <w:rStyle w:val="18"/>
          <w:rFonts w:ascii="Consolas" w:hAnsi="Consolas"/>
          <w:b/>
          <w:bCs/>
          <w:color w:val="FF0000"/>
          <w:sz w:val="23"/>
          <w:szCs w:val="23"/>
        </w:rPr>
        <w:t>)</w:t>
      </w:r>
    </w:p>
    <w:p w14:paraId="583AF1A0">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 some text</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hr</w:t>
      </w:r>
      <w:r>
        <w:rPr>
          <w:rStyle w:val="18"/>
          <w:rFonts w:ascii="Consolas" w:hAnsi="Consolas"/>
          <w:color w:val="0000CD"/>
          <w:sz w:val="23"/>
          <w:szCs w:val="23"/>
        </w:rPr>
        <w:t>&gt; (</w:t>
      </w:r>
      <w:r>
        <w:t>Ovo u tekstu ostaje prazno ili oznaceno kao horizontalna linija, nakon hr moze se uvoditi novi H ili P.</w:t>
      </w:r>
      <w:r>
        <w:rPr>
          <w:rStyle w:val="18"/>
          <w:rFonts w:ascii="Consolas" w:hAnsi="Consolas"/>
          <w:color w:val="0000CD"/>
          <w:sz w:val="23"/>
          <w:szCs w:val="23"/>
        </w:rPr>
        <w:t>)</w:t>
      </w:r>
    </w:p>
    <w:p w14:paraId="73FDD7AC">
      <w:pPr>
        <w:rPr>
          <w:rStyle w:val="18"/>
          <w:rFonts w:ascii="Consolas" w:hAnsi="Consolas"/>
          <w:color w:val="0000CD"/>
          <w:sz w:val="23"/>
          <w:szCs w:val="23"/>
        </w:rPr>
      </w:pPr>
    </w:p>
    <w:p w14:paraId="76AB5B34">
      <w:pPr>
        <w:rPr>
          <w:rStyle w:val="18"/>
          <w:rFonts w:ascii="Consolas" w:hAnsi="Consolas"/>
          <w:b/>
          <w:bCs/>
          <w:color w:val="FF0000"/>
          <w:sz w:val="23"/>
          <w:szCs w:val="23"/>
        </w:rPr>
      </w:pPr>
      <w:r>
        <w:rPr>
          <w:b/>
          <w:bCs/>
        </w:rPr>
        <w:t>&lt;br&gt;</w:t>
      </w:r>
      <w:r>
        <w:rPr>
          <w:rStyle w:val="18"/>
          <w:rFonts w:ascii="Consolas" w:hAnsi="Consolas"/>
          <w:b/>
          <w:bCs/>
          <w:color w:val="FF0000"/>
          <w:sz w:val="23"/>
          <w:szCs w:val="23"/>
        </w:rPr>
        <w:t xml:space="preserve"> (</w:t>
      </w:r>
      <w:r>
        <w:t>a new line without starting a new paragraph</w:t>
      </w:r>
      <w:r>
        <w:rPr>
          <w:rStyle w:val="18"/>
          <w:rFonts w:ascii="Consolas" w:hAnsi="Consolas"/>
          <w:b/>
          <w:bCs/>
          <w:color w:val="FF0000"/>
          <w:sz w:val="23"/>
          <w:szCs w:val="23"/>
        </w:rPr>
        <w:t>)</w:t>
      </w:r>
    </w:p>
    <w:p w14:paraId="59BCE2DD">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a paragraph</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with line breaks</w:t>
      </w: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p>
    <w:p w14:paraId="1AB38D11">
      <w:pPr>
        <w:rPr>
          <w:rStyle w:val="18"/>
          <w:rFonts w:ascii="Consolas" w:hAnsi="Consolas"/>
          <w:color w:val="0000CD"/>
          <w:sz w:val="23"/>
          <w:szCs w:val="23"/>
        </w:rPr>
      </w:pPr>
    </w:p>
    <w:p w14:paraId="3FA6F7BB">
      <w:pPr>
        <w:rPr>
          <w:b/>
          <w:bCs/>
          <w:lang w:val="fr-FR"/>
        </w:rPr>
      </w:pPr>
      <w:r>
        <w:rPr>
          <w:b/>
          <w:bCs/>
          <w:lang w:val="fr-FR"/>
        </w:rPr>
        <w:t>&lt;pre&gt;</w:t>
      </w:r>
    </w:p>
    <w:p w14:paraId="1FC5FE01">
      <w:pPr>
        <w:rPr>
          <w:lang w:val="fr-FR"/>
        </w:rPr>
      </w:pPr>
      <w:r>
        <w:rPr>
          <w:lang w:val="fr-FR"/>
        </w:rPr>
        <w:t xml:space="preserve"> &lt;p&gt;Ispod je pesma koja je izdeljena (pre se najvise koristi za to):&lt;/p&gt;</w:t>
      </w:r>
    </w:p>
    <w:p w14:paraId="4C357618">
      <w:r>
        <w:t>&lt;pre&gt;</w:t>
      </w:r>
    </w:p>
    <w:p w14:paraId="3EC0840F">
      <w:r>
        <w:rPr>
          <w:rStyle w:val="18"/>
          <w:rFonts w:ascii="Consolas" w:hAnsi="Consolas"/>
          <w:color w:val="0000CD"/>
          <w:sz w:val="23"/>
          <w:szCs w:val="23"/>
        </w:rPr>
        <w:t xml:space="preserve"> </w:t>
      </w:r>
      <w:r>
        <w:t>My Bonnie lies over the ocean.</w:t>
      </w:r>
    </w:p>
    <w:p w14:paraId="33A9E226"/>
    <w:p w14:paraId="6AFDFC2D">
      <w:r>
        <w:t xml:space="preserve">   My Bonnie lies over the sea.</w:t>
      </w:r>
    </w:p>
    <w:p w14:paraId="1D3E64BC"/>
    <w:p w14:paraId="1CFC0B53">
      <w:r>
        <w:t xml:space="preserve">   My Bonnie lies over the ocean.</w:t>
      </w:r>
    </w:p>
    <w:p w14:paraId="680C76DF">
      <w:r>
        <w:t xml:space="preserve">   </w:t>
      </w:r>
    </w:p>
    <w:p w14:paraId="6E7C67FC">
      <w:r>
        <w:t xml:space="preserve">   Oh, bring back my Bonnie to me.</w:t>
      </w:r>
    </w:p>
    <w:p w14:paraId="41245DF4">
      <w:r>
        <w:t>&lt;/pre&gt;</w:t>
      </w:r>
    </w:p>
    <w:p w14:paraId="1E639210">
      <w:pPr>
        <w:rPr>
          <w:rStyle w:val="18"/>
          <w:rFonts w:ascii="Consolas" w:hAnsi="Consolas"/>
          <w:color w:val="0000CD"/>
          <w:sz w:val="23"/>
          <w:szCs w:val="23"/>
        </w:rPr>
      </w:pPr>
    </w:p>
    <w:p w14:paraId="28A6FB86">
      <w:pPr>
        <w:rPr>
          <w:rStyle w:val="18"/>
          <w:rFonts w:hint="default" w:ascii="Consolas" w:hAnsi="Consolas"/>
          <w:color w:val="0000CD"/>
          <w:sz w:val="23"/>
          <w:szCs w:val="23"/>
          <w:lang w:val="en-US"/>
        </w:rPr>
      </w:pPr>
      <w:r>
        <w:rPr>
          <w:b/>
          <w:bCs/>
          <w:color w:val="FF0000"/>
        </w:rPr>
        <w:t>Links</w:t>
      </w:r>
      <w:r>
        <w:rPr>
          <w:rStyle w:val="18"/>
          <w:rFonts w:ascii="Consolas" w:hAnsi="Consolas"/>
          <w:color w:val="0000CD"/>
          <w:sz w:val="23"/>
          <w:szCs w:val="23"/>
        </w:rPr>
        <w:t xml:space="preserve"> </w:t>
      </w:r>
      <w:r>
        <w:rPr>
          <w:rStyle w:val="18"/>
          <w:rFonts w:hint="default" w:ascii="Consolas" w:hAnsi="Consolas"/>
          <w:color w:val="0000CD"/>
          <w:sz w:val="23"/>
          <w:szCs w:val="23"/>
          <w:lang w:val="en-US"/>
        </w:rPr>
        <w:t>-  praktikovati dodavanje TITLE-a</w:t>
      </w:r>
    </w:p>
    <w:p w14:paraId="403D3238">
      <w:pPr>
        <w:rPr>
          <w:rStyle w:val="18"/>
          <w:rFonts w:ascii="Consolas" w:hAnsi="Consolas"/>
          <w:color w:val="0000CD"/>
          <w:sz w:val="23"/>
          <w:szCs w:val="23"/>
        </w:rPr>
      </w:pPr>
    </w:p>
    <w:p w14:paraId="29291771">
      <w:pPr>
        <w:rPr>
          <w:rStyle w:val="18"/>
          <w:rFonts w:ascii="Consolas" w:hAnsi="Consolas"/>
          <w:color w:val="0000CD"/>
          <w:sz w:val="23"/>
          <w:szCs w:val="23"/>
        </w:rPr>
      </w:pPr>
      <w:r>
        <w:rPr>
          <w:rStyle w:val="18"/>
          <w:rFonts w:ascii="Consolas" w:hAnsi="Consolas"/>
          <w:color w:val="0000CD"/>
          <w:sz w:val="23"/>
          <w:szCs w:val="23"/>
        </w:rPr>
        <w:t>&lt;</w:t>
      </w:r>
      <w:r>
        <w:rPr>
          <w:b/>
          <w:bCs/>
        </w:rPr>
        <w:t>a</w:t>
      </w:r>
      <w:r>
        <w:rPr>
          <w:rStyle w:val="19"/>
          <w:rFonts w:ascii="Consolas" w:hAnsi="Consolas"/>
          <w:color w:val="FF0000"/>
          <w:sz w:val="23"/>
          <w:szCs w:val="23"/>
        </w:rPr>
        <w:t> href</w:t>
      </w:r>
      <w:r>
        <w:rPr>
          <w:rStyle w:val="20"/>
          <w:rFonts w:ascii="Consolas" w:hAnsi="Consolas"/>
          <w:color w:val="0000CD"/>
          <w:sz w:val="23"/>
          <w:szCs w:val="23"/>
        </w:rPr>
        <w:t>="https://www.w3schools.com"</w:t>
      </w:r>
      <w:r>
        <w:rPr>
          <w:rStyle w:val="18"/>
          <w:rFonts w:ascii="Consolas" w:hAnsi="Consolas"/>
          <w:color w:val="0000CD"/>
          <w:sz w:val="23"/>
          <w:szCs w:val="23"/>
        </w:rPr>
        <w:t>&gt;</w:t>
      </w:r>
      <w:r>
        <w:rPr>
          <w:rFonts w:ascii="Consolas" w:hAnsi="Consolas"/>
          <w:color w:val="000000"/>
          <w:sz w:val="23"/>
          <w:szCs w:val="23"/>
          <w:shd w:val="clear" w:color="auto" w:fill="FFFFFF"/>
        </w:rPr>
        <w:t>This is a link</w:t>
      </w:r>
      <w:r>
        <w:rPr>
          <w:rStyle w:val="18"/>
          <w:rFonts w:ascii="Consolas" w:hAnsi="Consolas"/>
          <w:color w:val="0000CD"/>
          <w:sz w:val="23"/>
          <w:szCs w:val="23"/>
        </w:rPr>
        <w:t>&lt;</w:t>
      </w:r>
      <w:r>
        <w:rPr>
          <w:rStyle w:val="17"/>
          <w:rFonts w:ascii="Consolas" w:hAnsi="Consolas"/>
          <w:color w:val="A52A2A"/>
          <w:sz w:val="23"/>
          <w:szCs w:val="23"/>
        </w:rPr>
        <w:t>/a</w:t>
      </w:r>
      <w:r>
        <w:rPr>
          <w:rStyle w:val="18"/>
          <w:rFonts w:ascii="Consolas" w:hAnsi="Consolas"/>
          <w:color w:val="0000CD"/>
          <w:sz w:val="23"/>
          <w:szCs w:val="23"/>
        </w:rPr>
        <w:t>&gt;</w:t>
      </w:r>
    </w:p>
    <w:p w14:paraId="5484DDB1">
      <w:r>
        <w:t>The link's destination is specified in the href attribute. </w:t>
      </w:r>
    </w:p>
    <w:p w14:paraId="2677D858">
      <w:r>
        <w:t xml:space="preserve">Atribut </w:t>
      </w:r>
      <w:r>
        <w:rPr>
          <w:color w:val="FF0000"/>
        </w:rPr>
        <w:t>TARGET</w:t>
      </w:r>
      <w:r>
        <w:t xml:space="preserve"> (_</w:t>
      </w:r>
      <w:r>
        <w:rPr>
          <w:color w:val="FFC000" w:themeColor="accent4"/>
        </w:rPr>
        <w:t>blank</w:t>
      </w:r>
      <w:r>
        <w:t xml:space="preserve"> (opens in new window) or _</w:t>
      </w:r>
      <w:r>
        <w:rPr>
          <w:color w:val="FFC000" w:themeColor="accent4"/>
        </w:rPr>
        <w:t>self</w:t>
      </w:r>
      <w:r>
        <w:t xml:space="preserve"> (opens in the same window))</w:t>
      </w:r>
    </w:p>
    <w:p w14:paraId="64A43CFB">
      <w:r>
        <w:t xml:space="preserve">&lt;a </w:t>
      </w:r>
      <w:r>
        <w:rPr>
          <w:color w:val="FF0000"/>
        </w:rPr>
        <w:t>href</w:t>
      </w:r>
      <w:r>
        <w:t xml:space="preserve">="https://www.youtube.com/" </w:t>
      </w:r>
      <w:r>
        <w:rPr>
          <w:color w:val="FF0000"/>
        </w:rPr>
        <w:t>target</w:t>
      </w:r>
      <w:r>
        <w:t>="_blank"&gt; YOUTUBE &lt;/a&gt;</w:t>
      </w:r>
    </w:p>
    <w:p w14:paraId="6D218170"/>
    <w:p w14:paraId="7295C370">
      <w:pPr>
        <w:rPr>
          <w:rFonts w:hint="default"/>
          <w:b/>
          <w:bCs/>
          <w:color w:val="000000" w:themeColor="text1"/>
          <w:lang w:val="en-US"/>
        </w:rPr>
      </w:pPr>
      <w:r>
        <w:rPr>
          <w:b/>
          <w:bCs/>
          <w:color w:val="000000" w:themeColor="text1"/>
        </w:rPr>
        <w:t>ANCHOR</w:t>
      </w:r>
      <w:r>
        <w:rPr>
          <w:rFonts w:hint="default"/>
          <w:b/>
          <w:bCs/>
          <w:color w:val="000000" w:themeColor="text1"/>
          <w:lang w:val="en-US"/>
        </w:rPr>
        <w:t xml:space="preserve"> ELEMENT - bookmark</w:t>
      </w:r>
    </w:p>
    <w:p w14:paraId="0C924F9E">
      <w:r>
        <w:t xml:space="preserve">Stavlja se </w:t>
      </w:r>
      <w:r>
        <w:rPr>
          <w:b/>
          <w:bCs/>
        </w:rPr>
        <w:t>id</w:t>
      </w:r>
      <w:r>
        <w:t xml:space="preserve"> u neki tag I na to se vraca kada se klikne na “back”</w:t>
      </w:r>
    </w:p>
    <w:p w14:paraId="0BB509BA">
      <w:r>
        <w:t xml:space="preserve">           &lt;body id="top"&gt;Ovde se pise kod &lt;/body&gt;</w:t>
      </w:r>
    </w:p>
    <w:p w14:paraId="47AB5F2A">
      <w:r>
        <w:t xml:space="preserve">           &lt;a </w:t>
      </w:r>
      <w:r>
        <w:rPr>
          <w:color w:val="FF0000"/>
        </w:rPr>
        <w:t>href="#top</w:t>
      </w:r>
      <w:r>
        <w:t>"&gt;Back to top&lt;/a&gt;</w:t>
      </w:r>
    </w:p>
    <w:p w14:paraId="25C0007F">
      <w:pPr>
        <w:rPr>
          <w:b/>
          <w:bCs/>
        </w:rPr>
      </w:pPr>
      <w:r>
        <w:rPr>
          <w:b/>
          <w:bCs/>
        </w:rPr>
        <w:t>Mailto</w:t>
      </w:r>
    </w:p>
    <w:p w14:paraId="0CDB2349">
      <w:pPr>
        <w:pStyle w:val="14"/>
        <w:rPr>
          <w:b/>
          <w:bCs/>
        </w:rPr>
      </w:pPr>
    </w:p>
    <w:p w14:paraId="214DC6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"mailto:jon@example.org"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Email Jon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0CE6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6BB73644"/>
    <w:p w14:paraId="7470BBDC">
      <w:pPr>
        <w:rPr>
          <w:rFonts w:hint="default"/>
          <w:b/>
          <w:bCs/>
          <w:lang w:val="en-US"/>
        </w:rPr>
      </w:pPr>
      <w:r>
        <w:rPr>
          <w:rFonts w:hint="default"/>
          <w:b/>
          <w:bCs/>
          <w:lang w:val="en-US"/>
        </w:rPr>
        <w:t>IMG like link</w:t>
      </w:r>
    </w:p>
    <w:p w14:paraId="1F58C73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"default.asp"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B7C54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"HTML tutorial"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16E2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528CE10">
      <w:pPr>
        <w:rPr>
          <w:rFonts w:hint="default"/>
          <w:lang w:val="en-US"/>
        </w:rPr>
      </w:pPr>
    </w:p>
    <w:p w14:paraId="04D939CE">
      <w:pPr>
        <w:rPr>
          <w:rFonts w:hint="default"/>
          <w:lang w:val="en-US"/>
        </w:rPr>
      </w:pPr>
    </w:p>
    <w:p w14:paraId="0DA1B7BC">
      <w:pPr>
        <w:rPr>
          <w:rFonts w:hint="default"/>
          <w:b/>
          <w:bCs/>
          <w:lang w:val="en-US"/>
        </w:rPr>
      </w:pPr>
      <w:r>
        <w:rPr>
          <w:rFonts w:hint="default"/>
          <w:b/>
          <w:bCs/>
          <w:lang w:val="en-US"/>
        </w:rPr>
        <w:t>BUTTON like link</w:t>
      </w:r>
    </w:p>
    <w:p w14:paraId="108D6F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onclick</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location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'write a link'"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button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FB403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7543819"/>
    <w:p w14:paraId="138C5DBA"/>
    <w:p w14:paraId="0BA3DD97">
      <w:pPr>
        <w:rPr>
          <w:rFonts w:hint="default"/>
          <w:b/>
          <w:bCs/>
          <w:lang w:val="en-US"/>
        </w:rPr>
      </w:pPr>
      <w:r>
        <w:rPr>
          <w:rFonts w:hint="default"/>
          <w:b/>
          <w:bCs/>
          <w:lang w:val="en-US"/>
        </w:rPr>
        <w:t>Colors of links : link, hover, visited, active</w:t>
      </w:r>
    </w:p>
    <w:p w14:paraId="514089F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a:visited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844A1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pink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E49A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transparent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A0E2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text-decoration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none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F399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FBF3F58">
      <w:pPr>
        <w:rPr>
          <w:rFonts w:hint="default"/>
          <w:lang w:val="en-US"/>
        </w:rPr>
      </w:pPr>
      <w:r>
        <w:rPr>
          <w:rFonts w:hint="default"/>
          <w:lang w:val="en-US"/>
        </w:rPr>
        <w:t xml:space="preserve"> </w:t>
      </w:r>
    </w:p>
    <w:p w14:paraId="3CF4B9AA"/>
    <w:p w14:paraId="00684BB0"/>
    <w:p w14:paraId="7209DF87">
      <w:pPr>
        <w:rPr>
          <w:b/>
          <w:bCs/>
        </w:rPr>
      </w:pPr>
      <w:r>
        <w:rPr>
          <w:b/>
          <w:bCs/>
          <w:color w:val="FF0000"/>
        </w:rPr>
        <w:t>Images</w:t>
      </w:r>
      <w:r>
        <w:rPr>
          <w:b/>
          <w:bCs/>
        </w:rPr>
        <w:t xml:space="preserve"> </w:t>
      </w:r>
    </w:p>
    <w:p w14:paraId="73B2961C"/>
    <w:p w14:paraId="59A0EEA8">
      <w:r>
        <w:rPr>
          <w:rStyle w:val="18"/>
          <w:rFonts w:ascii="Consolas" w:hAnsi="Consolas"/>
          <w:color w:val="0000CD"/>
          <w:sz w:val="23"/>
          <w:szCs w:val="23"/>
          <w:shd w:val="clear" w:color="auto" w:fill="FFFFFF"/>
        </w:rPr>
        <w:t>&lt;</w:t>
      </w:r>
      <w:r>
        <w:rPr>
          <w:b/>
          <w:bCs/>
        </w:rPr>
        <w:t>img </w:t>
      </w:r>
      <w:r>
        <w:rPr>
          <w:rStyle w:val="19"/>
          <w:rFonts w:ascii="Consolas" w:hAnsi="Consolas"/>
          <w:color w:val="FF0000"/>
          <w:sz w:val="23"/>
          <w:szCs w:val="23"/>
          <w:shd w:val="clear" w:color="auto" w:fill="FFFFFF"/>
        </w:rPr>
        <w:t>src</w:t>
      </w:r>
      <w:r>
        <w:rPr>
          <w:rStyle w:val="20"/>
          <w:rFonts w:ascii="Consolas" w:hAnsi="Consolas"/>
          <w:color w:val="0000CD"/>
          <w:sz w:val="23"/>
          <w:szCs w:val="23"/>
          <w:shd w:val="clear" w:color="auto" w:fill="FFFFFF"/>
        </w:rPr>
        <w:t>="w3schools.jpg"</w:t>
      </w:r>
      <w:r>
        <w:rPr>
          <w:rStyle w:val="19"/>
          <w:rFonts w:ascii="Consolas" w:hAnsi="Consolas"/>
          <w:color w:val="FF0000"/>
          <w:sz w:val="23"/>
          <w:szCs w:val="23"/>
          <w:shd w:val="clear" w:color="auto" w:fill="FFFFFF"/>
        </w:rPr>
        <w:t> alt</w:t>
      </w:r>
      <w:r>
        <w:rPr>
          <w:rStyle w:val="20"/>
          <w:rFonts w:ascii="Consolas" w:hAnsi="Consolas"/>
          <w:color w:val="0000CD"/>
          <w:sz w:val="23"/>
          <w:szCs w:val="23"/>
          <w:shd w:val="clear" w:color="auto" w:fill="FFFFFF"/>
        </w:rPr>
        <w:t>="error"</w:t>
      </w:r>
      <w:r>
        <w:rPr>
          <w:rStyle w:val="19"/>
          <w:rFonts w:ascii="Consolas" w:hAnsi="Consolas"/>
          <w:color w:val="FF0000"/>
          <w:sz w:val="23"/>
          <w:szCs w:val="23"/>
          <w:shd w:val="clear" w:color="auto" w:fill="FFFFFF"/>
        </w:rPr>
        <w:t> width</w:t>
      </w:r>
      <w:r>
        <w:rPr>
          <w:rStyle w:val="20"/>
          <w:rFonts w:ascii="Consolas" w:hAnsi="Consolas"/>
          <w:color w:val="0000CD"/>
          <w:sz w:val="23"/>
          <w:szCs w:val="23"/>
          <w:shd w:val="clear" w:color="auto" w:fill="FFFFFF"/>
        </w:rPr>
        <w:t>="104"</w:t>
      </w:r>
      <w:r>
        <w:rPr>
          <w:rStyle w:val="19"/>
          <w:rFonts w:ascii="Consolas" w:hAnsi="Consolas"/>
          <w:color w:val="FF0000"/>
          <w:sz w:val="23"/>
          <w:szCs w:val="23"/>
          <w:shd w:val="clear" w:color="auto" w:fill="FFFFFF"/>
        </w:rPr>
        <w:t> height</w:t>
      </w:r>
      <w:r>
        <w:rPr>
          <w:rStyle w:val="20"/>
          <w:rFonts w:ascii="Consolas" w:hAnsi="Consolas"/>
          <w:color w:val="0000CD"/>
          <w:sz w:val="23"/>
          <w:szCs w:val="23"/>
          <w:shd w:val="clear" w:color="auto" w:fill="FFFFFF"/>
        </w:rPr>
        <w:t>="142"</w:t>
      </w:r>
      <w:r>
        <w:rPr>
          <w:rStyle w:val="18"/>
          <w:rFonts w:ascii="Consolas" w:hAnsi="Consolas"/>
          <w:color w:val="0000CD"/>
          <w:sz w:val="23"/>
          <w:szCs w:val="23"/>
          <w:shd w:val="clear" w:color="auto" w:fill="FFFFFF"/>
        </w:rPr>
        <w:t>&gt;</w:t>
      </w:r>
    </w:p>
    <w:p w14:paraId="721A1285">
      <w:pPr>
        <w:rPr>
          <w:b/>
          <w:bCs/>
        </w:rPr>
      </w:pPr>
    </w:p>
    <w:p w14:paraId="32ADFACA">
      <w:pPr>
        <w:rPr>
          <w:rFonts w:hint="default"/>
          <w:b w:val="0"/>
          <w:bCs w:val="0"/>
          <w:lang w:val="en-US"/>
        </w:rPr>
      </w:pPr>
      <w:r>
        <w:rPr>
          <w:rFonts w:hint="default"/>
          <w:b w:val="0"/>
          <w:bCs w:val="0"/>
          <w:lang w:val="en-US"/>
        </w:rPr>
        <w:t xml:space="preserve">- Using </w:t>
      </w:r>
      <w:r>
        <w:rPr>
          <w:rFonts w:hint="default"/>
          <w:b/>
          <w:bCs/>
          <w:color w:val="FF0000"/>
          <w:lang w:val="en-US"/>
        </w:rPr>
        <w:t xml:space="preserve">STYLE </w:t>
      </w:r>
      <w:r>
        <w:rPr>
          <w:rFonts w:hint="default"/>
          <w:b w:val="0"/>
          <w:bCs w:val="0"/>
          <w:lang w:val="en-US"/>
        </w:rPr>
        <w:t xml:space="preserve">in </w:t>
      </w:r>
      <w:r>
        <w:rPr>
          <w:rFonts w:hint="default"/>
          <w:b/>
          <w:bCs/>
          <w:lang w:val="en-US"/>
        </w:rPr>
        <w:t xml:space="preserve">INLINE CSS </w:t>
      </w:r>
      <w:r>
        <w:rPr>
          <w:rFonts w:hint="default"/>
          <w:b w:val="0"/>
          <w:bCs w:val="0"/>
          <w:lang w:val="en-US"/>
        </w:rPr>
        <w:t xml:space="preserve">with </w:t>
      </w:r>
      <w:r>
        <w:rPr>
          <w:rFonts w:hint="default"/>
          <w:b/>
          <w:bCs/>
          <w:lang w:val="en-US"/>
        </w:rPr>
        <w:t xml:space="preserve">IMG </w:t>
      </w:r>
      <w:r>
        <w:rPr>
          <w:rFonts w:hint="default"/>
          <w:b w:val="0"/>
          <w:bCs w:val="0"/>
          <w:lang w:val="en-US"/>
        </w:rPr>
        <w:t>tag</w:t>
      </w:r>
    </w:p>
    <w:p w14:paraId="548F3D81">
      <w:pPr>
        <w:rPr>
          <w:b/>
          <w:bCs/>
        </w:rPr>
      </w:pPr>
    </w:p>
    <w:p w14:paraId="43AC1B2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DOCTYPE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6236B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B11E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FA64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6A1A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img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2B55D2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35753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EEDB0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A647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BF36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3142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75A2A0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"128"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9C762A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D78117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"HTML5 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"width:128px;height:128px;"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65FE0A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2573D3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body</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B0D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html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11A56D4">
      <w:pPr>
        <w:rPr>
          <w:b/>
          <w:bCs/>
        </w:rPr>
      </w:pPr>
    </w:p>
    <w:p w14:paraId="75D37ADA">
      <w:pPr>
        <w:rPr>
          <w:b/>
          <w:bCs/>
        </w:rPr>
      </w:pPr>
    </w:p>
    <w:p w14:paraId="2E3DA201">
      <w:pPr>
        <w:rPr>
          <w:b/>
          <w:bCs/>
        </w:rPr>
      </w:pPr>
    </w:p>
    <w:p w14:paraId="164002A8">
      <w:pPr>
        <w:rPr>
          <w:rFonts w:hint="default"/>
          <w:b/>
          <w:bCs/>
          <w:lang w:val="en-US"/>
        </w:rPr>
      </w:pPr>
      <w:r>
        <w:rPr>
          <w:rFonts w:hint="default"/>
          <w:b/>
          <w:bCs/>
          <w:lang w:val="en-US"/>
        </w:rPr>
        <w:t xml:space="preserve">Float img </w:t>
      </w:r>
    </w:p>
    <w:p w14:paraId="1200671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"smiley.gif"</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"float:right;width:42px;height:42px;"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82508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The image will float to the right of the text.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7541E6">
      <w:pPr>
        <w:rPr>
          <w:rFonts w:hint="default"/>
          <w:b/>
          <w:bCs/>
          <w:lang w:val="en-US"/>
        </w:rPr>
      </w:pPr>
    </w:p>
    <w:p w14:paraId="7FE4BC0A">
      <w:pPr>
        <w:rPr>
          <w:rFonts w:hint="default"/>
          <w:b/>
          <w:bCs/>
          <w:lang w:val="en-US"/>
        </w:rPr>
      </w:pPr>
    </w:p>
    <w:p w14:paraId="6D3435EA">
      <w:pPr>
        <w:rPr>
          <w:b/>
          <w:bCs/>
        </w:rPr>
      </w:pPr>
    </w:p>
    <w:p w14:paraId="7EFAF59D">
      <w:pPr>
        <w:rPr>
          <w:rFonts w:hint="default"/>
          <w:b/>
          <w:bCs/>
          <w:color w:val="FF0000"/>
          <w:highlight w:val="yellow"/>
          <w:lang w:val="en-US"/>
        </w:rPr>
      </w:pPr>
      <w:r>
        <w:rPr>
          <w:rFonts w:hint="default"/>
          <w:b/>
          <w:bCs/>
          <w:color w:val="FF0000"/>
          <w:highlight w:val="yellow"/>
          <w:lang w:val="en-US"/>
        </w:rPr>
        <w:t xml:space="preserve">IMAGE MAP </w:t>
      </w:r>
    </w:p>
    <w:p w14:paraId="5DD20B7E">
      <w:pPr>
        <w:rPr>
          <w:rFonts w:hint="default"/>
          <w:b/>
          <w:bCs/>
          <w:color w:val="FF0000"/>
          <w:highlight w:val="yellow"/>
          <w:lang w:val="en-US"/>
        </w:rPr>
      </w:pPr>
    </w:p>
    <w:p w14:paraId="55D3E946">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shd w:val="clear" w:fill="FFFFFF"/>
        </w:rPr>
        <w:t>rect</w:t>
      </w:r>
      <w:r>
        <w:rPr>
          <w:rFonts w:ascii="Verdana" w:hAnsi="Verdana" w:cs="Verdana"/>
          <w:i w:val="0"/>
          <w:iCs w:val="0"/>
          <w:caps w:val="0"/>
          <w:color w:val="000000"/>
          <w:spacing w:val="0"/>
          <w:sz w:val="18"/>
          <w:szCs w:val="18"/>
          <w:shd w:val="clear" w:fill="FFFFFF"/>
        </w:rPr>
        <w:t> </w:t>
      </w:r>
      <w:r>
        <w:rPr>
          <w:rFonts w:hint="default" w:ascii="Verdana" w:hAnsi="Verdana" w:cs="Verdana"/>
          <w:i w:val="0"/>
          <w:iCs w:val="0"/>
          <w:caps w:val="0"/>
          <w:color w:val="000000"/>
          <w:spacing w:val="0"/>
          <w:sz w:val="18"/>
          <w:szCs w:val="18"/>
          <w:shd w:val="clear" w:fill="FFFFFF"/>
        </w:rPr>
        <w:t>- defines a rectangular region</w:t>
      </w:r>
    </w:p>
    <w:p w14:paraId="6B5DFA53">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circle</w:t>
      </w:r>
      <w:r>
        <w:rPr>
          <w:rFonts w:hint="default" w:ascii="Verdana" w:hAnsi="Verdana" w:cs="Verdana"/>
          <w:i w:val="0"/>
          <w:iCs w:val="0"/>
          <w:caps w:val="0"/>
          <w:color w:val="000000"/>
          <w:spacing w:val="0"/>
          <w:sz w:val="18"/>
          <w:szCs w:val="18"/>
          <w:shd w:val="clear" w:fill="FFFFFF"/>
        </w:rPr>
        <w:t> - defines a circular region</w:t>
      </w:r>
    </w:p>
    <w:p w14:paraId="68D89477">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poly</w:t>
      </w:r>
      <w:r>
        <w:rPr>
          <w:rFonts w:hint="default" w:ascii="Verdana" w:hAnsi="Verdana" w:cs="Verdana"/>
          <w:i w:val="0"/>
          <w:iCs w:val="0"/>
          <w:caps w:val="0"/>
          <w:color w:val="000000"/>
          <w:spacing w:val="0"/>
          <w:sz w:val="18"/>
          <w:szCs w:val="18"/>
          <w:shd w:val="clear" w:fill="FFFFFF"/>
        </w:rPr>
        <w:t> - defines a polygonal region</w:t>
      </w:r>
    </w:p>
    <w:p w14:paraId="2202C3BC">
      <w:pPr>
        <w:keepNext w:val="0"/>
        <w:keepLines w:val="0"/>
        <w:widowControl/>
        <w:numPr>
          <w:ilvl w:val="0"/>
          <w:numId w:val="2"/>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shd w:val="clear" w:fill="FFFFFF"/>
        </w:rPr>
        <w:t>default</w:t>
      </w:r>
      <w:r>
        <w:rPr>
          <w:rFonts w:hint="default" w:ascii="Verdana" w:hAnsi="Verdana" w:cs="Verdana"/>
          <w:i w:val="0"/>
          <w:iCs w:val="0"/>
          <w:caps w:val="0"/>
          <w:color w:val="000000"/>
          <w:spacing w:val="0"/>
          <w:sz w:val="18"/>
          <w:szCs w:val="18"/>
          <w:shd w:val="clear" w:fill="FFFFFF"/>
        </w:rPr>
        <w:t> - defines the entire region</w:t>
      </w:r>
    </w:p>
    <w:p w14:paraId="0A07DB1F">
      <w:pPr>
        <w:rPr>
          <w:rFonts w:hint="default"/>
          <w:b/>
          <w:bCs/>
          <w:color w:val="FF0000"/>
          <w:sz w:val="20"/>
          <w:szCs w:val="20"/>
          <w:highlight w:val="yellow"/>
          <w:lang w:val="en-US"/>
        </w:rPr>
      </w:pPr>
    </w:p>
    <w:p w14:paraId="4335E95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"Workplace"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usemap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8"/>
          <w:szCs w:val="28"/>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"400"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"379"</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8A632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46B4ED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"workmap"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5972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"34,44,270,350"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"computer.htm"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26161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"rect"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"290,172,333,250"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"phone.htm"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43DEB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area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shape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"circle"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"337,300,44"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"Cup of coffee"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"coffee.htm"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EDED5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map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60A64C">
      <w:pPr>
        <w:rPr>
          <w:b/>
          <w:bCs/>
        </w:rPr>
      </w:pPr>
    </w:p>
    <w:p w14:paraId="316D6795">
      <w:pPr>
        <w:rPr>
          <w:b/>
          <w:bCs/>
        </w:rPr>
      </w:pPr>
    </w:p>
    <w:p w14:paraId="214AF2F5">
      <w:pPr>
        <w:rPr>
          <w:rFonts w:hint="default"/>
          <w:b/>
          <w:bCs/>
          <w:lang w:val="en-US"/>
        </w:rPr>
      </w:pPr>
      <w:r>
        <w:rPr>
          <w:rFonts w:hint="default"/>
          <w:b/>
          <w:bCs/>
          <w:lang w:val="en-US"/>
        </w:rPr>
        <w:t xml:space="preserve">- IMG background  and </w:t>
      </w:r>
      <w:r>
        <w:rPr>
          <w:rFonts w:hint="default"/>
          <w:b/>
          <w:bCs/>
          <w:color w:val="FF0000"/>
          <w:lang w:val="en-US"/>
        </w:rPr>
        <w:t>SIZE  !!!</w:t>
      </w:r>
    </w:p>
    <w:p w14:paraId="78D196F7">
      <w:pPr>
        <w:rPr>
          <w:rStyle w:val="9"/>
          <w:rFonts w:hint="default" w:ascii="Consolas" w:hAnsi="Consolas" w:eastAsia="Consolas" w:cs="Consolas"/>
          <w:i w:val="0"/>
          <w:iCs w:val="0"/>
          <w:caps w:val="0"/>
          <w:color w:val="DC143C"/>
          <w:spacing w:val="0"/>
          <w:sz w:val="18"/>
          <w:szCs w:val="18"/>
          <w:lang w:val="en-US"/>
        </w:rPr>
      </w:pPr>
      <w:r>
        <w:rPr>
          <w:rStyle w:val="9"/>
          <w:rFonts w:hint="default" w:ascii="Consolas" w:hAnsi="Consolas" w:eastAsia="Consolas" w:cs="Consolas"/>
          <w:i w:val="0"/>
          <w:iCs w:val="0"/>
          <w:caps w:val="0"/>
          <w:color w:val="DC143C"/>
          <w:spacing w:val="0"/>
          <w:sz w:val="18"/>
          <w:szCs w:val="18"/>
          <w:lang w:val="en-US"/>
        </w:rPr>
        <w:t>-</w:t>
      </w:r>
      <w:r>
        <w:rPr>
          <w:rStyle w:val="9"/>
          <w:rFonts w:hint="default" w:ascii="Consolas" w:hAnsi="Consolas" w:eastAsia="Consolas" w:cs="Consolas"/>
          <w:b w:val="0"/>
          <w:bCs w:val="0"/>
          <w:i w:val="0"/>
          <w:iCs w:val="0"/>
          <w:caps w:val="0"/>
          <w:color w:val="000000" w:themeColor="text1"/>
          <w:spacing w:val="0"/>
          <w:sz w:val="18"/>
          <w:szCs w:val="18"/>
          <w:lang w:val="en-US"/>
        </w:rPr>
        <w:t xml:space="preserve"> </w:t>
      </w:r>
      <w:r>
        <w:rPr>
          <w:rStyle w:val="9"/>
          <w:rFonts w:hint="default" w:ascii="Consolas" w:hAnsi="Consolas" w:eastAsia="Consolas"/>
          <w:b w:val="0"/>
          <w:bCs w:val="0"/>
          <w:i w:val="0"/>
          <w:iCs w:val="0"/>
          <w:caps w:val="0"/>
          <w:color w:val="000000" w:themeColor="text1"/>
          <w:spacing w:val="0"/>
          <w:sz w:val="18"/>
          <w:szCs w:val="18"/>
          <w:lang w:val="en-US"/>
        </w:rPr>
        <w:t>10px 10px; width: 10px; height: 10px; -  prvih 10px 10px oznacava samo velicinu slike a ne elementa !!!</w:t>
      </w:r>
    </w:p>
    <w:p w14:paraId="0A4BE16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"background-image: url(anthurium-sch.jpg); </w:t>
      </w:r>
    </w:p>
    <w:p w14:paraId="1C1006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background-size: 10px 10px; width: 10px; height: 10px; </w:t>
      </w:r>
      <w:r>
        <w:rPr>
          <w:rFonts w:hint="default" w:ascii="Consolas" w:hAnsi="Consolas" w:eastAsia="Consolas" w:cs="Consolas"/>
          <w:b w:val="0"/>
          <w:bCs w:val="0"/>
          <w:color w:val="FFFFFF" w:themeColor="background1"/>
          <w:kern w:val="0"/>
          <w:sz w:val="20"/>
          <w:szCs w:val="20"/>
          <w:shd w:val="clear" w:fill="1F1F1F"/>
          <w:lang w:val="en-US" w:eastAsia="zh-CN" w:bidi="ar"/>
          <w14:ligatures w14:val="standardContextual"/>
        </w:rPr>
        <w:t>!!!!!!!!</w:t>
      </w:r>
    </w:p>
    <w:p w14:paraId="6E58C1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background-repeat: no-repeat;"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D136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91441">
      <w:pPr>
        <w:rPr>
          <w:rFonts w:hint="default"/>
          <w:b/>
          <w:bCs/>
          <w:lang w:val="en-US"/>
        </w:rPr>
      </w:pPr>
    </w:p>
    <w:p w14:paraId="4F74C12D">
      <w:pPr>
        <w:rPr>
          <w:rStyle w:val="9"/>
          <w:rFonts w:hint="default" w:ascii="Consolas" w:hAnsi="Consolas" w:eastAsia="Consolas" w:cs="Consolas"/>
          <w:i w:val="0"/>
          <w:iCs w:val="0"/>
          <w:caps w:val="0"/>
          <w:color w:val="DC143C"/>
          <w:spacing w:val="0"/>
          <w:sz w:val="18"/>
          <w:szCs w:val="18"/>
          <w:lang w:val="en-US"/>
        </w:rPr>
      </w:pP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to make sure the entire element is always covered, set 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highlight w:val="yellow"/>
        </w:rPr>
        <w:t>background-attachment</w:t>
      </w:r>
      <w:r>
        <w:rPr>
          <w:rFonts w:hint="default" w:ascii="Verdana" w:hAnsi="Verdana" w:eastAsia="SimSun" w:cs="Verdana"/>
          <w:i w:val="0"/>
          <w:iCs w:val="0"/>
          <w:caps w:val="0"/>
          <w:color w:val="000000"/>
          <w:spacing w:val="0"/>
          <w:sz w:val="18"/>
          <w:szCs w:val="18"/>
          <w:shd w:val="clear" w:fill="FFFFFF"/>
        </w:rPr>
        <w:t> property to </w:t>
      </w:r>
      <w:r>
        <w:rPr>
          <w:rStyle w:val="9"/>
          <w:rFonts w:hint="default" w:ascii="Consolas" w:hAnsi="Consolas" w:eastAsia="Consolas" w:cs="Consolas"/>
          <w:b/>
          <w:bCs/>
          <w:i w:val="0"/>
          <w:iCs w:val="0"/>
          <w:caps w:val="0"/>
          <w:color w:val="DC143C"/>
          <w:spacing w:val="0"/>
          <w:sz w:val="18"/>
          <w:szCs w:val="18"/>
        </w:rPr>
        <w:t>fixed</w:t>
      </w:r>
      <w:r>
        <w:rPr>
          <w:rStyle w:val="9"/>
          <w:rFonts w:hint="default" w:ascii="Consolas" w:hAnsi="Consolas" w:eastAsia="Consolas" w:cs="Consolas"/>
          <w:i w:val="0"/>
          <w:iCs w:val="0"/>
          <w:caps w:val="0"/>
          <w:color w:val="DC143C"/>
          <w:spacing w:val="0"/>
          <w:sz w:val="18"/>
          <w:szCs w:val="18"/>
          <w:lang w:val="en-US"/>
        </w:rPr>
        <w:t>;</w:t>
      </w:r>
    </w:p>
    <w:p w14:paraId="275E70FD">
      <w:pPr>
        <w:rPr>
          <w:rStyle w:val="9"/>
          <w:rFonts w:hint="default" w:ascii="Consolas" w:hAnsi="Consolas" w:eastAsia="Consolas" w:cs="Consolas"/>
          <w:i w:val="0"/>
          <w:iCs w:val="0"/>
          <w:caps w:val="0"/>
          <w:color w:val="DC143C"/>
          <w:spacing w:val="0"/>
          <w:sz w:val="18"/>
          <w:szCs w:val="18"/>
          <w:highlight w:val="yellow"/>
          <w:lang w:val="en-US"/>
        </w:rPr>
      </w:pPr>
      <w:r>
        <w:rPr>
          <w:rStyle w:val="9"/>
          <w:rFonts w:hint="default" w:ascii="Consolas" w:hAnsi="Consolas" w:eastAsia="Consolas" w:cs="Consolas"/>
          <w:i w:val="0"/>
          <w:iCs w:val="0"/>
          <w:caps w:val="0"/>
          <w:color w:val="DC143C"/>
          <w:spacing w:val="0"/>
          <w:sz w:val="18"/>
          <w:szCs w:val="18"/>
          <w:highlight w:val="yellow"/>
          <w:lang w:val="en-US"/>
        </w:rPr>
        <w:t>- background-size</w:t>
      </w:r>
      <w:r>
        <w:rPr>
          <w:rStyle w:val="9"/>
          <w:rFonts w:hint="default" w:ascii="Consolas" w:hAnsi="Consolas" w:eastAsia="Consolas" w:cs="Consolas"/>
          <w:i w:val="0"/>
          <w:iCs w:val="0"/>
          <w:caps w:val="0"/>
          <w:color w:val="DC143C"/>
          <w:spacing w:val="0"/>
          <w:sz w:val="18"/>
          <w:szCs w:val="18"/>
          <w:highlight w:val="none"/>
          <w:lang w:val="en-US"/>
        </w:rPr>
        <w:t xml:space="preserve"> = </w:t>
      </w:r>
      <w:r>
        <w:rPr>
          <w:rStyle w:val="9"/>
          <w:rFonts w:hint="default" w:ascii="Consolas" w:hAnsi="Consolas" w:eastAsia="Consolas" w:cs="Consolas"/>
          <w:b/>
          <w:bCs/>
          <w:i w:val="0"/>
          <w:iCs w:val="0"/>
          <w:caps w:val="0"/>
          <w:color w:val="DC143C"/>
          <w:spacing w:val="0"/>
          <w:sz w:val="18"/>
          <w:szCs w:val="18"/>
          <w:highlight w:val="none"/>
          <w:lang w:val="en-US"/>
        </w:rPr>
        <w:t>cover</w:t>
      </w:r>
    </w:p>
    <w:p w14:paraId="50C384ED">
      <w:pPr>
        <w:rPr>
          <w:rFonts w:hint="default"/>
          <w:b/>
          <w:bCs/>
          <w:lang w:val="en-US"/>
        </w:rPr>
      </w:pPr>
    </w:p>
    <w:p w14:paraId="770137C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08DA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body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28FF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background-image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url</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70075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no-repeat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F221F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background-attachment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fixed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38535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background-size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D6FEB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D483C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EC74EF2">
      <w:pPr>
        <w:rPr>
          <w:b/>
          <w:bCs/>
        </w:rPr>
      </w:pPr>
    </w:p>
    <w:p w14:paraId="1F3C1E89">
      <w:pPr>
        <w:rPr>
          <w:rFonts w:hint="default"/>
          <w:b/>
          <w:bCs/>
          <w:color w:val="C00000"/>
          <w:lang w:val="en-US"/>
        </w:rPr>
      </w:pPr>
      <w:r>
        <w:rPr>
          <w:rFonts w:hint="default"/>
          <w:b w:val="0"/>
          <w:bCs w:val="0"/>
          <w:lang w:val="en-US"/>
        </w:rPr>
        <w:t xml:space="preserve">- Ako hocemo da slika zauzima uvek ceo element, mzemo staviti </w:t>
      </w:r>
      <w:r>
        <w:rPr>
          <w:rFonts w:hint="default"/>
          <w:b/>
          <w:bCs/>
          <w:color w:val="C00000"/>
          <w:lang w:val="en-US"/>
        </w:rPr>
        <w:t>“strech” - background-size 100% 100%</w:t>
      </w:r>
    </w:p>
    <w:p w14:paraId="109A47E9">
      <w:pPr>
        <w:rPr>
          <w:b/>
          <w:bCs/>
        </w:rPr>
      </w:pPr>
    </w:p>
    <w:p w14:paraId="2ABAF691">
      <w:pPr>
        <w:rPr>
          <w:rFonts w:hint="default"/>
          <w:b/>
          <w:bCs/>
          <w:color w:val="FF0000"/>
          <w:lang w:val="en-US"/>
        </w:rPr>
      </w:pPr>
    </w:p>
    <w:p w14:paraId="22DCBC3B">
      <w:pPr>
        <w:rPr>
          <w:rFonts w:hint="default" w:ascii="Verdana" w:hAnsi="Verdana" w:eastAsia="SimSun" w:cs="Verdana"/>
          <w:i w:val="0"/>
          <w:iCs w:val="0"/>
          <w:caps w:val="0"/>
          <w:color w:val="000000"/>
          <w:spacing w:val="0"/>
          <w:sz w:val="18"/>
          <w:szCs w:val="18"/>
          <w:shd w:val="clear" w:fill="FFFFFF"/>
        </w:rPr>
      </w:pPr>
      <w:r>
        <w:rPr>
          <w:rFonts w:hint="default"/>
          <w:b/>
          <w:bCs/>
          <w:color w:val="FF0000"/>
          <w:highlight w:val="yellow"/>
          <w:lang w:val="en-US"/>
        </w:rPr>
        <w:t>&lt;picture&gt;</w:t>
      </w:r>
      <w:r>
        <w:rPr>
          <w:rFonts w:hint="default"/>
          <w:b/>
          <w:bCs/>
          <w:color w:val="C00000"/>
          <w:lang w:val="en-US"/>
        </w:rPr>
        <w:t xml:space="preserve">  </w:t>
      </w:r>
      <w:r>
        <w:rPr>
          <w:rFonts w:hint="default"/>
          <w:b/>
          <w:bCs/>
          <w:lang w:val="en-US"/>
        </w:rPr>
        <w:t xml:space="preserve"> - </w:t>
      </w:r>
      <w:r>
        <w:rPr>
          <w:rFonts w:hint="default"/>
          <w:b/>
          <w:bCs/>
          <w:sz w:val="18"/>
          <w:szCs w:val="18"/>
          <w:lang w:val="en-US"/>
        </w:rPr>
        <w:t xml:space="preserve"> </w:t>
      </w:r>
      <w:r>
        <w:rPr>
          <w:rFonts w:ascii="Verdana" w:hAnsi="Verdana" w:eastAsia="SimSun" w:cs="Verdana"/>
          <w:i w:val="0"/>
          <w:iCs w:val="0"/>
          <w:caps w:val="0"/>
          <w:color w:val="000000"/>
          <w:spacing w:val="0"/>
          <w:sz w:val="18"/>
          <w:szCs w:val="18"/>
          <w:shd w:val="clear" w:fill="FFFFFF"/>
        </w:rPr>
        <w:t>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rPr>
        <w:t>&lt;picture&gt;</w:t>
      </w:r>
      <w:r>
        <w:rPr>
          <w:rFonts w:hint="default" w:ascii="Verdana" w:hAnsi="Verdana" w:eastAsia="SimSun" w:cs="Verdana"/>
          <w:i w:val="0"/>
          <w:iCs w:val="0"/>
          <w:caps w:val="0"/>
          <w:color w:val="000000"/>
          <w:spacing w:val="0"/>
          <w:sz w:val="18"/>
          <w:szCs w:val="18"/>
          <w:shd w:val="clear" w:fill="FFFFFF"/>
        </w:rPr>
        <w:t> element contains one or more </w:t>
      </w:r>
      <w:r>
        <w:rPr>
          <w:rStyle w:val="9"/>
          <w:rFonts w:hint="default" w:ascii="Consolas" w:hAnsi="Consolas" w:eastAsia="Consolas" w:cs="Consolas"/>
          <w:i w:val="0"/>
          <w:iCs w:val="0"/>
          <w:caps w:val="0"/>
          <w:color w:val="DC143C"/>
          <w:spacing w:val="0"/>
          <w:sz w:val="18"/>
          <w:szCs w:val="18"/>
        </w:rPr>
        <w:t>&lt;source&gt;</w:t>
      </w:r>
      <w:r>
        <w:rPr>
          <w:rFonts w:hint="default" w:ascii="Verdana" w:hAnsi="Verdana" w:eastAsia="SimSun" w:cs="Verdana"/>
          <w:i w:val="0"/>
          <w:iCs w:val="0"/>
          <w:caps w:val="0"/>
          <w:color w:val="000000"/>
          <w:spacing w:val="0"/>
          <w:sz w:val="18"/>
          <w:szCs w:val="18"/>
          <w:shd w:val="clear" w:fill="FFFFFF"/>
        </w:rPr>
        <w:t> elements, each referring to different images through the </w:t>
      </w:r>
      <w:r>
        <w:rPr>
          <w:rStyle w:val="9"/>
          <w:rFonts w:hint="default" w:ascii="Consolas" w:hAnsi="Consolas" w:eastAsia="Consolas" w:cs="Consolas"/>
          <w:i w:val="0"/>
          <w:iCs w:val="0"/>
          <w:caps w:val="0"/>
          <w:color w:val="DC143C"/>
          <w:spacing w:val="0"/>
          <w:sz w:val="18"/>
          <w:szCs w:val="18"/>
        </w:rPr>
        <w:t>srcset</w:t>
      </w:r>
      <w:r>
        <w:rPr>
          <w:rFonts w:hint="default" w:ascii="Verdana" w:hAnsi="Verdana" w:eastAsia="SimSun" w:cs="Verdana"/>
          <w:i w:val="0"/>
          <w:iCs w:val="0"/>
          <w:caps w:val="0"/>
          <w:color w:val="000000"/>
          <w:spacing w:val="0"/>
          <w:sz w:val="18"/>
          <w:szCs w:val="18"/>
          <w:shd w:val="clear" w:fill="FFFFFF"/>
        </w:rPr>
        <w:t> attribute. This way the browser can choose the image that best fits the current view and/or device.</w:t>
      </w:r>
    </w:p>
    <w:p w14:paraId="2D82FF73">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i w:val="0"/>
          <w:iCs w:val="0"/>
          <w:caps w:val="0"/>
          <w:color w:val="000000"/>
          <w:spacing w:val="0"/>
          <w:sz w:val="18"/>
          <w:szCs w:val="18"/>
          <w:shd w:val="clear" w:fill="FFFFFF"/>
          <w:lang w:val="en-US"/>
        </w:rPr>
        <w:t xml:space="preserve">- Bitno je da se </w:t>
      </w:r>
      <w:r>
        <w:rPr>
          <w:rFonts w:hint="default" w:ascii="Verdana" w:hAnsi="Verdana" w:eastAsia="SimSun" w:cs="Verdana"/>
          <w:b/>
          <w:bCs/>
          <w:i w:val="0"/>
          <w:iCs w:val="0"/>
          <w:caps w:val="0"/>
          <w:color w:val="000000"/>
          <w:spacing w:val="0"/>
          <w:sz w:val="18"/>
          <w:szCs w:val="18"/>
          <w:shd w:val="clear" w:fill="FFFFFF"/>
          <w:lang w:val="en-US"/>
        </w:rPr>
        <w:t>min-width</w:t>
      </w:r>
      <w:r>
        <w:rPr>
          <w:rFonts w:hint="default" w:ascii="Verdana" w:hAnsi="Verdana" w:eastAsia="SimSun" w:cs="Verdana"/>
          <w:i w:val="0"/>
          <w:iCs w:val="0"/>
          <w:caps w:val="0"/>
          <w:color w:val="000000"/>
          <w:spacing w:val="0"/>
          <w:sz w:val="18"/>
          <w:szCs w:val="18"/>
          <w:shd w:val="clear" w:fill="FFFFFF"/>
          <w:lang w:val="en-US"/>
        </w:rPr>
        <w:t xml:space="preserve"> postavi tako da prvo ide najveci </w:t>
      </w:r>
      <w:r>
        <w:rPr>
          <w:rFonts w:hint="default" w:ascii="Verdana" w:hAnsi="Verdana" w:eastAsia="SimSun" w:cs="Verdana"/>
          <w:b/>
          <w:bCs/>
          <w:i w:val="0"/>
          <w:iCs w:val="0"/>
          <w:caps w:val="0"/>
          <w:color w:val="000000"/>
          <w:spacing w:val="0"/>
          <w:sz w:val="18"/>
          <w:szCs w:val="18"/>
          <w:shd w:val="clear" w:fill="FFFFFF"/>
          <w:lang w:val="en-US"/>
        </w:rPr>
        <w:t>PX</w:t>
      </w:r>
      <w:r>
        <w:rPr>
          <w:rFonts w:hint="default" w:ascii="Verdana" w:hAnsi="Verdana" w:eastAsia="SimSun" w:cs="Verdana"/>
          <w:b w:val="0"/>
          <w:bCs w:val="0"/>
          <w:i w:val="0"/>
          <w:iCs w:val="0"/>
          <w:caps w:val="0"/>
          <w:color w:val="000000"/>
          <w:spacing w:val="0"/>
          <w:sz w:val="18"/>
          <w:szCs w:val="18"/>
          <w:shd w:val="clear" w:fill="FFFFFF"/>
          <w:lang w:val="en-US"/>
        </w:rPr>
        <w:t>, jer to ima prioritet</w:t>
      </w:r>
    </w:p>
    <w:p w14:paraId="519AC5D5">
      <w:pPr>
        <w:rPr>
          <w:rFonts w:hint="default" w:ascii="Verdana" w:hAnsi="Verdana" w:eastAsia="SimSun" w:cs="Verdana"/>
          <w:i w:val="0"/>
          <w:iCs w:val="0"/>
          <w:caps w:val="0"/>
          <w:color w:val="000000"/>
          <w:spacing w:val="0"/>
          <w:sz w:val="18"/>
          <w:szCs w:val="18"/>
          <w:shd w:val="clear" w:fill="FFFFFF"/>
        </w:rPr>
      </w:pPr>
    </w:p>
    <w:p w14:paraId="2EB1CA7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0E74B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650px)"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"img_food.jpg"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C42A6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media</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"(min-width: 465px)"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"img_car.jpg"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142B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"img_girl.jpg"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"width:auto;"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B2E19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picture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D4819">
      <w:pPr>
        <w:rPr>
          <w:rFonts w:hint="default" w:ascii="Verdana" w:hAnsi="Verdana" w:eastAsia="SimSun" w:cs="Verdana"/>
          <w:i w:val="0"/>
          <w:iCs w:val="0"/>
          <w:caps w:val="0"/>
          <w:color w:val="000000"/>
          <w:spacing w:val="0"/>
          <w:sz w:val="18"/>
          <w:szCs w:val="18"/>
          <w:shd w:val="clear" w:fill="FFFFFF"/>
        </w:rPr>
      </w:pPr>
    </w:p>
    <w:p w14:paraId="77DA4F06">
      <w:pPr>
        <w:rPr>
          <w:rFonts w:hint="default" w:ascii="Verdana" w:hAnsi="Verdana" w:eastAsia="SimSun" w:cs="Verdana"/>
          <w:i w:val="0"/>
          <w:iCs w:val="0"/>
          <w:caps w:val="0"/>
          <w:color w:val="000000"/>
          <w:spacing w:val="0"/>
          <w:sz w:val="18"/>
          <w:szCs w:val="18"/>
          <w:shd w:val="clear" w:fill="FFFFFF"/>
        </w:rPr>
      </w:pPr>
    </w:p>
    <w:p w14:paraId="6EB6899C">
      <w:pPr>
        <w:rPr>
          <w:rFonts w:hint="default" w:ascii="Verdana" w:hAnsi="Verdana" w:eastAsia="SimSun" w:cs="Verdana"/>
          <w:i w:val="0"/>
          <w:iCs w:val="0"/>
          <w:caps w:val="0"/>
          <w:color w:val="000000"/>
          <w:spacing w:val="0"/>
          <w:sz w:val="18"/>
          <w:szCs w:val="18"/>
          <w:shd w:val="clear" w:fill="FFFFFF"/>
          <w:lang w:val="en-US"/>
        </w:rPr>
      </w:pPr>
      <w:r>
        <w:rPr>
          <w:rFonts w:hint="default" w:ascii="Verdana" w:hAnsi="Verdana" w:eastAsia="SimSun" w:cs="Verdana"/>
          <w:b/>
          <w:bCs/>
          <w:i w:val="0"/>
          <w:iCs w:val="0"/>
          <w:caps w:val="0"/>
          <w:color w:val="FF0000"/>
          <w:spacing w:val="0"/>
          <w:sz w:val="18"/>
          <w:szCs w:val="18"/>
          <w:highlight w:val="yellow"/>
          <w:shd w:val="clear" w:fill="FFFFFF"/>
          <w:lang w:val="en-US"/>
        </w:rPr>
        <w:t>FAVICON image</w:t>
      </w:r>
      <w:r>
        <w:rPr>
          <w:rFonts w:hint="default" w:ascii="Verdana" w:hAnsi="Verdana" w:eastAsia="SimSun" w:cs="Verdana"/>
          <w:i w:val="0"/>
          <w:iCs w:val="0"/>
          <w:caps w:val="0"/>
          <w:color w:val="000000"/>
          <w:spacing w:val="0"/>
          <w:sz w:val="18"/>
          <w:szCs w:val="18"/>
          <w:shd w:val="clear" w:fill="FFFFFF"/>
          <w:lang w:val="en-US"/>
        </w:rPr>
        <w:t xml:space="preserve"> -  Ikona u uglu prozora na pretrazivacu </w:t>
      </w:r>
    </w:p>
    <w:p w14:paraId="1938FA29">
      <w:pPr>
        <w:rPr>
          <w:rFonts w:hint="default" w:ascii="Verdana" w:hAnsi="Verdana" w:eastAsia="SimSun" w:cs="Verdana"/>
          <w:i w:val="0"/>
          <w:iCs w:val="0"/>
          <w:caps w:val="0"/>
          <w:color w:val="000000"/>
          <w:spacing w:val="0"/>
          <w:sz w:val="18"/>
          <w:szCs w:val="18"/>
          <w:shd w:val="clear" w:fill="FFFFFF"/>
          <w:lang w:val="en-US"/>
        </w:rPr>
      </w:pPr>
    </w:p>
    <w:p w14:paraId="431249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D70810">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title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A30BDD5">
      <w:pPr>
        <w:keepNext w:val="0"/>
        <w:keepLines w:val="0"/>
        <w:widowControl/>
        <w:suppressLineNumbers w:val="0"/>
        <w:shd w:val="clear" w:fill="1F1F1F"/>
        <w:spacing w:line="190" w:lineRule="atLeast"/>
        <w:ind w:firstLine="500" w:firstLineChars="250"/>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BF31B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"image/x-icon"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"icon"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"anthurium-sch.jpg"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B8C0E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654A2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EEC8B9">
      <w:pPr>
        <w:rPr>
          <w:rFonts w:hint="default" w:ascii="Verdana" w:hAnsi="Verdana" w:eastAsia="SimSun" w:cs="Verdana"/>
          <w:i w:val="0"/>
          <w:iCs w:val="0"/>
          <w:caps w:val="0"/>
          <w:color w:val="000000"/>
          <w:spacing w:val="0"/>
          <w:sz w:val="18"/>
          <w:szCs w:val="18"/>
          <w:shd w:val="clear" w:fill="FFFFFF"/>
          <w:lang w:val="en-US"/>
        </w:rPr>
      </w:pPr>
    </w:p>
    <w:p w14:paraId="6566D0DF">
      <w:pPr>
        <w:rPr>
          <w:rFonts w:hint="default" w:ascii="Verdana" w:hAnsi="Verdana" w:eastAsia="SimSun" w:cs="Verdana"/>
          <w:i w:val="0"/>
          <w:iCs w:val="0"/>
          <w:caps w:val="0"/>
          <w:color w:val="000000"/>
          <w:spacing w:val="0"/>
          <w:sz w:val="18"/>
          <w:szCs w:val="18"/>
          <w:shd w:val="clear" w:fill="FFFFFF"/>
        </w:rPr>
      </w:pPr>
    </w:p>
    <w:p w14:paraId="739688D0">
      <w:pPr>
        <w:rPr>
          <w:rFonts w:hint="default" w:ascii="Verdana" w:hAnsi="Verdana" w:eastAsia="SimSun" w:cs="Verdana"/>
          <w:i w:val="0"/>
          <w:iCs w:val="0"/>
          <w:caps w:val="0"/>
          <w:color w:val="000000"/>
          <w:spacing w:val="0"/>
          <w:sz w:val="18"/>
          <w:szCs w:val="18"/>
          <w:shd w:val="clear" w:fill="FFFFFF"/>
        </w:rPr>
      </w:pPr>
    </w:p>
    <w:p w14:paraId="2A6FE1FC">
      <w:pPr>
        <w:rPr>
          <w:rFonts w:hint="default" w:ascii="Verdana" w:hAnsi="Verdana" w:eastAsia="SimSun" w:cs="Verdana"/>
          <w:i w:val="0"/>
          <w:iCs w:val="0"/>
          <w:caps w:val="0"/>
          <w:color w:val="000000"/>
          <w:spacing w:val="0"/>
          <w:sz w:val="18"/>
          <w:szCs w:val="18"/>
          <w:shd w:val="clear" w:fill="FFFFFF"/>
        </w:rPr>
      </w:pPr>
    </w:p>
    <w:p w14:paraId="24902E24">
      <w:pPr>
        <w:rPr>
          <w:rFonts w:hint="default" w:ascii="Verdana" w:hAnsi="Verdana" w:eastAsia="SimSun" w:cs="Verdana"/>
          <w:i w:val="0"/>
          <w:iCs w:val="0"/>
          <w:caps w:val="0"/>
          <w:color w:val="000000"/>
          <w:spacing w:val="0"/>
          <w:sz w:val="18"/>
          <w:szCs w:val="18"/>
          <w:shd w:val="clear" w:fill="FFFFFF"/>
          <w:lang w:val="en-US"/>
        </w:rPr>
      </w:pPr>
    </w:p>
    <w:p w14:paraId="590E6026">
      <w:pPr>
        <w:rPr>
          <w:b/>
          <w:bCs/>
          <w:color w:val="FF0000"/>
        </w:rPr>
      </w:pPr>
      <w:r>
        <w:rPr>
          <w:b/>
          <w:bCs/>
          <w:color w:val="FF0000"/>
        </w:rPr>
        <w:t>Empty HTML Elements</w:t>
      </w:r>
    </w:p>
    <w:p w14:paraId="6A2EAAAD">
      <w:r>
        <w:t>HTML elements with no content are called empty elements.</w:t>
      </w:r>
    </w:p>
    <w:p w14:paraId="02D89B60">
      <w:pPr>
        <w:rPr>
          <w:b/>
          <w:bCs/>
        </w:rPr>
      </w:pPr>
      <w:r>
        <w:rPr>
          <w:rStyle w:val="18"/>
          <w:rFonts w:ascii="Consolas" w:hAnsi="Consolas"/>
          <w:color w:val="0000CD"/>
          <w:sz w:val="23"/>
          <w:szCs w:val="23"/>
        </w:rPr>
        <w:t>&lt;</w:t>
      </w:r>
      <w:r>
        <w:rPr>
          <w:rStyle w:val="17"/>
          <w:rFonts w:ascii="Consolas" w:hAnsi="Consolas"/>
          <w:color w:val="A52A2A"/>
          <w:sz w:val="23"/>
          <w:szCs w:val="23"/>
        </w:rPr>
        <w:t>p</w:t>
      </w:r>
      <w:r>
        <w:rPr>
          <w:rStyle w:val="18"/>
          <w:rFonts w:ascii="Consolas" w:hAnsi="Consolas"/>
          <w:color w:val="0000CD"/>
          <w:sz w:val="23"/>
          <w:szCs w:val="23"/>
        </w:rPr>
        <w:t>&gt;</w:t>
      </w:r>
      <w:r>
        <w:rPr>
          <w:rFonts w:ascii="Consolas" w:hAnsi="Consolas"/>
          <w:color w:val="000000"/>
          <w:sz w:val="23"/>
          <w:szCs w:val="23"/>
          <w:shd w:val="clear" w:color="auto" w:fill="FFFFFF"/>
        </w:rPr>
        <w:t>This is a </w:t>
      </w:r>
      <w:r>
        <w:rPr>
          <w:rStyle w:val="18"/>
          <w:rFonts w:ascii="Consolas" w:hAnsi="Consolas"/>
          <w:color w:val="0000CD"/>
          <w:sz w:val="23"/>
          <w:szCs w:val="23"/>
        </w:rPr>
        <w:t>&lt;</w:t>
      </w:r>
      <w:r>
        <w:rPr>
          <w:rStyle w:val="17"/>
          <w:rFonts w:ascii="Consolas" w:hAnsi="Consolas"/>
          <w:color w:val="A52A2A"/>
          <w:sz w:val="23"/>
          <w:szCs w:val="23"/>
        </w:rPr>
        <w:t>br</w:t>
      </w:r>
      <w:r>
        <w:rPr>
          <w:rStyle w:val="18"/>
          <w:rFonts w:ascii="Consolas" w:hAnsi="Consolas"/>
          <w:color w:val="0000CD"/>
          <w:sz w:val="23"/>
          <w:szCs w:val="23"/>
        </w:rPr>
        <w:t>&gt;</w:t>
      </w:r>
      <w:r>
        <w:rPr>
          <w:rFonts w:ascii="Consolas" w:hAnsi="Consolas"/>
          <w:color w:val="000000"/>
          <w:sz w:val="23"/>
          <w:szCs w:val="23"/>
          <w:shd w:val="clear" w:color="auto" w:fill="FFFFFF"/>
        </w:rPr>
        <w:t> paragraph with a line break.</w:t>
      </w:r>
      <w:r>
        <w:rPr>
          <w:rStyle w:val="18"/>
          <w:rFonts w:ascii="Consolas" w:hAnsi="Consolas"/>
          <w:color w:val="0000CD"/>
          <w:sz w:val="23"/>
          <w:szCs w:val="23"/>
        </w:rPr>
        <w:t xml:space="preserve"> &lt;</w:t>
      </w:r>
      <w:r>
        <w:rPr>
          <w:rStyle w:val="17"/>
          <w:rFonts w:ascii="Consolas" w:hAnsi="Consolas"/>
          <w:color w:val="A52A2A"/>
          <w:sz w:val="23"/>
          <w:szCs w:val="23"/>
        </w:rPr>
        <w:t>/p</w:t>
      </w:r>
      <w:r>
        <w:rPr>
          <w:rStyle w:val="18"/>
          <w:rFonts w:ascii="Consolas" w:hAnsi="Consolas"/>
          <w:color w:val="0000CD"/>
          <w:sz w:val="23"/>
          <w:szCs w:val="23"/>
        </w:rPr>
        <w:t>&gt;</w:t>
      </w:r>
    </w:p>
    <w:p w14:paraId="1B76E038">
      <w:pPr>
        <w:rPr>
          <w:b/>
          <w:bCs/>
        </w:rPr>
      </w:pPr>
    </w:p>
    <w:p w14:paraId="58CCE845">
      <w:pPr>
        <w:rPr>
          <w:b/>
          <w:bCs/>
          <w:color w:val="FF0000"/>
        </w:rPr>
      </w:pPr>
    </w:p>
    <w:p w14:paraId="4089FD76">
      <w:pPr>
        <w:rPr>
          <w:b/>
          <w:bCs/>
          <w:color w:val="FF0000"/>
          <w:lang w:val="fr-FR"/>
        </w:rPr>
      </w:pPr>
      <w:r>
        <w:rPr>
          <w:b/>
          <w:bCs/>
          <w:color w:val="FF0000"/>
          <w:lang w:val="fr-FR"/>
        </w:rPr>
        <w:t xml:space="preserve">Text éléments </w:t>
      </w:r>
    </w:p>
    <w:p w14:paraId="5C857D91">
      <w:r>
        <w:rPr>
          <w:b/>
          <w:bCs/>
        </w:rPr>
        <w:t>&lt;title&gt;</w:t>
      </w:r>
      <w:r>
        <w:t xml:space="preserve"> (kad se predje klikom preko reci, pisace dodatni tekst)</w:t>
      </w:r>
    </w:p>
    <w:p w14:paraId="69B22C32">
      <w:r>
        <w:rPr>
          <w:b/>
          <w:bCs/>
        </w:rPr>
        <w:t>&lt;b&gt;</w:t>
      </w:r>
      <w:r>
        <w:t xml:space="preserve">Bold &lt;/b&gt;   </w:t>
      </w:r>
      <w:r>
        <w:rPr>
          <w:b/>
          <w:bCs/>
        </w:rPr>
        <w:t>BOLD</w:t>
      </w:r>
    </w:p>
    <w:p w14:paraId="007484DE">
      <w:r>
        <w:rPr>
          <w:b/>
          <w:bCs/>
        </w:rPr>
        <w:t>&lt;i&gt;</w:t>
      </w:r>
      <w:r>
        <w:t xml:space="preserve">Italic&lt;/i&gt;   </w:t>
      </w:r>
      <w:r>
        <w:rPr>
          <w:i/>
          <w:iCs/>
        </w:rPr>
        <w:t>ITALIC</w:t>
      </w:r>
    </w:p>
    <w:p w14:paraId="373D074C">
      <w:pPr>
        <w:rPr>
          <w:u w:val="single"/>
        </w:rPr>
      </w:pPr>
      <w:r>
        <w:rPr>
          <w:b/>
          <w:bCs/>
        </w:rPr>
        <w:t>&lt;u&gt;</w:t>
      </w:r>
      <w:r>
        <w:t xml:space="preserve">Underline&lt;/u&gt;   </w:t>
      </w:r>
      <w:r>
        <w:rPr>
          <w:u w:val="single"/>
        </w:rPr>
        <w:t>UNDERLINE</w:t>
      </w:r>
    </w:p>
    <w:p w14:paraId="44A5188E">
      <w:r>
        <w:rPr>
          <w:b/>
          <w:bCs/>
        </w:rPr>
        <w:t>Strong</w:t>
      </w:r>
      <w:r>
        <w:t xml:space="preserve">   &lt;p&gt;&lt;strong&gt;This text is important! &lt;/strong&gt;&lt;/p&gt;</w:t>
      </w:r>
    </w:p>
    <w:p w14:paraId="2C5991A9">
      <w:r>
        <w:rPr>
          <w:b/>
          <w:bCs/>
        </w:rPr>
        <w:t>EM (emphasis)</w:t>
      </w:r>
      <w:r>
        <w:t xml:space="preserve"> &lt;p&gt;&lt;em&gt;This text is emphasized. &lt;/em&gt;&lt;/p&gt;   (</w:t>
      </w:r>
      <w:r>
        <w:rPr>
          <w:rStyle w:val="8"/>
          <w:color w:val="000000"/>
          <w:sz w:val="27"/>
          <w:szCs w:val="27"/>
        </w:rPr>
        <w:t>This text is emphasized.</w:t>
      </w:r>
      <w:r>
        <w:t>)</w:t>
      </w:r>
    </w:p>
    <w:p w14:paraId="73A29F9F">
      <w:r>
        <w:rPr>
          <w:b/>
          <w:bCs/>
        </w:rPr>
        <w:t>Small</w:t>
      </w:r>
      <w:r>
        <w:t xml:space="preserve">   &lt;p&gt;&lt;small&gt;This is some smaller text. &lt;/small&gt;&lt;/p&gt;</w:t>
      </w:r>
    </w:p>
    <w:p w14:paraId="7CC31D2B">
      <w:r>
        <w:rPr>
          <w:b/>
          <w:bCs/>
        </w:rPr>
        <w:t>Mark</w:t>
      </w:r>
      <w:r>
        <w:t xml:space="preserve">   &lt;p&gt;Do not forget to buy &lt;mark&gt;milk&lt;/mark&gt; today. &lt;/p&gt;  (</w:t>
      </w:r>
      <w:r>
        <w:rPr>
          <w:color w:val="000000"/>
          <w:sz w:val="27"/>
          <w:szCs w:val="27"/>
        </w:rPr>
        <w:t>Do not forget to buy </w:t>
      </w:r>
      <w:r>
        <w:rPr>
          <w:highlight w:val="yellow"/>
        </w:rPr>
        <w:t>milk</w:t>
      </w:r>
      <w:r>
        <w:rPr>
          <w:color w:val="000000"/>
          <w:sz w:val="27"/>
          <w:szCs w:val="27"/>
        </w:rPr>
        <w:t> today.</w:t>
      </w:r>
      <w:r>
        <w:t>)</w:t>
      </w:r>
    </w:p>
    <w:p w14:paraId="181A4796">
      <w:r>
        <w:rPr>
          <w:b/>
          <w:bCs/>
        </w:rPr>
        <w:t>Del</w:t>
      </w:r>
      <w:r>
        <w:t xml:space="preserve">   &lt;p&gt;My favorite color is &lt;del&gt;blue&lt;/del&gt; red.&lt;/p&gt;  (</w:t>
      </w:r>
      <w:r>
        <w:rPr>
          <w:color w:val="000000"/>
          <w:sz w:val="27"/>
          <w:szCs w:val="27"/>
        </w:rPr>
        <w:t>My favorite color is </w:t>
      </w:r>
      <w:del w:id="0" w:author="Unknown">
        <w:r>
          <w:rPr>
            <w:color w:val="000000"/>
            <w:sz w:val="27"/>
            <w:szCs w:val="27"/>
          </w:rPr>
          <w:delText>blue</w:delText>
        </w:r>
      </w:del>
      <w:r>
        <w:rPr>
          <w:color w:val="000000"/>
          <w:sz w:val="27"/>
          <w:szCs w:val="27"/>
        </w:rPr>
        <w:t> red.</w:t>
      </w:r>
      <w:r>
        <w:t>)</w:t>
      </w:r>
    </w:p>
    <w:p w14:paraId="0B1B6581">
      <w:r>
        <w:rPr>
          <w:b/>
          <w:bCs/>
        </w:rPr>
        <w:t>Ins</w:t>
      </w:r>
      <w:r>
        <w:t xml:space="preserve">   &lt;p&gt;My favorite color is &lt;del&gt;blue&lt;/del&gt; &lt;ins&gt;red&lt;/ins&gt;. &lt;/p&gt;  (</w:t>
      </w:r>
      <w:r>
        <w:rPr>
          <w:color w:val="000000"/>
          <w:sz w:val="27"/>
          <w:szCs w:val="27"/>
        </w:rPr>
        <w:t>My favorite color is </w:t>
      </w:r>
      <w:del w:id="1" w:author="Unknown">
        <w:r>
          <w:rPr>
            <w:color w:val="000000"/>
            <w:sz w:val="27"/>
            <w:szCs w:val="27"/>
          </w:rPr>
          <w:delText>blue</w:delText>
        </w:r>
      </w:del>
      <w:r>
        <w:rPr>
          <w:color w:val="000000"/>
          <w:sz w:val="27"/>
          <w:szCs w:val="27"/>
        </w:rPr>
        <w:t> </w:t>
      </w:r>
      <w:ins w:id="2" w:author="Unknown">
        <w:r>
          <w:rPr>
            <w:color w:val="000000"/>
            <w:sz w:val="27"/>
            <w:szCs w:val="27"/>
          </w:rPr>
          <w:t>red</w:t>
        </w:r>
      </w:ins>
      <w:r>
        <w:rPr>
          <w:color w:val="000000"/>
          <w:sz w:val="27"/>
          <w:szCs w:val="27"/>
        </w:rPr>
        <w:t>.</w:t>
      </w:r>
      <w:r>
        <w:t>)</w:t>
      </w:r>
    </w:p>
    <w:p w14:paraId="1D99FB97">
      <w:r>
        <w:rPr>
          <w:b/>
          <w:bCs/>
        </w:rPr>
        <w:t>SUB</w:t>
      </w:r>
      <w:r>
        <w:t xml:space="preserve">   &lt;p&gt;This is &lt;sub&gt;subscripted&lt;/sub&gt; text. &lt;/p&gt;   (</w:t>
      </w:r>
      <w:r>
        <w:rPr>
          <w:color w:val="000000"/>
          <w:sz w:val="27"/>
          <w:szCs w:val="27"/>
        </w:rPr>
        <w:t>This is </w:t>
      </w:r>
      <w:r>
        <w:rPr>
          <w:color w:val="000000"/>
          <w:vertAlign w:val="subscript"/>
        </w:rPr>
        <w:t>subscripted</w:t>
      </w:r>
      <w:r>
        <w:rPr>
          <w:color w:val="000000"/>
          <w:sz w:val="27"/>
          <w:szCs w:val="27"/>
        </w:rPr>
        <w:t> text.</w:t>
      </w:r>
      <w:r>
        <w:t>)</w:t>
      </w:r>
    </w:p>
    <w:p w14:paraId="1956DFA6">
      <w:r>
        <w:rPr>
          <w:b/>
          <w:bCs/>
        </w:rPr>
        <w:t>SUP</w:t>
      </w:r>
      <w:r>
        <w:t xml:space="preserve"> &lt;p&gt;This is &lt;sup&gt;superscripted&lt;/sup&gt; text. &lt;/p&gt;   (</w:t>
      </w:r>
      <w:r>
        <w:rPr>
          <w:color w:val="000000"/>
          <w:sz w:val="27"/>
          <w:szCs w:val="27"/>
        </w:rPr>
        <w:t>This is </w:t>
      </w:r>
      <w:r>
        <w:rPr>
          <w:color w:val="000000"/>
          <w:vertAlign w:val="superscript"/>
        </w:rPr>
        <w:t>superscripted</w:t>
      </w:r>
      <w:r>
        <w:rPr>
          <w:color w:val="000000"/>
          <w:sz w:val="27"/>
          <w:szCs w:val="27"/>
        </w:rPr>
        <w:t> text.</w:t>
      </w:r>
      <w:r>
        <w:t>)</w:t>
      </w:r>
    </w:p>
    <w:p w14:paraId="1D124D47">
      <w:pPr>
        <w:rPr>
          <w:b/>
          <w:bCs/>
        </w:rPr>
      </w:pPr>
    </w:p>
    <w:p w14:paraId="0A72C36A">
      <w:pPr>
        <w:rPr>
          <w:b/>
          <w:bCs/>
        </w:rPr>
      </w:pPr>
    </w:p>
    <w:p w14:paraId="7E9048C8">
      <w:r>
        <w:rPr>
          <w:b/>
          <w:bCs/>
        </w:rPr>
        <w:t xml:space="preserve">Blockquote </w:t>
      </w:r>
      <w:r>
        <w:t xml:space="preserve">  &lt;blockquote </w:t>
      </w:r>
      <w:r>
        <w:rPr>
          <w:color w:val="FF0000"/>
        </w:rPr>
        <w:t>cite</w:t>
      </w:r>
      <w:r>
        <w:t>="http://www.worldwildlife.org/who/index.html"&gt;</w:t>
      </w:r>
    </w:p>
    <w:p w14:paraId="71936B1A">
      <w:pPr>
        <w:rPr>
          <w:rFonts w:hint="default"/>
          <w:lang w:val="en-US"/>
        </w:rPr>
      </w:pPr>
      <w:r>
        <w:t xml:space="preserve">                      </w:t>
      </w:r>
      <w:r>
        <w:rPr>
          <w:rFonts w:hint="default"/>
          <w:lang w:val="en-US"/>
        </w:rPr>
        <w:t>&lt;p&gt;</w:t>
      </w:r>
      <w:r>
        <w:t xml:space="preserve">   For 60 years, WWF has worked to help people and nature thrive.</w:t>
      </w:r>
      <w:r>
        <w:rPr>
          <w:rFonts w:hint="default"/>
          <w:lang w:val="en-US"/>
        </w:rPr>
        <w:t xml:space="preserve"> &lt;/p&gt;</w:t>
      </w:r>
    </w:p>
    <w:p w14:paraId="22D6D2F6">
      <w:r>
        <w:t xml:space="preserve">                         &lt;/blockquote&gt;</w:t>
      </w:r>
    </w:p>
    <w:p w14:paraId="1354A666">
      <w:r>
        <w:t xml:space="preserve">    &lt;blockquote </w:t>
      </w:r>
      <w:r>
        <w:rPr>
          <w:color w:val="FF0000"/>
        </w:rPr>
        <w:t>onclick</w:t>
      </w:r>
      <w:r>
        <w:t>="alert('Hello!')"&gt; &lt;p&gt;Hello!&lt;/p&gt;   &lt;/blockquote&gt;</w:t>
      </w:r>
    </w:p>
    <w:p w14:paraId="21D788F6"/>
    <w:p w14:paraId="01803788">
      <w:r>
        <w:rPr>
          <w:b/>
          <w:bCs/>
        </w:rPr>
        <w:t>&lt;q&gt;</w:t>
      </w:r>
      <w:r>
        <w:t xml:space="preserve">    &lt;p&gt;WWF's goal is to: &lt;q&gt;Build a future where people live in harmony with nature. &lt;/q&gt;&lt;/p&gt;</w:t>
      </w:r>
    </w:p>
    <w:p w14:paraId="2B15847E">
      <w:r>
        <w:rPr>
          <w:color w:val="000000"/>
          <w:sz w:val="27"/>
          <w:szCs w:val="27"/>
        </w:rPr>
        <w:t>WWF's goal is to: “</w:t>
      </w:r>
      <w:r>
        <w:t>Build a future where people live in harmony with nature. “</w:t>
      </w:r>
    </w:p>
    <w:p w14:paraId="33F24B03"/>
    <w:p w14:paraId="33B8FD87">
      <w:r>
        <w:rPr>
          <w:b/>
          <w:bCs/>
        </w:rPr>
        <w:t xml:space="preserve">&lt;abbr&gt;   </w:t>
      </w:r>
      <w:r>
        <w:t xml:space="preserve">&lt;p&gt;The &lt;abbr </w:t>
      </w:r>
      <w:r>
        <w:rPr>
          <w:color w:val="FF0000"/>
        </w:rPr>
        <w:t>title</w:t>
      </w:r>
      <w:r>
        <w:t>="World Health Organization"&gt;WHO&lt;/abbr&gt; was founded in 1948.&lt;/p&gt;</w:t>
      </w:r>
    </w:p>
    <w:p w14:paraId="62DA5D9E">
      <w:r>
        <w:t xml:space="preserve">                  The WHO was founded in 1948.</w:t>
      </w:r>
    </w:p>
    <w:p w14:paraId="2F907E26"/>
    <w:p w14:paraId="3702C0C4">
      <w:pPr>
        <w:rPr>
          <w:b/>
          <w:bCs/>
        </w:rPr>
      </w:pPr>
      <w:r>
        <w:rPr>
          <w:b/>
          <w:bCs/>
        </w:rPr>
        <w:t xml:space="preserve">&lt;address&gt;   </w:t>
      </w:r>
    </w:p>
    <w:p w14:paraId="34017CFF">
      <w:r>
        <w:t>&lt;address&gt;Written by John Doe.&lt;br&gt;</w:t>
      </w:r>
    </w:p>
    <w:p w14:paraId="2427F294">
      <w:r>
        <w:t>Visit us at:&lt;br&gt;</w:t>
      </w:r>
    </w:p>
    <w:p w14:paraId="3D3F806E">
      <w:r>
        <w:t>Example.com&lt;br&gt;</w:t>
      </w:r>
    </w:p>
    <w:p w14:paraId="7930C0A1">
      <w:r>
        <w:t>Box 564, Disneyland&lt;br&gt;</w:t>
      </w:r>
    </w:p>
    <w:p w14:paraId="75EFCEF9">
      <w:r>
        <w:t>USA</w:t>
      </w:r>
    </w:p>
    <w:p w14:paraId="67CC0B36">
      <w:r>
        <w:t>&lt;/address&gt;</w:t>
      </w:r>
    </w:p>
    <w:p w14:paraId="572D82B6"/>
    <w:p w14:paraId="02948CBD">
      <w:pPr>
        <w:rPr>
          <w:i/>
          <w:iCs/>
          <w:color w:val="000000"/>
          <w:sz w:val="27"/>
          <w:szCs w:val="27"/>
        </w:rPr>
      </w:pPr>
      <w:r>
        <w:rPr>
          <w:i/>
          <w:iCs/>
          <w:color w:val="000000"/>
          <w:sz w:val="27"/>
          <w:szCs w:val="27"/>
        </w:rPr>
        <w:t>Written by John Doe.</w:t>
      </w:r>
      <w:r>
        <w:rPr>
          <w:i/>
          <w:iCs/>
          <w:color w:val="000000"/>
          <w:sz w:val="27"/>
          <w:szCs w:val="27"/>
        </w:rPr>
        <w:br w:type="textWrapping"/>
      </w:r>
      <w:r>
        <w:rPr>
          <w:i/>
          <w:iCs/>
          <w:color w:val="000000"/>
          <w:sz w:val="27"/>
          <w:szCs w:val="27"/>
        </w:rPr>
        <w:t>Visit us at:</w:t>
      </w:r>
      <w:r>
        <w:rPr>
          <w:i/>
          <w:iCs/>
          <w:color w:val="000000"/>
          <w:sz w:val="27"/>
          <w:szCs w:val="27"/>
        </w:rPr>
        <w:br w:type="textWrapping"/>
      </w:r>
      <w:r>
        <w:rPr>
          <w:i/>
          <w:iCs/>
          <w:color w:val="000000"/>
          <w:sz w:val="27"/>
          <w:szCs w:val="27"/>
        </w:rPr>
        <w:t>Example.com</w:t>
      </w:r>
      <w:r>
        <w:rPr>
          <w:i/>
          <w:iCs/>
          <w:color w:val="000000"/>
          <w:sz w:val="27"/>
          <w:szCs w:val="27"/>
        </w:rPr>
        <w:br w:type="textWrapping"/>
      </w:r>
      <w:r>
        <w:rPr>
          <w:i/>
          <w:iCs/>
          <w:color w:val="000000"/>
          <w:sz w:val="27"/>
          <w:szCs w:val="27"/>
        </w:rPr>
        <w:t>Box 564, Disneyland</w:t>
      </w:r>
      <w:r>
        <w:rPr>
          <w:i/>
          <w:iCs/>
          <w:color w:val="000000"/>
          <w:sz w:val="27"/>
          <w:szCs w:val="27"/>
        </w:rPr>
        <w:br w:type="textWrapping"/>
      </w:r>
      <w:r>
        <w:rPr>
          <w:i/>
          <w:iCs/>
          <w:color w:val="000000"/>
          <w:sz w:val="27"/>
          <w:szCs w:val="27"/>
        </w:rPr>
        <w:t>USA</w:t>
      </w:r>
    </w:p>
    <w:p w14:paraId="0CBFF7F3">
      <w:r>
        <w:rPr>
          <w:b/>
          <w:bCs/>
          <w:i/>
          <w:iCs/>
          <w:color w:val="000000"/>
          <w:sz w:val="27"/>
          <w:szCs w:val="27"/>
        </w:rPr>
        <w:t>&lt;cite</w:t>
      </w:r>
      <w:r>
        <w:rPr>
          <w:b/>
          <w:bCs/>
        </w:rPr>
        <w:t>&gt;</w:t>
      </w:r>
      <w:r>
        <w:t xml:space="preserve">    &lt;p&gt;&lt;cite&gt;The Scream&lt;/cite&gt; by Edvard Munch. Painted in 1893. &lt;/p&gt;</w:t>
      </w:r>
    </w:p>
    <w:p w14:paraId="12A23445">
      <w:pPr>
        <w:shd w:val="clear" w:color="auto" w:fill="FFFFFF"/>
      </w:pPr>
      <w:r>
        <w:rPr>
          <w:b/>
          <w:bCs/>
        </w:rPr>
        <w:t>&lt;bdo&gt;</w:t>
      </w:r>
      <w:r>
        <w:t xml:space="preserve">   &lt;bdo dir="rtl"&gt;This text will be written from right to left&lt;/bdo&gt;</w:t>
      </w:r>
    </w:p>
    <w:p w14:paraId="128A0538">
      <w:pPr>
        <w:rPr>
          <w:b/>
          <w:bCs/>
          <w:color w:val="FF0000"/>
        </w:rPr>
      </w:pPr>
    </w:p>
    <w:p w14:paraId="2C326CAD">
      <w:pPr>
        <w:rPr>
          <w:b/>
          <w:bCs/>
          <w:color w:val="FF0000"/>
        </w:rPr>
      </w:pPr>
    </w:p>
    <w:p w14:paraId="0ED28073">
      <w:pPr>
        <w:rPr>
          <w:b/>
          <w:bCs/>
          <w:color w:val="FF0000"/>
        </w:rPr>
      </w:pPr>
    </w:p>
    <w:p w14:paraId="0EE70A3E">
      <w:pPr>
        <w:rPr>
          <w:b/>
          <w:bCs/>
          <w:color w:val="FF0000"/>
        </w:rPr>
      </w:pPr>
    </w:p>
    <w:p w14:paraId="000D9184">
      <w:pPr>
        <w:rPr>
          <w:sz w:val="28"/>
          <w:szCs w:val="28"/>
          <w:lang w:val="sr-Latn-RS"/>
        </w:rPr>
      </w:pPr>
      <w:r>
        <w:rPr>
          <w:b/>
          <w:bCs/>
          <w:color w:val="FF0000"/>
          <w:sz w:val="28"/>
          <w:szCs w:val="28"/>
          <w:highlight w:val="yellow"/>
        </w:rPr>
        <w:t>Lists</w:t>
      </w:r>
      <w:r>
        <w:rPr>
          <w:b/>
          <w:bCs/>
          <w:sz w:val="28"/>
          <w:szCs w:val="28"/>
          <w:highlight w:val="yellow"/>
        </w:rPr>
        <w:t xml:space="preserve"> </w:t>
      </w:r>
    </w:p>
    <w:p w14:paraId="64F2198E">
      <w:pPr>
        <w:pStyle w:val="14"/>
        <w:numPr>
          <w:ilvl w:val="0"/>
          <w:numId w:val="1"/>
        </w:numPr>
        <w:rPr>
          <w:b/>
          <w:bCs/>
        </w:rPr>
      </w:pPr>
      <w:r>
        <w:rPr>
          <w:b/>
          <w:bCs/>
        </w:rPr>
        <w:t xml:space="preserve">Ordered List </w:t>
      </w:r>
    </w:p>
    <w:p w14:paraId="4A74A43A">
      <w:r>
        <w:rPr>
          <w:rStyle w:val="18"/>
          <w:rFonts w:ascii="Consolas" w:hAnsi="Consolas"/>
          <w:color w:val="0000CD"/>
          <w:sz w:val="23"/>
          <w:szCs w:val="23"/>
        </w:rPr>
        <w:t>&lt;</w:t>
      </w:r>
      <w:r>
        <w:rPr>
          <w:rStyle w:val="17"/>
          <w:rFonts w:ascii="Consolas" w:hAnsi="Consolas"/>
          <w:color w:val="A52A2A"/>
          <w:sz w:val="23"/>
          <w:szCs w:val="23"/>
        </w:rPr>
        <w:t>ol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/ol</w:t>
      </w:r>
      <w:r>
        <w:rPr>
          <w:rStyle w:val="18"/>
          <w:rFonts w:ascii="Consolas" w:hAnsi="Consolas"/>
          <w:color w:val="0000CD"/>
          <w:sz w:val="23"/>
          <w:szCs w:val="23"/>
        </w:rPr>
        <w:t>&gt;</w:t>
      </w:r>
    </w:p>
    <w:p w14:paraId="28B5C7E3">
      <w:pPr>
        <w:pStyle w:val="14"/>
        <w:numPr>
          <w:ilvl w:val="0"/>
          <w:numId w:val="1"/>
        </w:numPr>
      </w:pPr>
      <w:r>
        <w:rPr>
          <w:b/>
          <w:bCs/>
        </w:rPr>
        <w:t>Unorderd list</w:t>
      </w:r>
    </w:p>
    <w:p w14:paraId="60496997">
      <w:pPr>
        <w:rPr>
          <w:lang w:val="fr-FR"/>
        </w:rPr>
      </w:pP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Fonts w:ascii="Consolas" w:hAnsi="Consolas"/>
          <w:color w:val="000000"/>
          <w:sz w:val="23"/>
          <w:szCs w:val="23"/>
          <w:shd w:val="clear" w:color="auto" w:fill="FFFFFF"/>
          <w:lang w:val="fr-FR"/>
        </w:rPr>
        <w:t>  </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shd w:val="clear" w:color="auto" w:fill="FFFFFF"/>
          <w:lang w:val="fr-FR"/>
        </w:rPr>
        <w:t>Coffee</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p>
    <w:p w14:paraId="67D443CF">
      <w:pPr>
        <w:pStyle w:val="14"/>
        <w:numPr>
          <w:ilvl w:val="0"/>
          <w:numId w:val="1"/>
        </w:numPr>
      </w:pPr>
      <w:r>
        <w:rPr>
          <w:b/>
          <w:bCs/>
        </w:rPr>
        <w:t>Description list</w:t>
      </w:r>
      <w:r>
        <w:t xml:space="preserve"> </w:t>
      </w:r>
    </w:p>
    <w:p w14:paraId="303BF4A3">
      <w:r>
        <w:rPr>
          <w:rStyle w:val="18"/>
          <w:rFonts w:ascii="Consolas" w:hAnsi="Consolas"/>
          <w:color w:val="0000CD"/>
          <w:sz w:val="23"/>
          <w:szCs w:val="23"/>
        </w:rPr>
        <w:t>&lt;</w:t>
      </w:r>
      <w:r>
        <w:rPr>
          <w:rStyle w:val="17"/>
          <w:rFonts w:ascii="Consolas" w:hAnsi="Consolas"/>
          <w:color w:val="A52A2A"/>
          <w:sz w:val="23"/>
          <w:szCs w:val="23"/>
        </w:rPr>
        <w:t>dl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dt</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/dt</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xml:space="preserve">      </w:t>
      </w:r>
      <w:r>
        <w:rPr>
          <w:rStyle w:val="18"/>
          <w:rFonts w:ascii="Consolas" w:hAnsi="Consolas"/>
          <w:color w:val="0000CD"/>
          <w:sz w:val="23"/>
          <w:szCs w:val="23"/>
        </w:rPr>
        <w:t>&lt;</w:t>
      </w:r>
      <w:r>
        <w:rPr>
          <w:rStyle w:val="17"/>
          <w:rFonts w:ascii="Consolas" w:hAnsi="Consolas"/>
          <w:color w:val="A52A2A"/>
          <w:sz w:val="23"/>
          <w:szCs w:val="23"/>
        </w:rPr>
        <w:t>dd</w:t>
      </w:r>
      <w:r>
        <w:rPr>
          <w:rStyle w:val="18"/>
          <w:rFonts w:ascii="Consolas" w:hAnsi="Consolas"/>
          <w:color w:val="0000CD"/>
          <w:sz w:val="23"/>
          <w:szCs w:val="23"/>
        </w:rPr>
        <w:t>&gt;</w:t>
      </w:r>
      <w:r>
        <w:rPr>
          <w:rFonts w:ascii="Consolas" w:hAnsi="Consolas"/>
          <w:color w:val="000000"/>
          <w:sz w:val="23"/>
          <w:szCs w:val="23"/>
          <w:shd w:val="clear" w:color="auto" w:fill="FFFFFF"/>
        </w:rPr>
        <w:t>- black hot drink</w:t>
      </w:r>
      <w:r>
        <w:rPr>
          <w:rStyle w:val="18"/>
          <w:rFonts w:ascii="Consolas" w:hAnsi="Consolas"/>
          <w:color w:val="0000CD"/>
          <w:sz w:val="23"/>
          <w:szCs w:val="23"/>
        </w:rPr>
        <w:t>&lt;</w:t>
      </w:r>
      <w:r>
        <w:rPr>
          <w:rStyle w:val="17"/>
          <w:rFonts w:ascii="Consolas" w:hAnsi="Consolas"/>
          <w:color w:val="A52A2A"/>
          <w:sz w:val="23"/>
          <w:szCs w:val="23"/>
        </w:rPr>
        <w:t>/dd</w:t>
      </w:r>
      <w:r>
        <w:rPr>
          <w:rStyle w:val="18"/>
          <w:rFonts w:ascii="Consolas" w:hAnsi="Consolas"/>
          <w:color w:val="0000CD"/>
          <w:sz w:val="23"/>
          <w:szCs w:val="23"/>
        </w:rPr>
        <w:t>&gt;</w:t>
      </w:r>
      <w:r>
        <w:rPr>
          <w:rFonts w:ascii="Consolas" w:hAnsi="Consolas"/>
          <w:color w:val="000000"/>
          <w:sz w:val="23"/>
          <w:szCs w:val="23"/>
        </w:rPr>
        <w:br w:type="textWrapping"/>
      </w:r>
      <w:r>
        <w:rPr>
          <w:rStyle w:val="18"/>
          <w:rFonts w:ascii="Consolas" w:hAnsi="Consolas"/>
          <w:color w:val="0000CD"/>
          <w:sz w:val="23"/>
          <w:szCs w:val="23"/>
        </w:rPr>
        <w:t>&lt;</w:t>
      </w:r>
      <w:r>
        <w:rPr>
          <w:rStyle w:val="17"/>
          <w:rFonts w:ascii="Consolas" w:hAnsi="Consolas"/>
          <w:color w:val="A52A2A"/>
          <w:sz w:val="23"/>
          <w:szCs w:val="23"/>
        </w:rPr>
        <w:t>/dl</w:t>
      </w:r>
      <w:r>
        <w:rPr>
          <w:rStyle w:val="18"/>
          <w:rFonts w:ascii="Consolas" w:hAnsi="Consolas"/>
          <w:color w:val="0000CD"/>
          <w:sz w:val="23"/>
          <w:szCs w:val="23"/>
        </w:rPr>
        <w:t>&gt;</w:t>
      </w:r>
    </w:p>
    <w:p w14:paraId="1A1C4C35">
      <w:pPr>
        <w:pStyle w:val="14"/>
        <w:numPr>
          <w:ilvl w:val="0"/>
          <w:numId w:val="1"/>
        </w:numPr>
        <w:rPr>
          <w:b/>
          <w:bCs/>
        </w:rPr>
      </w:pPr>
      <w:r>
        <w:rPr>
          <w:b/>
          <w:bCs/>
        </w:rPr>
        <w:t xml:space="preserve">Nested lists </w:t>
      </w:r>
    </w:p>
    <w:p w14:paraId="0A9FA628">
      <w:pPr>
        <w:rPr>
          <w:b/>
          <w:bCs/>
        </w:rPr>
      </w:pPr>
    </w:p>
    <w:p w14:paraId="675A7609">
      <w:pPr>
        <w:rPr>
          <w:rStyle w:val="18"/>
          <w:rFonts w:ascii="Consolas" w:hAnsi="Consolas"/>
          <w:color w:val="0000CD"/>
          <w:sz w:val="23"/>
          <w:szCs w:val="23"/>
        </w:rPr>
      </w:pPr>
      <w:r>
        <w:rPr>
          <w:rStyle w:val="18"/>
          <w:rFonts w:ascii="Consolas" w:hAnsi="Consolas"/>
          <w:color w:val="0000CD"/>
          <w:sz w:val="23"/>
          <w:szCs w:val="23"/>
        </w:rPr>
        <w:t>&lt;</w:t>
      </w:r>
      <w:r>
        <w:rPr>
          <w:rStyle w:val="17"/>
          <w:rFonts w:ascii="Consolas" w:hAnsi="Consolas"/>
          <w:color w:val="A52A2A"/>
          <w:sz w:val="23"/>
          <w:szCs w:val="23"/>
        </w:rPr>
        <w:t>ul</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Coffee</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Style w:val="18"/>
          <w:rFonts w:ascii="Consolas" w:hAnsi="Consolas"/>
          <w:color w:val="0000CD"/>
          <w:sz w:val="23"/>
          <w:szCs w:val="23"/>
        </w:rPr>
        <w:br w:type="textWrapping"/>
      </w:r>
      <w:r>
        <w:rPr>
          <w:rFonts w:ascii="Consolas" w:hAnsi="Consolas"/>
          <w:color w:val="000000"/>
          <w:sz w:val="23"/>
          <w:szCs w:val="23"/>
        </w:rPr>
        <w:t xml:space="preserve">  </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Fonts w:ascii="Consolas" w:hAnsi="Consolas"/>
          <w:color w:val="000000"/>
          <w:sz w:val="23"/>
          <w:szCs w:val="23"/>
          <w:shd w:val="clear" w:color="auto" w:fill="FFFFFF"/>
        </w:rPr>
        <w:t>Milk</w:t>
      </w:r>
      <w:r>
        <w:rPr>
          <w:rStyle w:val="18"/>
          <w:rFonts w:ascii="Consolas" w:hAnsi="Consolas"/>
          <w:color w:val="0000CD"/>
          <w:sz w:val="23"/>
          <w:szCs w:val="23"/>
        </w:rPr>
        <w:t>&lt;</w:t>
      </w:r>
      <w:r>
        <w:rPr>
          <w:rStyle w:val="17"/>
          <w:rFonts w:ascii="Consolas" w:hAnsi="Consolas"/>
          <w:color w:val="A52A2A"/>
          <w:sz w:val="23"/>
          <w:szCs w:val="23"/>
        </w:rPr>
        <w:t>/li</w:t>
      </w:r>
      <w:r>
        <w:rPr>
          <w:rStyle w:val="18"/>
          <w:rFonts w:ascii="Consolas" w:hAnsi="Consolas"/>
          <w:color w:val="0000CD"/>
          <w:sz w:val="23"/>
          <w:szCs w:val="23"/>
        </w:rPr>
        <w:t>&gt;</w:t>
      </w:r>
      <w:r>
        <w:rPr>
          <w:rStyle w:val="18"/>
          <w:rFonts w:ascii="Consolas" w:hAnsi="Consolas"/>
          <w:color w:val="0000CD"/>
          <w:sz w:val="23"/>
          <w:szCs w:val="23"/>
        </w:rPr>
        <w:br w:type="textWrapping"/>
      </w:r>
      <w:r>
        <w:rPr>
          <w:rStyle w:val="18"/>
          <w:rFonts w:ascii="Consolas" w:hAnsi="Consolas"/>
          <w:color w:val="0000CD"/>
          <w:sz w:val="23"/>
          <w:szCs w:val="23"/>
        </w:rPr>
        <w:t xml:space="preserve">  &lt;</w:t>
      </w:r>
      <w:r>
        <w:rPr>
          <w:rStyle w:val="17"/>
          <w:rFonts w:ascii="Consolas" w:hAnsi="Consolas"/>
          <w:color w:val="A52A2A"/>
          <w:sz w:val="23"/>
          <w:szCs w:val="23"/>
        </w:rPr>
        <w:t>li</w:t>
      </w:r>
      <w:r>
        <w:rPr>
          <w:rStyle w:val="18"/>
          <w:rFonts w:ascii="Consolas" w:hAnsi="Consolas"/>
          <w:color w:val="0000CD"/>
          <w:sz w:val="23"/>
          <w:szCs w:val="23"/>
        </w:rPr>
        <w:t>&gt;</w:t>
      </w:r>
      <w:r>
        <w:rPr>
          <w:color w:val="000000"/>
          <w:shd w:val="clear" w:color="auto" w:fill="FFFFFF"/>
        </w:rPr>
        <w:t>Water</w:t>
      </w:r>
    </w:p>
    <w:p w14:paraId="7050F1EB">
      <w:pPr>
        <w:rPr>
          <w:rStyle w:val="18"/>
          <w:rFonts w:ascii="Consolas" w:hAnsi="Consolas"/>
          <w:color w:val="0000CD"/>
          <w:sz w:val="23"/>
          <w:szCs w:val="23"/>
          <w:lang w:val="fr-FR"/>
        </w:rPr>
      </w:pPr>
      <w:r>
        <w:rPr>
          <w:rStyle w:val="18"/>
          <w:rFonts w:ascii="Consolas" w:hAnsi="Consolas"/>
          <w:color w:val="0000CD"/>
          <w:sz w:val="23"/>
          <w:szCs w:val="23"/>
        </w:rPr>
        <w:t xml:space="preserve">       </w:t>
      </w:r>
      <w:r>
        <w:rPr>
          <w:rStyle w:val="18"/>
          <w:rFonts w:ascii="Consolas" w:hAnsi="Consolas"/>
          <w:color w:val="0000CD"/>
          <w:sz w:val="23"/>
          <w:szCs w:val="23"/>
          <w:lang w:val="fr-FR"/>
        </w:rPr>
        <w:t>&lt;ul&gt;</w:t>
      </w:r>
      <w:r>
        <w:rPr>
          <w:rStyle w:val="18"/>
          <w:rFonts w:ascii="Consolas" w:hAnsi="Consolas"/>
          <w:color w:val="0000CD"/>
          <w:sz w:val="23"/>
          <w:szCs w:val="23"/>
          <w:lang w:val="fr-FR"/>
        </w:rPr>
        <w:br w:type="textWrapping"/>
      </w:r>
      <w:r>
        <w:rPr>
          <w:rStyle w:val="18"/>
          <w:rFonts w:ascii="Consolas" w:hAnsi="Consolas"/>
          <w:color w:val="0000CD"/>
          <w:sz w:val="23"/>
          <w:szCs w:val="23"/>
          <w:lang w:val="fr-FR"/>
        </w:rPr>
        <w:t xml:space="preserve">           &lt;li&gt; Plain &lt;/li&gt;</w:t>
      </w:r>
      <w:r>
        <w:rPr>
          <w:rStyle w:val="18"/>
          <w:rFonts w:ascii="Consolas" w:hAnsi="Consolas"/>
          <w:color w:val="0000CD"/>
          <w:sz w:val="23"/>
          <w:szCs w:val="23"/>
          <w:lang w:val="fr-FR"/>
        </w:rPr>
        <w:br w:type="textWrapping"/>
      </w:r>
      <w:r>
        <w:rPr>
          <w:rStyle w:val="18"/>
          <w:rFonts w:ascii="Consolas" w:hAnsi="Consolas"/>
          <w:color w:val="0000CD"/>
          <w:sz w:val="23"/>
          <w:szCs w:val="23"/>
          <w:lang w:val="fr-FR"/>
        </w:rPr>
        <w:t xml:space="preserve">           &lt;li&gt; Mineral &lt;/li&gt; </w:t>
      </w:r>
    </w:p>
    <w:p w14:paraId="220ACAF2">
      <w:pPr>
        <w:rPr>
          <w:rFonts w:ascii="Consolas" w:hAnsi="Consolas"/>
          <w:color w:val="000000"/>
          <w:sz w:val="23"/>
          <w:szCs w:val="23"/>
          <w:shd w:val="clear" w:color="auto" w:fill="FFFFFF"/>
          <w:lang w:val="fr-FR"/>
        </w:rPr>
      </w:pPr>
      <w:r>
        <w:rPr>
          <w:rStyle w:val="18"/>
          <w:rFonts w:ascii="Consolas" w:hAnsi="Consolas"/>
          <w:color w:val="0000CD"/>
          <w:sz w:val="23"/>
          <w:szCs w:val="23"/>
          <w:lang w:val="fr-FR"/>
        </w:rPr>
        <w:t xml:space="preserve">       &lt;/ul&gt;   </w:t>
      </w:r>
    </w:p>
    <w:p w14:paraId="0384FFE0">
      <w:pPr>
        <w:rPr>
          <w:rStyle w:val="18"/>
          <w:rFonts w:ascii="Consolas" w:hAnsi="Consolas"/>
          <w:color w:val="0000CD"/>
          <w:sz w:val="23"/>
          <w:szCs w:val="23"/>
          <w:lang w:val="fr-FR"/>
        </w:rPr>
      </w:pPr>
      <w:r>
        <w:rPr>
          <w:rFonts w:ascii="Consolas" w:hAnsi="Consolas"/>
          <w:color w:val="000000"/>
          <w:sz w:val="23"/>
          <w:szCs w:val="23"/>
          <w:shd w:val="clear" w:color="auto" w:fill="FFFFFF"/>
          <w:lang w:val="fr-FR"/>
        </w:rPr>
        <w:t xml:space="preserve">  </w:t>
      </w:r>
      <w:r>
        <w:rPr>
          <w:rStyle w:val="18"/>
          <w:rFonts w:ascii="Consolas" w:hAnsi="Consolas"/>
          <w:color w:val="0000CD"/>
          <w:sz w:val="23"/>
          <w:szCs w:val="23"/>
          <w:lang w:val="fr-FR"/>
        </w:rPr>
        <w:t>&lt;</w:t>
      </w:r>
      <w:r>
        <w:rPr>
          <w:rStyle w:val="17"/>
          <w:rFonts w:ascii="Consolas" w:hAnsi="Consolas"/>
          <w:color w:val="A52A2A"/>
          <w:sz w:val="23"/>
          <w:szCs w:val="23"/>
          <w:lang w:val="fr-FR"/>
        </w:rPr>
        <w:t>/li</w:t>
      </w:r>
      <w:r>
        <w:rPr>
          <w:rStyle w:val="18"/>
          <w:rFonts w:ascii="Consolas" w:hAnsi="Consolas"/>
          <w:color w:val="0000CD"/>
          <w:sz w:val="23"/>
          <w:szCs w:val="23"/>
          <w:lang w:val="fr-FR"/>
        </w:rPr>
        <w:t>&gt;</w:t>
      </w:r>
      <w:r>
        <w:rPr>
          <w:rFonts w:ascii="Consolas" w:hAnsi="Consolas"/>
          <w:color w:val="000000"/>
          <w:sz w:val="23"/>
          <w:szCs w:val="23"/>
          <w:lang w:val="fr-FR"/>
        </w:rPr>
        <w:br w:type="textWrapping"/>
      </w:r>
      <w:r>
        <w:rPr>
          <w:rStyle w:val="18"/>
          <w:rFonts w:ascii="Consolas" w:hAnsi="Consolas"/>
          <w:color w:val="0000CD"/>
          <w:sz w:val="23"/>
          <w:szCs w:val="23"/>
          <w:lang w:val="fr-FR"/>
        </w:rPr>
        <w:t>&lt;</w:t>
      </w:r>
      <w:r>
        <w:rPr>
          <w:rStyle w:val="17"/>
          <w:rFonts w:ascii="Consolas" w:hAnsi="Consolas"/>
          <w:color w:val="A52A2A"/>
          <w:sz w:val="23"/>
          <w:szCs w:val="23"/>
          <w:lang w:val="fr-FR"/>
        </w:rPr>
        <w:t>/ul</w:t>
      </w:r>
      <w:r>
        <w:rPr>
          <w:rStyle w:val="18"/>
          <w:rFonts w:ascii="Consolas" w:hAnsi="Consolas"/>
          <w:color w:val="0000CD"/>
          <w:sz w:val="23"/>
          <w:szCs w:val="23"/>
          <w:lang w:val="fr-FR"/>
        </w:rPr>
        <w:t>&gt;</w:t>
      </w:r>
    </w:p>
    <w:p w14:paraId="5F3736FF">
      <w:pPr>
        <w:rPr>
          <w:lang w:val="fr-FR"/>
        </w:rPr>
      </w:pPr>
    </w:p>
    <w:p w14:paraId="3E3CC0B5">
      <w:pPr>
        <w:rPr>
          <w:lang w:val="fr-FR"/>
        </w:rPr>
      </w:pPr>
    </w:p>
    <w:p w14:paraId="04C12FD2">
      <w:pPr>
        <w:rPr>
          <w:lang w:val="fr-FR"/>
        </w:rPr>
      </w:pPr>
    </w:p>
    <w:p w14:paraId="0FBB76CA">
      <w:pPr>
        <w:rPr>
          <w:lang w:val="fr-FR"/>
        </w:rPr>
      </w:pPr>
    </w:p>
    <w:p w14:paraId="43A49FF1">
      <w:pPr>
        <w:rPr>
          <w:lang w:val="fr-FR"/>
        </w:rPr>
      </w:pPr>
    </w:p>
    <w:p w14:paraId="1AEC442E">
      <w:pPr>
        <w:rPr>
          <w:rFonts w:hint="default"/>
          <w:b/>
          <w:bCs/>
          <w:highlight w:val="yellow"/>
          <w:lang w:val="en-US"/>
        </w:rPr>
      </w:pPr>
      <w:r>
        <w:rPr>
          <w:rFonts w:hint="default"/>
          <w:b/>
          <w:bCs/>
          <w:highlight w:val="yellow"/>
          <w:lang w:val="en-US"/>
        </w:rPr>
        <w:t>Oznacavanje u listama:</w:t>
      </w:r>
    </w:p>
    <w:p w14:paraId="43C38BB3">
      <w:pPr>
        <w:rPr>
          <w:rFonts w:hint="default"/>
          <w:lang w:val="en-US"/>
        </w:rPr>
      </w:pPr>
    </w:p>
    <w:p w14:paraId="0E90BFE6">
      <w:pPr>
        <w:rPr>
          <w:rFonts w:hint="default"/>
          <w:lang w:val="en-US"/>
        </w:rPr>
      </w:pPr>
      <w:r>
        <w:rPr>
          <w:rFonts w:hint="default"/>
          <w:lang w:val="en-US"/>
        </w:rPr>
        <w:t>-</w:t>
      </w:r>
      <w:r>
        <w:rPr>
          <w:rFonts w:hint="default"/>
          <w:b/>
          <w:bCs/>
          <w:lang w:val="en-US"/>
        </w:rPr>
        <w:t xml:space="preserve"> Unordered list</w:t>
      </w:r>
      <w:r>
        <w:rPr>
          <w:rFonts w:hint="default"/>
          <w:lang w:val="en-US"/>
        </w:rPr>
        <w:t xml:space="preserve"> -  https://www.w3schools.com/html/html_lists_unordered.asp</w:t>
      </w:r>
    </w:p>
    <w:p w14:paraId="652B93F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"list-style-type:disc;"</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59F4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0786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7931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ul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CF60B0C">
      <w:pPr>
        <w:rPr>
          <w:rFonts w:hint="default"/>
          <w:lang w:val="en-US"/>
        </w:rPr>
      </w:pPr>
    </w:p>
    <w:p w14:paraId="6EA63EA6">
      <w:pPr>
        <w:rPr>
          <w:rFonts w:hint="default"/>
          <w:lang w:val="en-US"/>
        </w:rPr>
      </w:pPr>
      <w:r>
        <w:rPr>
          <w:rFonts w:hint="default"/>
          <w:lang w:val="en-US"/>
        </w:rPr>
        <w:t>- d</w:t>
      </w:r>
      <w:r>
        <w:rPr>
          <w:rFonts w:hint="default"/>
          <w:lang w:val="fr-FR"/>
        </w:rPr>
        <w:t>isc</w:t>
      </w:r>
      <w:r>
        <w:rPr>
          <w:rFonts w:hint="default"/>
          <w:lang w:val="en-US"/>
        </w:rPr>
        <w:t xml:space="preserve"> - pun krug</w:t>
      </w:r>
    </w:p>
    <w:p w14:paraId="6175E619">
      <w:pPr>
        <w:rPr>
          <w:rFonts w:hint="default"/>
          <w:lang w:val="en-US"/>
        </w:rPr>
      </w:pPr>
      <w:r>
        <w:rPr>
          <w:rFonts w:hint="default"/>
          <w:lang w:val="en-US"/>
        </w:rPr>
        <w:t xml:space="preserve">- </w:t>
      </w:r>
      <w:r>
        <w:rPr>
          <w:rFonts w:hint="default"/>
          <w:lang w:val="fr-FR"/>
        </w:rPr>
        <w:t>circle</w:t>
      </w:r>
      <w:r>
        <w:rPr>
          <w:rFonts w:hint="default"/>
          <w:lang w:val="en-US"/>
        </w:rPr>
        <w:t xml:space="preserve"> - krug</w:t>
      </w:r>
    </w:p>
    <w:p w14:paraId="3B8A11FC">
      <w:pPr>
        <w:rPr>
          <w:rFonts w:hint="default"/>
          <w:lang w:val="en-US"/>
        </w:rPr>
      </w:pPr>
      <w:r>
        <w:rPr>
          <w:rFonts w:hint="default"/>
          <w:lang w:val="en-US"/>
        </w:rPr>
        <w:t xml:space="preserve">- </w:t>
      </w:r>
      <w:r>
        <w:rPr>
          <w:rFonts w:hint="default"/>
          <w:lang w:val="fr-FR"/>
        </w:rPr>
        <w:t>square</w:t>
      </w:r>
      <w:r>
        <w:rPr>
          <w:rFonts w:hint="default"/>
          <w:lang w:val="en-US"/>
        </w:rPr>
        <w:t xml:space="preserve"> -  kockica</w:t>
      </w:r>
    </w:p>
    <w:p w14:paraId="37E1C4B0">
      <w:pPr>
        <w:rPr>
          <w:rFonts w:hint="default"/>
          <w:lang w:val="fr-FR"/>
        </w:rPr>
      </w:pPr>
      <w:r>
        <w:rPr>
          <w:rFonts w:hint="default"/>
          <w:lang w:val="en-US"/>
        </w:rPr>
        <w:t xml:space="preserve">- </w:t>
      </w:r>
      <w:r>
        <w:rPr>
          <w:rFonts w:hint="default"/>
          <w:lang w:val="fr-FR"/>
        </w:rPr>
        <w:t>none</w:t>
      </w:r>
    </w:p>
    <w:p w14:paraId="5118D5D5">
      <w:pPr>
        <w:rPr>
          <w:rFonts w:hint="default"/>
          <w:lang w:val="en-US"/>
        </w:rPr>
      </w:pPr>
      <w:r>
        <w:rPr>
          <w:rFonts w:hint="default"/>
          <w:lang w:val="en-US"/>
        </w:rPr>
        <w:t>- lower-alpha</w:t>
      </w:r>
    </w:p>
    <w:p w14:paraId="242B296C">
      <w:pPr>
        <w:rPr>
          <w:rFonts w:hint="default"/>
          <w:lang w:val="en-US"/>
        </w:rPr>
      </w:pPr>
      <w:r>
        <w:rPr>
          <w:rFonts w:hint="default"/>
          <w:lang w:val="en-US"/>
        </w:rPr>
        <w:t>- upper-roman</w:t>
      </w:r>
    </w:p>
    <w:p w14:paraId="0C658FDA">
      <w:pPr>
        <w:rPr>
          <w:lang w:val="fr-FR"/>
        </w:rPr>
      </w:pPr>
    </w:p>
    <w:p w14:paraId="768EBB62">
      <w:pPr>
        <w:rPr>
          <w:rFonts w:hint="default"/>
          <w:lang w:val="en-US"/>
        </w:rPr>
      </w:pPr>
      <w:r>
        <w:rPr>
          <w:rFonts w:hint="default"/>
          <w:b/>
          <w:bCs/>
          <w:lang w:val="en-US"/>
        </w:rPr>
        <w:t>Ordered list</w:t>
      </w:r>
      <w:r>
        <w:rPr>
          <w:rFonts w:hint="default"/>
          <w:lang w:val="en-US"/>
        </w:rPr>
        <w:t xml:space="preserve">  -  https://www.w3schools.com/html/html_lists_ordered.asp</w:t>
      </w:r>
    </w:p>
    <w:p w14:paraId="3CFB05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w:t>
      </w:r>
      <w:r>
        <w:rPr>
          <w:rFonts w:hint="default" w:ascii="Consolas" w:hAnsi="Consolas" w:eastAsia="Consolas" w:cs="Consolas"/>
          <w:b w:val="0"/>
          <w:bCs w:val="0"/>
          <w:color w:val="808080"/>
          <w:kern w:val="0"/>
          <w:sz w:val="20"/>
          <w:szCs w:val="20"/>
          <w:shd w:val="clear" w:fill="1F1F1F"/>
          <w:lang w:val="en-US" w:eastAsia="zh-CN" w:bidi="ar"/>
          <w14:ligatures w14:val="standardContextual"/>
        </w:rPr>
        <w:t xml:space="preserve">&gt; </w:t>
      </w:r>
      <w:r>
        <w:rPr>
          <w:rFonts w:hint="default" w:ascii="Consolas" w:hAnsi="Consolas" w:eastAsia="Consolas" w:cs="Consolas"/>
          <w:b/>
          <w:bCs/>
          <w:color w:val="FF0000"/>
          <w:kern w:val="0"/>
          <w:sz w:val="20"/>
          <w:szCs w:val="20"/>
          <w:highlight w:val="lightGray"/>
          <w:shd w:val="clear" w:fill="1F1F1F"/>
          <w:lang w:val="en-US" w:eastAsia="zh-CN" w:bidi="ar"/>
          <w14:ligatures w14:val="standardContextual"/>
        </w:rPr>
        <w:t xml:space="preserve"> </w:t>
      </w:r>
      <w:r>
        <w:rPr>
          <w:rFonts w:hint="default" w:ascii="Consolas" w:hAnsi="Consolas" w:eastAsia="Consolas" w:cs="Consolas"/>
          <w:b/>
          <w:bCs/>
          <w:color w:val="0C0C0C" w:themeColor="text1" w:themeTint="F2"/>
          <w:kern w:val="0"/>
          <w:sz w:val="20"/>
          <w:szCs w:val="20"/>
          <w:highlight w:val="lightGray"/>
          <w:shd w:val="clear" w:fill="1F1F1F"/>
          <w:lang w:val="en-US" w:eastAsia="zh-CN" w:bidi="ar"/>
          <w14:ligatures w14:val="standardContextual"/>
        </w:rPr>
        <w:t>umesto 1 moze biti, I ili malo i za rimske brojeve, A za slova…</w:t>
      </w:r>
    </w:p>
    <w:p w14:paraId="6A6BFA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61B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C13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89038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DE06629">
      <w:pPr>
        <w:rPr>
          <w:rFonts w:hint="default"/>
          <w:lang w:val="en-US"/>
        </w:rPr>
      </w:pPr>
    </w:p>
    <w:p w14:paraId="02DE41AF">
      <w:pPr>
        <w:rPr>
          <w:rFonts w:hint="default"/>
          <w:lang w:val="en-US"/>
        </w:rPr>
      </w:pPr>
      <w:r>
        <w:rPr>
          <w:rFonts w:hint="default"/>
          <w:lang w:val="en-US"/>
        </w:rPr>
        <w:t>- moze se dodati atribut start, da bi se oznacilo odakle pocinje brojanje u odredjenoj tabeli</w:t>
      </w:r>
    </w:p>
    <w:p w14:paraId="40454B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start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"50"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49C1B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Coffee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C3DED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Tea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2EA6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Milk</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FD47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ol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B0DDE2">
      <w:pPr>
        <w:rPr>
          <w:rFonts w:hint="default"/>
          <w:lang w:val="en-US"/>
        </w:rPr>
      </w:pPr>
    </w:p>
    <w:p w14:paraId="23345674">
      <w:pPr>
        <w:rPr>
          <w:rFonts w:hint="default"/>
          <w:lang w:val="en-US"/>
        </w:rPr>
      </w:pPr>
    </w:p>
    <w:p w14:paraId="3019BDDB">
      <w:pPr>
        <w:rPr>
          <w:rFonts w:hint="default"/>
          <w:b/>
          <w:bCs/>
          <w:lang w:val="en-US"/>
        </w:rPr>
      </w:pPr>
      <w:r>
        <w:rPr>
          <w:rFonts w:hint="default"/>
          <w:b/>
          <w:bCs/>
          <w:lang w:val="en-US"/>
        </w:rPr>
        <w:t xml:space="preserve">- list-style-image </w:t>
      </w:r>
    </w:p>
    <w:p w14:paraId="715CE39A">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ul</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875FC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list-style-image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url</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'sqpurple.gif'</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F936DE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5C9153E5">
      <w:pPr>
        <w:rPr>
          <w:lang w:val="fr-FR"/>
        </w:rPr>
      </w:pPr>
    </w:p>
    <w:p w14:paraId="7BEE8164">
      <w:pPr>
        <w:shd w:val="clear" w:color="auto" w:fill="FFFFFF"/>
        <w:rPr>
          <w:rFonts w:hint="default"/>
          <w:lang w:val="en-US"/>
        </w:rPr>
      </w:pPr>
      <w:r>
        <w:rPr>
          <w:rFonts w:hint="default"/>
          <w:b/>
          <w:bCs/>
          <w:lang w:val="en-US"/>
        </w:rPr>
        <w:t>- list-style-position</w:t>
      </w:r>
      <w:r>
        <w:rPr>
          <w:rFonts w:hint="default"/>
          <w:lang w:val="en-US"/>
        </w:rPr>
        <w:t>: inside, outside</w:t>
      </w:r>
    </w:p>
    <w:p w14:paraId="2A0977C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ul.a</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EA75B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list-style-position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outside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0DA275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DE71116">
      <w:pPr>
        <w:shd w:val="clear" w:color="auto" w:fill="FFFFFF"/>
        <w:rPr>
          <w:rFonts w:hint="default"/>
          <w:lang w:val="en-US"/>
        </w:rPr>
      </w:pPr>
    </w:p>
    <w:p w14:paraId="32350D5B">
      <w:pPr>
        <w:shd w:val="clear" w:color="auto" w:fill="FFFFFF"/>
        <w:rPr>
          <w:rFonts w:hint="default"/>
          <w:b/>
          <w:bCs/>
          <w:color w:val="000000" w:themeColor="text1"/>
          <w:lang w:val="en-US"/>
          <w14:textFill>
            <w14:solidFill>
              <w14:schemeClr w14:val="tx1"/>
            </w14:solidFill>
          </w14:textFill>
        </w:rPr>
      </w:pPr>
      <w:r>
        <w:rPr>
          <w:rFonts w:hint="default"/>
          <w:b/>
          <w:bCs/>
          <w:color w:val="000000" w:themeColor="text1"/>
          <w:lang w:val="en-US"/>
          <w14:textFill>
            <w14:solidFill>
              <w14:schemeClr w14:val="tx1"/>
            </w14:solidFill>
          </w14:textFill>
        </w:rPr>
        <w:t>- Primer uredjenja liste :</w:t>
      </w:r>
    </w:p>
    <w:p w14:paraId="51CAC28D">
      <w:pPr>
        <w:shd w:val="clear" w:color="auto" w:fill="FFFFFF"/>
        <w:ind w:firstLine="660" w:firstLineChars="300"/>
        <w:rPr>
          <w:rFonts w:hint="default"/>
          <w:lang w:val="en-US"/>
        </w:rPr>
      </w:pPr>
      <w:r>
        <w:rPr>
          <w:rFonts w:hint="default"/>
          <w:lang w:val="en-US"/>
        </w:rPr>
        <w:t xml:space="preserve"> </w:t>
      </w:r>
      <w:r>
        <w:rPr>
          <w:rFonts w:hint="default"/>
          <w:lang w:val="en-US"/>
        </w:rPr>
        <w:fldChar w:fldCharType="begin"/>
      </w:r>
      <w:r>
        <w:rPr>
          <w:rFonts w:hint="default"/>
          <w:lang w:val="en-US"/>
        </w:rPr>
        <w:instrText xml:space="preserve"> HYPERLINK "https://www.w3schools.com/css/tryit.asp?filename=trycss_list-style_colors" </w:instrText>
      </w:r>
      <w:r>
        <w:rPr>
          <w:rFonts w:hint="default"/>
          <w:lang w:val="en-US"/>
        </w:rPr>
        <w:fldChar w:fldCharType="separate"/>
      </w:r>
      <w:r>
        <w:rPr>
          <w:rStyle w:val="11"/>
          <w:rFonts w:hint="default"/>
          <w:lang w:val="en-US"/>
        </w:rPr>
        <w:t>https://www.w3schools.com/css/tryit.asp?filename=trycss_list-style_colors</w:t>
      </w:r>
      <w:r>
        <w:rPr>
          <w:rFonts w:hint="default"/>
          <w:lang w:val="en-US"/>
        </w:rPr>
        <w:fldChar w:fldCharType="end"/>
      </w:r>
    </w:p>
    <w:p w14:paraId="68D2E0A3">
      <w:pPr>
        <w:shd w:val="clear" w:color="auto" w:fill="FFFFFF"/>
        <w:ind w:firstLine="660" w:firstLineChars="300"/>
        <w:rPr>
          <w:rFonts w:hint="default"/>
          <w:lang w:val="en-US"/>
        </w:rPr>
      </w:pPr>
    </w:p>
    <w:p w14:paraId="6DF4D326">
      <w:pPr>
        <w:shd w:val="clear" w:color="auto" w:fill="FFFFFF"/>
        <w:ind w:firstLine="660" w:firstLineChars="300"/>
        <w:rPr>
          <w:rFonts w:hint="default"/>
          <w:lang w:val="en-US"/>
        </w:rPr>
      </w:pPr>
    </w:p>
    <w:p w14:paraId="44E1EA10">
      <w:pPr>
        <w:shd w:val="clear" w:color="auto" w:fill="FFFFFF"/>
        <w:rPr>
          <w:b/>
          <w:bCs/>
          <w:color w:val="FF0000"/>
        </w:rPr>
      </w:pPr>
      <w:r>
        <w:rPr>
          <w:b/>
          <w:bCs/>
          <w:color w:val="FF0000"/>
        </w:rPr>
        <w:t>TABELE</w:t>
      </w:r>
    </w:p>
    <w:p w14:paraId="34AE5C08">
      <w:pPr>
        <w:shd w:val="clear" w:color="auto" w:fill="FFFFFF"/>
      </w:pPr>
    </w:p>
    <w:p w14:paraId="6ED1215E">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table&gt;</w:t>
      </w:r>
      <w:r>
        <w:rPr>
          <w:rFonts w:ascii="Times New Roman" w:hAnsi="Times New Roman" w:eastAsia="Times New Roman" w:cs="Times New Roman"/>
          <w:kern w:val="0"/>
          <w:sz w:val="24"/>
          <w:szCs w:val="24"/>
          <w14:ligatures w14:val="none"/>
        </w:rPr>
        <w:t> - Specifies a table</w:t>
      </w:r>
    </w:p>
    <w:p w14:paraId="392A1CB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caption&gt;</w:t>
      </w:r>
      <w:r>
        <w:rPr>
          <w:rFonts w:ascii="Times New Roman" w:hAnsi="Times New Roman" w:eastAsia="Times New Roman" w:cs="Times New Roman"/>
          <w:kern w:val="0"/>
          <w:sz w:val="24"/>
          <w:szCs w:val="24"/>
          <w14:ligatures w14:val="none"/>
        </w:rPr>
        <w:t> - Specifies a table caption</w:t>
      </w:r>
    </w:p>
    <w:p w14:paraId="7D2613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thead&gt;</w:t>
      </w:r>
      <w:r>
        <w:rPr>
          <w:rFonts w:ascii="Times New Roman" w:hAnsi="Times New Roman" w:eastAsia="Times New Roman" w:cs="Times New Roman"/>
          <w:kern w:val="0"/>
          <w:sz w:val="24"/>
          <w:szCs w:val="24"/>
          <w14:ligatures w14:val="none"/>
        </w:rPr>
        <w:t> - Specifies table header row</w:t>
      </w:r>
    </w:p>
    <w:p w14:paraId="36A13D2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tbody&gt;</w:t>
      </w:r>
      <w:r>
        <w:rPr>
          <w:rFonts w:ascii="Times New Roman" w:hAnsi="Times New Roman" w:eastAsia="Times New Roman" w:cs="Times New Roman"/>
          <w:kern w:val="0"/>
          <w:sz w:val="24"/>
          <w:szCs w:val="24"/>
          <w14:ligatures w14:val="none"/>
        </w:rPr>
        <w:t> - Specifies table body rows</w:t>
      </w:r>
    </w:p>
    <w:p w14:paraId="42D1845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tfoot&gt;</w:t>
      </w:r>
      <w:r>
        <w:rPr>
          <w:rFonts w:ascii="Times New Roman" w:hAnsi="Times New Roman" w:eastAsia="Times New Roman" w:cs="Times New Roman"/>
          <w:kern w:val="0"/>
          <w:sz w:val="24"/>
          <w:szCs w:val="24"/>
          <w14:ligatures w14:val="none"/>
        </w:rPr>
        <w:t> - Specifies table footer rows</w:t>
      </w:r>
    </w:p>
    <w:p w14:paraId="1609B5B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tr&gt;</w:t>
      </w:r>
      <w:r>
        <w:rPr>
          <w:rFonts w:ascii="Times New Roman" w:hAnsi="Times New Roman" w:eastAsia="Times New Roman" w:cs="Times New Roman"/>
          <w:kern w:val="0"/>
          <w:sz w:val="24"/>
          <w:szCs w:val="24"/>
          <w14:ligatures w14:val="none"/>
        </w:rPr>
        <w:t> - Specifies a table row</w:t>
      </w:r>
    </w:p>
    <w:p w14:paraId="268E41A5">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th&gt;</w:t>
      </w:r>
      <w:r>
        <w:rPr>
          <w:rFonts w:ascii="Times New Roman" w:hAnsi="Times New Roman" w:eastAsia="Times New Roman" w:cs="Times New Roman"/>
          <w:kern w:val="0"/>
          <w:sz w:val="24"/>
          <w:szCs w:val="24"/>
          <w14:ligatures w14:val="none"/>
        </w:rPr>
        <w:t> - Specifies a table header cell</w:t>
      </w:r>
    </w:p>
    <w:p w14:paraId="7903A7F4">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td&gt;</w:t>
      </w:r>
      <w:r>
        <w:rPr>
          <w:rFonts w:ascii="Times New Roman" w:hAnsi="Times New Roman" w:eastAsia="Times New Roman" w:cs="Times New Roman"/>
          <w:kern w:val="0"/>
          <w:sz w:val="24"/>
          <w:szCs w:val="24"/>
          <w14:ligatures w14:val="none"/>
        </w:rPr>
        <w:t> - Specifies table data cell</w:t>
      </w:r>
    </w:p>
    <w:p w14:paraId="078C6FD1">
      <w:pPr>
        <w:shd w:val="clear" w:color="auto" w:fill="FFFFFF"/>
        <w:rPr>
          <w:rFonts w:ascii="Times New Roman" w:hAnsi="Times New Roman" w:eastAsia="Times New Roman" w:cs="Times New Roman"/>
          <w:kern w:val="0"/>
          <w:sz w:val="24"/>
          <w:szCs w:val="24"/>
          <w14:ligatures w14:val="none"/>
        </w:rPr>
      </w:pPr>
    </w:p>
    <w:p w14:paraId="769A63A3">
      <w:pPr>
        <w:shd w:val="clear" w:color="auto" w:fill="FFFFFF"/>
        <w:rPr>
          <w:rFonts w:ascii="Consolas" w:hAnsi="Consolas"/>
          <w:color w:val="000000"/>
          <w:sz w:val="23"/>
          <w:szCs w:val="23"/>
        </w:rPr>
      </w:pPr>
      <w:r>
        <w:rPr>
          <w:rFonts w:ascii="Consolas" w:hAnsi="Consolas"/>
          <w:color w:val="000000"/>
          <w:sz w:val="23"/>
          <w:szCs w:val="23"/>
        </w:rPr>
        <w:t>&lt;table&gt;</w:t>
      </w:r>
    </w:p>
    <w:p w14:paraId="4D4BB59B">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28D736FD">
      <w:pPr>
        <w:shd w:val="clear" w:color="auto" w:fill="FFFFFF"/>
        <w:rPr>
          <w:rFonts w:ascii="Consolas" w:hAnsi="Consolas"/>
          <w:color w:val="000000"/>
          <w:sz w:val="23"/>
          <w:szCs w:val="23"/>
        </w:rPr>
      </w:pPr>
      <w:r>
        <w:rPr>
          <w:rFonts w:ascii="Consolas" w:hAnsi="Consolas"/>
          <w:color w:val="000000"/>
          <w:sz w:val="23"/>
          <w:szCs w:val="23"/>
        </w:rPr>
        <w:t xml:space="preserve">    &lt;tr&gt;</w:t>
      </w:r>
    </w:p>
    <w:p w14:paraId="1D659E9A">
      <w:pPr>
        <w:shd w:val="clear" w:color="auto" w:fill="FFFFFF"/>
        <w:rPr>
          <w:rFonts w:ascii="Consolas" w:hAnsi="Consolas"/>
          <w:color w:val="000000"/>
          <w:sz w:val="23"/>
          <w:szCs w:val="23"/>
        </w:rPr>
      </w:pPr>
      <w:r>
        <w:rPr>
          <w:rFonts w:ascii="Consolas" w:hAnsi="Consolas"/>
          <w:color w:val="000000"/>
          <w:sz w:val="23"/>
          <w:szCs w:val="23"/>
        </w:rPr>
        <w:t xml:space="preserve">      &lt;th </w:t>
      </w:r>
      <w:r>
        <w:rPr>
          <w:rFonts w:ascii="Consolas" w:hAnsi="Consolas"/>
          <w:color w:val="FF0000"/>
          <w:sz w:val="23"/>
          <w:szCs w:val="23"/>
        </w:rPr>
        <w:t>colspan</w:t>
      </w:r>
      <w:r>
        <w:rPr>
          <w:rFonts w:ascii="Consolas" w:hAnsi="Consolas"/>
          <w:color w:val="000000"/>
          <w:sz w:val="23"/>
          <w:szCs w:val="23"/>
        </w:rPr>
        <w:t>="2"&gt;The table header&lt;/th&gt;</w:t>
      </w:r>
    </w:p>
    <w:p w14:paraId="5885F65C">
      <w:pPr>
        <w:shd w:val="clear" w:color="auto" w:fill="FFFFFF"/>
        <w:rPr>
          <w:rFonts w:ascii="Consolas" w:hAnsi="Consolas"/>
          <w:color w:val="000000"/>
          <w:sz w:val="23"/>
          <w:szCs w:val="23"/>
        </w:rPr>
      </w:pPr>
      <w:r>
        <w:rPr>
          <w:rFonts w:ascii="Consolas" w:hAnsi="Consolas"/>
          <w:color w:val="000000"/>
          <w:sz w:val="23"/>
          <w:szCs w:val="23"/>
        </w:rPr>
        <w:t xml:space="preserve">    &lt;/tr&gt;</w:t>
      </w:r>
    </w:p>
    <w:p w14:paraId="301ACACF">
      <w:pPr>
        <w:shd w:val="clear" w:color="auto" w:fill="FFFFFF"/>
        <w:rPr>
          <w:rFonts w:ascii="Consolas" w:hAnsi="Consolas"/>
          <w:color w:val="000000"/>
          <w:sz w:val="23"/>
          <w:szCs w:val="23"/>
        </w:rPr>
      </w:pPr>
      <w:r>
        <w:rPr>
          <w:rFonts w:ascii="Consolas" w:hAnsi="Consolas"/>
          <w:color w:val="000000"/>
          <w:sz w:val="23"/>
          <w:szCs w:val="23"/>
        </w:rPr>
        <w:t xml:space="preserve">  &lt;/thead&gt;</w:t>
      </w:r>
    </w:p>
    <w:p w14:paraId="6A048807">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25781AA7">
      <w:pPr>
        <w:shd w:val="clear" w:color="auto" w:fill="FFFFFF"/>
        <w:rPr>
          <w:rFonts w:ascii="Consolas" w:hAnsi="Consolas"/>
          <w:color w:val="000000"/>
          <w:sz w:val="23"/>
          <w:szCs w:val="23"/>
        </w:rPr>
      </w:pPr>
      <w:r>
        <w:rPr>
          <w:rFonts w:ascii="Consolas" w:hAnsi="Consolas"/>
          <w:color w:val="000000"/>
          <w:sz w:val="23"/>
          <w:szCs w:val="23"/>
        </w:rPr>
        <w:t xml:space="preserve">    &lt;tr&gt;</w:t>
      </w:r>
    </w:p>
    <w:p w14:paraId="26A850DA">
      <w:pPr>
        <w:shd w:val="clear" w:color="auto" w:fill="FFFFFF"/>
        <w:rPr>
          <w:rFonts w:ascii="Consolas" w:hAnsi="Consolas"/>
          <w:color w:val="000000"/>
          <w:sz w:val="23"/>
          <w:szCs w:val="23"/>
        </w:rPr>
      </w:pPr>
      <w:r>
        <w:rPr>
          <w:rFonts w:ascii="Consolas" w:hAnsi="Consolas"/>
          <w:color w:val="000000"/>
          <w:sz w:val="23"/>
          <w:szCs w:val="23"/>
        </w:rPr>
        <w:t xml:space="preserve">      &lt;td&gt;The table body&lt;/td&gt;</w:t>
      </w:r>
    </w:p>
    <w:p w14:paraId="415BCDA7">
      <w:pPr>
        <w:shd w:val="clear" w:color="auto" w:fill="FFFFFF"/>
        <w:rPr>
          <w:rFonts w:ascii="Consolas" w:hAnsi="Consolas"/>
          <w:color w:val="000000"/>
          <w:sz w:val="23"/>
          <w:szCs w:val="23"/>
        </w:rPr>
      </w:pPr>
      <w:r>
        <w:rPr>
          <w:rFonts w:ascii="Consolas" w:hAnsi="Consolas"/>
          <w:color w:val="000000"/>
          <w:sz w:val="23"/>
          <w:szCs w:val="23"/>
        </w:rPr>
        <w:t xml:space="preserve">      &lt;td&gt;with two columns&lt;/td&gt;</w:t>
      </w:r>
    </w:p>
    <w:p w14:paraId="03D08414">
      <w:pPr>
        <w:shd w:val="clear" w:color="auto" w:fill="FFFFFF"/>
        <w:rPr>
          <w:rFonts w:ascii="Consolas" w:hAnsi="Consolas"/>
          <w:color w:val="000000"/>
          <w:sz w:val="23"/>
          <w:szCs w:val="23"/>
        </w:rPr>
      </w:pPr>
      <w:r>
        <w:rPr>
          <w:rFonts w:ascii="Consolas" w:hAnsi="Consolas"/>
          <w:color w:val="000000"/>
          <w:sz w:val="23"/>
          <w:szCs w:val="23"/>
        </w:rPr>
        <w:t xml:space="preserve">    &lt;/tr&gt;</w:t>
      </w:r>
    </w:p>
    <w:p w14:paraId="452F3425">
      <w:pPr>
        <w:shd w:val="clear" w:color="auto" w:fill="FFFFFF"/>
        <w:rPr>
          <w:rFonts w:ascii="Consolas" w:hAnsi="Consolas"/>
          <w:color w:val="000000"/>
          <w:sz w:val="23"/>
          <w:szCs w:val="23"/>
        </w:rPr>
      </w:pPr>
      <w:r>
        <w:rPr>
          <w:rFonts w:ascii="Consolas" w:hAnsi="Consolas"/>
          <w:color w:val="000000"/>
          <w:sz w:val="23"/>
          <w:szCs w:val="23"/>
        </w:rPr>
        <w:t xml:space="preserve">  &lt;/tbody&gt;</w:t>
      </w:r>
    </w:p>
    <w:p w14:paraId="3B02C7D7">
      <w:pPr>
        <w:shd w:val="clear" w:color="auto" w:fill="FFFFFF"/>
        <w:rPr>
          <w:rFonts w:ascii="Consolas" w:hAnsi="Consolas"/>
          <w:color w:val="000000"/>
          <w:sz w:val="23"/>
          <w:szCs w:val="23"/>
        </w:rPr>
      </w:pPr>
      <w:r>
        <w:rPr>
          <w:rFonts w:ascii="Consolas" w:hAnsi="Consolas"/>
          <w:color w:val="000000"/>
          <w:sz w:val="23"/>
          <w:szCs w:val="23"/>
        </w:rPr>
        <w:t>&lt;tfoot&gt; &lt;/tfoot&gt;</w:t>
      </w:r>
    </w:p>
    <w:p w14:paraId="50FD117D">
      <w:pPr>
        <w:shd w:val="clear" w:color="auto" w:fill="FFFFFF"/>
        <w:rPr>
          <w:rFonts w:ascii="Consolas" w:hAnsi="Consolas"/>
          <w:color w:val="000000"/>
          <w:sz w:val="23"/>
          <w:szCs w:val="23"/>
        </w:rPr>
      </w:pPr>
      <w:r>
        <w:rPr>
          <w:rFonts w:ascii="Consolas" w:hAnsi="Consolas"/>
          <w:color w:val="000000"/>
          <w:sz w:val="23"/>
          <w:szCs w:val="23"/>
        </w:rPr>
        <w:t>&lt;/table&gt;</w:t>
      </w:r>
    </w:p>
    <w:p w14:paraId="166A0525">
      <w:pPr>
        <w:shd w:val="clear" w:color="auto" w:fill="FFFFFF"/>
        <w:rPr>
          <w:rFonts w:ascii="Consolas" w:hAnsi="Consolas"/>
          <w:color w:val="000000"/>
          <w:sz w:val="23"/>
          <w:szCs w:val="23"/>
        </w:rPr>
      </w:pPr>
    </w:p>
    <w:p w14:paraId="63F80CE5">
      <w:pPr>
        <w:shd w:val="clear" w:color="auto" w:fill="FFFFFF"/>
        <w:rPr>
          <w:rFonts w:ascii="Consolas" w:hAnsi="Consolas"/>
          <w:color w:val="000000"/>
          <w:sz w:val="23"/>
          <w:szCs w:val="23"/>
        </w:rPr>
      </w:pPr>
    </w:p>
    <w:p w14:paraId="5C9434DC">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colspan </w:t>
      </w:r>
      <w:r>
        <w:rPr>
          <w:rFonts w:hint="default" w:ascii="Consolas" w:hAnsi="Consolas"/>
          <w:color w:val="000000"/>
          <w:sz w:val="23"/>
          <w:szCs w:val="23"/>
          <w:lang w:val="en-US"/>
        </w:rPr>
        <w:t>- The colspan attribute can be used on a &lt;th&gt; or &lt;td&gt; element and indicates how many columns that cell should run across</w:t>
      </w:r>
    </w:p>
    <w:p w14:paraId="5D50349F">
      <w:pPr>
        <w:shd w:val="clear" w:color="auto" w:fill="FFFFFF"/>
        <w:rPr>
          <w:rFonts w:hint="default" w:ascii="Consolas" w:hAnsi="Consolas"/>
          <w:color w:val="000000"/>
          <w:sz w:val="23"/>
          <w:szCs w:val="23"/>
          <w:lang w:val="en-US"/>
        </w:rPr>
      </w:pPr>
      <w:r>
        <w:rPr>
          <w:rFonts w:hint="default" w:ascii="Consolas" w:hAnsi="Consolas"/>
          <w:color w:val="000000"/>
          <w:sz w:val="23"/>
          <w:szCs w:val="23"/>
          <w:lang w:val="en-US"/>
        </w:rPr>
        <w:t xml:space="preserve">- </w:t>
      </w:r>
      <w:r>
        <w:rPr>
          <w:rFonts w:hint="default" w:ascii="Consolas" w:hAnsi="Consolas"/>
          <w:color w:val="000000"/>
          <w:sz w:val="23"/>
          <w:szCs w:val="23"/>
          <w:highlight w:val="yellow"/>
          <w:lang w:val="en-US"/>
        </w:rPr>
        <w:t xml:space="preserve">rowspan </w:t>
      </w:r>
      <w:r>
        <w:rPr>
          <w:rFonts w:hint="default" w:ascii="Consolas" w:hAnsi="Consolas"/>
          <w:color w:val="000000"/>
          <w:sz w:val="23"/>
          <w:szCs w:val="23"/>
          <w:lang w:val="en-US"/>
        </w:rPr>
        <w:t>- The rowspan attribute can be used on a &lt;th&gt; or &lt;td&gt; element to indicate how many rows a cell should span down the table</w:t>
      </w:r>
    </w:p>
    <w:p w14:paraId="0C9E0A33">
      <w:pPr>
        <w:shd w:val="clear" w:color="auto" w:fill="FFFFFF"/>
        <w:rPr>
          <w:rFonts w:hint="default" w:ascii="Consolas" w:hAnsi="Consolas"/>
          <w:color w:val="000000"/>
          <w:sz w:val="23"/>
          <w:szCs w:val="23"/>
          <w:lang w:val="en-US"/>
        </w:rPr>
      </w:pPr>
    </w:p>
    <w:p w14:paraId="577D513A">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border="n"&gt;</w:t>
      </w:r>
      <w:r>
        <w:rPr>
          <w:rFonts w:ascii="Times New Roman" w:hAnsi="Times New Roman" w:eastAsia="Times New Roman" w:cs="Times New Roman"/>
          <w:kern w:val="0"/>
          <w:sz w:val="24"/>
          <w:szCs w:val="24"/>
          <w14:ligatures w14:val="none"/>
        </w:rPr>
        <w:t xml:space="preserve"> - ordedjuje debljinu ivice </w:t>
      </w:r>
    </w:p>
    <w:p w14:paraId="4ABC3501">
      <w:pPr>
        <w:spacing w:after="0" w:line="240" w:lineRule="auto"/>
        <w:rPr>
          <w:rFonts w:ascii="Times New Roman" w:hAnsi="Times New Roman" w:eastAsia="Times New Roman" w:cs="Times New Roman"/>
          <w:kern w:val="0"/>
          <w:sz w:val="24"/>
          <w:szCs w:val="24"/>
          <w14:ligatures w14:val="none"/>
        </w:rPr>
      </w:pPr>
    </w:p>
    <w:p w14:paraId="6BE97F1D">
      <w:pPr>
        <w:spacing w:after="0" w:line="240" w:lineRule="auto"/>
        <w:rPr>
          <w:rFonts w:hint="default" w:ascii="Times New Roman" w:hAnsi="Times New Roman" w:eastAsia="Times New Roman" w:cs="Times New Roman"/>
          <w:kern w:val="0"/>
          <w:sz w:val="24"/>
          <w:szCs w:val="24"/>
          <w:lang w:val="en-US"/>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cellpadding="n"&gt;</w:t>
      </w:r>
      <w:r>
        <w:rPr>
          <w:rFonts w:ascii="Times New Roman" w:hAnsi="Times New Roman" w:eastAsia="Times New Roman" w:cs="Times New Roman"/>
          <w:kern w:val="0"/>
          <w:sz w:val="24"/>
          <w:szCs w:val="24"/>
          <w14:ligatures w14:val="none"/>
        </w:rPr>
        <w:t xml:space="preserve"> - </w:t>
      </w:r>
      <w:r>
        <w:rPr>
          <w:rFonts w:hint="default" w:ascii="Times New Roman" w:hAnsi="Times New Roman" w:eastAsia="Times New Roman" w:cs="Times New Roman"/>
          <w:kern w:val="0"/>
          <w:sz w:val="24"/>
          <w:szCs w:val="24"/>
          <w:lang w:val="en-US"/>
          <w14:ligatures w14:val="none"/>
        </w:rPr>
        <w:t>razmak sadrzaja svake celije I njenih ivica</w:t>
      </w:r>
    </w:p>
    <w:p w14:paraId="2F5B6382">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&lt;</w:t>
      </w:r>
      <w:r>
        <w:rPr>
          <w:rFonts w:ascii="inherit" w:hAnsi="inherit" w:eastAsia="Times New Roman" w:cs="Times New Roman"/>
          <w:b/>
          <w:bCs/>
          <w:color w:val="007AC9"/>
          <w:kern w:val="0"/>
          <w:sz w:val="24"/>
          <w:szCs w:val="24"/>
          <w14:ligatures w14:val="none"/>
        </w:rPr>
        <w:t>table cellspacing="n"&gt;</w:t>
      </w:r>
      <w:r>
        <w:rPr>
          <w:rFonts w:ascii="Times New Roman" w:hAnsi="Times New Roman" w:eastAsia="Times New Roman" w:cs="Times New Roman"/>
          <w:kern w:val="0"/>
          <w:sz w:val="24"/>
          <w:szCs w:val="24"/>
          <w14:ligatures w14:val="none"/>
        </w:rPr>
        <w:t xml:space="preserve"> - razmak izmedju celija </w:t>
      </w:r>
    </w:p>
    <w:p w14:paraId="19458A72">
      <w:pPr>
        <w:shd w:val="clear" w:color="auto" w:fill="FFFFFF"/>
        <w:rPr>
          <w:rFonts w:ascii="Times New Roman" w:hAnsi="Times New Roman" w:eastAsia="Times New Roman" w:cs="Times New Roman"/>
          <w:color w:val="FF0000"/>
          <w:kern w:val="0"/>
          <w:sz w:val="24"/>
          <w:szCs w:val="24"/>
          <w14:ligatures w14:val="none"/>
        </w:rPr>
      </w:pPr>
    </w:p>
    <w:p w14:paraId="7FE4BD0A">
      <w:pPr>
        <w:shd w:val="clear" w:color="auto" w:fill="FFFFFF"/>
        <w:rPr>
          <w:rFonts w:hint="default" w:ascii="Times New Roman" w:hAnsi="Times New Roman" w:eastAsia="Times New Roman" w:cs="Times New Roman"/>
          <w:color w:val="FF0000"/>
          <w:kern w:val="0"/>
          <w:sz w:val="24"/>
          <w:szCs w:val="24"/>
          <w:highlight w:val="lightGray"/>
          <w:lang w:val="en-US"/>
          <w14:ligatures w14:val="none"/>
        </w:rPr>
      </w:pPr>
      <w:r>
        <w:rPr>
          <w:rFonts w:hint="default" w:ascii="Times New Roman" w:hAnsi="Times New Roman" w:eastAsia="Times New Roman" w:cs="Times New Roman"/>
          <w:color w:val="FF0000"/>
          <w:kern w:val="0"/>
          <w:sz w:val="24"/>
          <w:szCs w:val="24"/>
          <w:highlight w:val="lightGray"/>
          <w:lang w:val="en-US"/>
          <w14:ligatures w14:val="none"/>
        </w:rPr>
        <w:t xml:space="preserve">- BORDER </w:t>
      </w:r>
    </w:p>
    <w:p w14:paraId="406755F6">
      <w:pPr>
        <w:shd w:val="clear" w:color="auto" w:fill="FFFFFF"/>
        <w:rPr>
          <w:rFonts w:hint="default" w:ascii="Times New Roman" w:hAnsi="Times New Roman" w:eastAsia="Times New Roman" w:cs="Times New Roman"/>
          <w:kern w:val="0"/>
          <w:sz w:val="24"/>
          <w:szCs w:val="24"/>
          <w:lang w:val="en-US"/>
          <w14:ligatures w14:val="none"/>
        </w:rPr>
      </w:pPr>
    </w:p>
    <w:p w14:paraId="3E3825FC">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9"/>
        </w:rPr>
        <w:t>solid</w:t>
      </w:r>
      <w:r>
        <w:t xml:space="preserve"> – puna linija (kao u tvom primeru)</w:t>
      </w:r>
    </w:p>
    <w:p w14:paraId="0B01959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dashed</w:t>
      </w:r>
      <w:r>
        <w:t xml:space="preserve"> – isprekidana linija</w:t>
      </w:r>
    </w:p>
    <w:p w14:paraId="62CD059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dotted</w:t>
      </w:r>
      <w:r>
        <w:t xml:space="preserve"> – tačkasta linija</w:t>
      </w:r>
    </w:p>
    <w:p w14:paraId="3E28CEA0">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double</w:t>
      </w:r>
      <w:r>
        <w:t xml:space="preserve"> – dupla linija</w:t>
      </w:r>
    </w:p>
    <w:p w14:paraId="0F2F1501">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groove</w:t>
      </w:r>
      <w:r>
        <w:t xml:space="preserve"> – gravirana linija koja daje utisak urezivanja</w:t>
      </w:r>
    </w:p>
    <w:p w14:paraId="1D855F0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ridge</w:t>
      </w:r>
      <w:r>
        <w:t xml:space="preserve"> – suprotno od </w:t>
      </w:r>
      <w:r>
        <w:rPr>
          <w:rStyle w:val="9"/>
        </w:rPr>
        <w:t>groove</w:t>
      </w:r>
      <w:r>
        <w:t>, daje efekat izdizanja</w:t>
      </w:r>
    </w:p>
    <w:p w14:paraId="006DF71B">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inset</w:t>
      </w:r>
      <w:r>
        <w:t xml:space="preserve"> – linija koja izgleda kao da je ugrađena unutar elementa</w:t>
      </w:r>
    </w:p>
    <w:p w14:paraId="10ABB1E7">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outset</w:t>
      </w:r>
      <w:r>
        <w:t xml:space="preserve"> – linija koja izgleda kao da izlazi iz elementa</w:t>
      </w:r>
    </w:p>
    <w:p w14:paraId="413301DF">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9"/>
        </w:rPr>
        <w:t>none</w:t>
      </w:r>
      <w:r>
        <w:t xml:space="preserve"> – bez bordera</w:t>
      </w:r>
    </w:p>
    <w:p w14:paraId="11C9FF8C">
      <w:pPr>
        <w:shd w:val="clear" w:color="auto" w:fill="FFFFFF"/>
        <w:rPr>
          <w:rFonts w:hint="default" w:ascii="Times New Roman" w:hAnsi="Times New Roman" w:eastAsia="Times New Roman" w:cs="Times New Roman"/>
          <w:kern w:val="0"/>
          <w:sz w:val="24"/>
          <w:szCs w:val="24"/>
          <w:lang w:val="en-US"/>
          <w14:ligatures w14:val="none"/>
        </w:rPr>
      </w:pPr>
    </w:p>
    <w:p w14:paraId="0FB6C63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b/>
          <w:bCs/>
          <w:color w:val="FF0000"/>
          <w:kern w:val="0"/>
          <w:sz w:val="24"/>
          <w:szCs w:val="24"/>
          <w:lang w:val="en-US"/>
          <w14:ligatures w14:val="none"/>
        </w:rPr>
        <w:t xml:space="preserve"> padding in CSS </w:t>
      </w:r>
      <w:r>
        <w:rPr>
          <w:rFonts w:hint="default" w:ascii="Times New Roman" w:hAnsi="Times New Roman" w:eastAsia="Times New Roman" w:cs="Times New Roman"/>
          <w:kern w:val="0"/>
          <w:sz w:val="24"/>
          <w:szCs w:val="24"/>
          <w:lang w:val="en-US"/>
          <w14:ligatures w14:val="none"/>
        </w:rPr>
        <w:t>= Stilizovanje tabela</w:t>
      </w:r>
    </w:p>
    <w:p w14:paraId="150BE1DA">
      <w:pPr>
        <w:shd w:val="clear" w:color="auto" w:fill="FFFFFF"/>
        <w:rPr>
          <w:rFonts w:hint="default" w:ascii="Times New Roman" w:hAnsi="Times New Roman" w:eastAsia="Times New Roman" w:cs="Times New Roman"/>
          <w:kern w:val="0"/>
          <w:sz w:val="24"/>
          <w:szCs w:val="24"/>
          <w:lang w:val="en-US"/>
          <w14:ligatures w14:val="none"/>
        </w:rPr>
      </w:pPr>
    </w:p>
    <w:p w14:paraId="1A9A117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CE3A1CF">
      <w:pPr>
        <w:shd w:val="clear" w:color="auto" w:fill="FFFFFF"/>
        <w:rPr>
          <w:rFonts w:hint="default" w:ascii="Times New Roman" w:hAnsi="Times New Roman" w:eastAsia="Times New Roman" w:cs="Times New Roman"/>
          <w:kern w:val="0"/>
          <w:sz w:val="24"/>
          <w:szCs w:val="24"/>
          <w:lang w:val="en-US"/>
          <w14:ligatures w14:val="none"/>
        </w:rPr>
      </w:pPr>
    </w:p>
    <w:p w14:paraId="7DF83234">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dotted red;  border-right-width: 10px; border-bottom: 5px double yellow;"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6E901E7">
      <w:pPr>
        <w:shd w:val="clear" w:color="auto" w:fill="FFFFFF"/>
        <w:rPr>
          <w:rFonts w:hint="default" w:ascii="Times New Roman" w:hAnsi="Times New Roman" w:eastAsia="Times New Roman" w:cs="Times New Roman"/>
          <w:kern w:val="0"/>
          <w:sz w:val="24"/>
          <w:szCs w:val="24"/>
          <w:lang w:val="en-US"/>
          <w14:ligatures w14:val="none"/>
        </w:rPr>
      </w:pPr>
    </w:p>
    <w:p w14:paraId="276D9B6E">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https://www.w3schools.com/html/html_table_borders.asp</w:t>
      </w:r>
    </w:p>
    <w:p w14:paraId="70DA36FE">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collapse     !!!</w:t>
      </w:r>
    </w:p>
    <w:p w14:paraId="25E17BF3">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D3CD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11C03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B0C1F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BABC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2D99E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D09BFEF">
      <w:pPr>
        <w:shd w:val="clear" w:color="auto" w:fill="FFFFFF"/>
        <w:rPr>
          <w:rFonts w:hint="default" w:ascii="Times New Roman" w:hAnsi="Times New Roman" w:eastAsia="Times New Roman" w:cs="Times New Roman"/>
          <w:kern w:val="0"/>
          <w:sz w:val="24"/>
          <w:szCs w:val="24"/>
          <w:lang w:val="en-US"/>
          <w14:ligatures w14:val="none"/>
        </w:rPr>
      </w:pPr>
    </w:p>
    <w:p w14:paraId="0D41E6A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Border </w:t>
      </w:r>
      <w:r>
        <w:rPr>
          <w:rFonts w:hint="default" w:ascii="Times New Roman" w:hAnsi="Times New Roman" w:eastAsia="Times New Roman" w:cs="Times New Roman"/>
          <w:kern w:val="0"/>
          <w:sz w:val="24"/>
          <w:szCs w:val="24"/>
          <w:highlight w:val="yellow"/>
          <w:lang w:val="en-US"/>
          <w14:ligatures w14:val="none"/>
        </w:rPr>
        <w:t xml:space="preserve">radius </w:t>
      </w:r>
    </w:p>
    <w:p w14:paraId="4B0659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A9A3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2B19F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B35B5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border-radius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7137F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F38DA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A02FAC7">
      <w:pPr>
        <w:shd w:val="clear" w:color="auto" w:fill="FFFFFF"/>
        <w:rPr>
          <w:rFonts w:hint="default" w:ascii="Times New Roman" w:hAnsi="Times New Roman" w:eastAsia="Times New Roman" w:cs="Times New Roman"/>
          <w:kern w:val="0"/>
          <w:sz w:val="24"/>
          <w:szCs w:val="24"/>
          <w:lang w:val="en-US"/>
          <w14:ligatures w14:val="none"/>
        </w:rPr>
      </w:pPr>
    </w:p>
    <w:p w14:paraId="67572B9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 xml:space="preserve">size </w:t>
      </w:r>
    </w:p>
    <w:p w14:paraId="7EE9ECC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54364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E763B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"width:70%"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Firstname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8E5B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4D6C0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C28FA">
      <w:pPr>
        <w:shd w:val="clear" w:color="auto" w:fill="FFFFFF"/>
        <w:rPr>
          <w:rFonts w:hint="default" w:ascii="Times New Roman" w:hAnsi="Times New Roman" w:eastAsia="Times New Roman" w:cs="Times New Roman"/>
          <w:kern w:val="0"/>
          <w:sz w:val="24"/>
          <w:szCs w:val="24"/>
          <w:lang w:val="en-US"/>
          <w14:ligatures w14:val="none"/>
        </w:rPr>
      </w:pPr>
    </w:p>
    <w:p w14:paraId="2794FD2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dasdsa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CDA3941">
      <w:pPr>
        <w:shd w:val="clear" w:color="auto" w:fill="FFFFFF"/>
        <w:rPr>
          <w:rFonts w:hint="default" w:ascii="Times New Roman" w:hAnsi="Times New Roman" w:eastAsia="Times New Roman" w:cs="Times New Roman"/>
          <w:kern w:val="0"/>
          <w:sz w:val="24"/>
          <w:szCs w:val="24"/>
          <w:lang w:val="en-US"/>
          <w14:ligatures w14:val="none"/>
        </w:rPr>
      </w:pPr>
    </w:p>
    <w:p w14:paraId="2023AE5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Height</w:t>
      </w:r>
    </w:p>
    <w:p w14:paraId="79C2FFF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"border: 1px solid black; width: 40%;</w:t>
      </w:r>
      <w:r>
        <w:rPr>
          <w:rFonts w:hint="default" w:ascii="Consolas" w:hAnsi="Consolas" w:eastAsia="Consolas" w:cs="Consolas"/>
          <w:b/>
          <w:bCs/>
          <w:color w:val="FFFFFF" w:themeColor="background1"/>
          <w:kern w:val="0"/>
          <w:sz w:val="20"/>
          <w:szCs w:val="20"/>
          <w:highlight w:val="black"/>
          <w:shd w:val="clear" w:fill="1F1F1F"/>
          <w:lang w:val="en-US" w:eastAsia="zh-CN" w:bidi="ar"/>
          <w14:ligatures w14:val="standardContextual"/>
        </w:rPr>
        <w:t xml:space="preserve"> height: </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30px;"</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Ime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396AFAD">
      <w:pPr>
        <w:shd w:val="clear" w:color="auto" w:fill="FFFFFF"/>
        <w:rPr>
          <w:rFonts w:hint="default" w:ascii="Times New Roman" w:hAnsi="Times New Roman" w:eastAsia="Times New Roman" w:cs="Times New Roman"/>
          <w:kern w:val="0"/>
          <w:sz w:val="24"/>
          <w:szCs w:val="24"/>
          <w:lang w:val="en-US"/>
          <w14:ligatures w14:val="none"/>
        </w:rPr>
      </w:pPr>
    </w:p>
    <w:p w14:paraId="15D0F19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Text-align </w:t>
      </w:r>
    </w:p>
    <w:p w14:paraId="315FE83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798151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622B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9B4B597">
      <w:pPr>
        <w:shd w:val="clear" w:color="auto" w:fill="FFFFFF"/>
        <w:rPr>
          <w:rFonts w:hint="default" w:ascii="Times New Roman" w:hAnsi="Times New Roman" w:eastAsia="Times New Roman" w:cs="Times New Roman"/>
          <w:kern w:val="0"/>
          <w:sz w:val="24"/>
          <w:szCs w:val="24"/>
          <w:lang w:val="en-US"/>
          <w14:ligatures w14:val="none"/>
        </w:rPr>
      </w:pPr>
    </w:p>
    <w:p w14:paraId="03F794A1">
      <w:pPr>
        <w:shd w:val="clear" w:color="auto" w:fill="FFFFFF"/>
        <w:rPr>
          <w:rFonts w:hint="default" w:ascii="Times New Roman" w:hAnsi="Times New Roman" w:eastAsia="Times New Roman" w:cs="Times New Roman"/>
          <w:kern w:val="0"/>
          <w:sz w:val="24"/>
          <w:szCs w:val="24"/>
          <w:lang w:val="en-US"/>
          <w14:ligatures w14:val="none"/>
        </w:rPr>
      </w:pPr>
    </w:p>
    <w:p w14:paraId="434E5833">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highlight w:val="none"/>
          <w:lang w:val="en-US"/>
          <w14:ligatures w14:val="none"/>
        </w:rPr>
        <w:t xml:space="preserve">Table </w:t>
      </w:r>
      <w:r>
        <w:rPr>
          <w:rFonts w:hint="default" w:ascii="Times New Roman" w:hAnsi="Times New Roman" w:eastAsia="Times New Roman" w:cs="Times New Roman"/>
          <w:kern w:val="0"/>
          <w:sz w:val="24"/>
          <w:szCs w:val="24"/>
          <w:highlight w:val="yellow"/>
          <w:lang w:val="en-US"/>
          <w14:ligatures w14:val="none"/>
        </w:rPr>
        <w:t>caption</w:t>
      </w:r>
      <w:r>
        <w:rPr>
          <w:rFonts w:hint="default" w:ascii="Times New Roman" w:hAnsi="Times New Roman" w:eastAsia="Times New Roman" w:cs="Times New Roman"/>
          <w:kern w:val="0"/>
          <w:sz w:val="24"/>
          <w:szCs w:val="24"/>
          <w:highlight w:val="none"/>
          <w:lang w:val="en-US"/>
          <w14:ligatures w14:val="none"/>
        </w:rPr>
        <w:t xml:space="preserve">  - daje da iznad tabele imamo natpis, tako izbegavamo druge elemente !!!</w:t>
      </w:r>
    </w:p>
    <w:p w14:paraId="6EF1E4F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"width:100%"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B1FAC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Monthly savings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caption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1282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11092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6297C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A0A08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7E50070">
      <w:pPr>
        <w:shd w:val="clear" w:color="auto" w:fill="FFFFFF"/>
        <w:rPr>
          <w:rFonts w:hint="default" w:ascii="Times New Roman" w:hAnsi="Times New Roman" w:eastAsia="Times New Roman" w:cs="Times New Roman"/>
          <w:kern w:val="0"/>
          <w:sz w:val="24"/>
          <w:szCs w:val="24"/>
          <w:lang w:val="en-US"/>
          <w14:ligatures w14:val="none"/>
        </w:rPr>
      </w:pPr>
    </w:p>
    <w:p w14:paraId="760A8F8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Padding </w:t>
      </w:r>
      <w:r>
        <w:rPr>
          <w:rFonts w:hint="default" w:ascii="Times New Roman" w:hAnsi="Times New Roman" w:eastAsia="Times New Roman" w:cs="Times New Roman"/>
          <w:b w:val="0"/>
          <w:bCs w:val="0"/>
          <w:kern w:val="0"/>
          <w:sz w:val="24"/>
          <w:szCs w:val="24"/>
          <w:lang w:val="en-US"/>
          <w14:ligatures w14:val="none"/>
        </w:rPr>
        <w:t>- razmak izmedju sadrzaja I ivice celije.</w:t>
      </w:r>
    </w:p>
    <w:p w14:paraId="2D10FC81">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685C5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padding-top</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00339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padding-bottom</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1018A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7C46F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40px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7860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26A6FC6">
      <w:pPr>
        <w:shd w:val="clear" w:color="auto" w:fill="FFFFFF"/>
        <w:rPr>
          <w:rFonts w:hint="default" w:ascii="Times New Roman" w:hAnsi="Times New Roman" w:eastAsia="Times New Roman" w:cs="Times New Roman"/>
          <w:kern w:val="0"/>
          <w:sz w:val="24"/>
          <w:szCs w:val="24"/>
          <w:lang w:val="en-US"/>
          <w14:ligatures w14:val="none"/>
        </w:rPr>
      </w:pPr>
    </w:p>
    <w:p w14:paraId="30CDB190">
      <w:pPr>
        <w:shd w:val="clear" w:color="auto" w:fill="FFFFFF"/>
        <w:rPr>
          <w:rFonts w:hint="default" w:ascii="Times New Roman" w:hAnsi="Times New Roman" w:eastAsia="Times New Roman" w:cs="Times New Roman"/>
          <w:kern w:val="0"/>
          <w:sz w:val="24"/>
          <w:szCs w:val="24"/>
          <w:lang w:val="en-US"/>
          <w14:ligatures w14:val="none"/>
        </w:rPr>
      </w:pPr>
    </w:p>
    <w:p w14:paraId="18EF077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Table styling</w:t>
      </w:r>
      <w:r>
        <w:rPr>
          <w:rFonts w:hint="default" w:ascii="Times New Roman" w:hAnsi="Times New Roman" w:eastAsia="Times New Roman" w:cs="Times New Roman"/>
          <w:kern w:val="0"/>
          <w:sz w:val="24"/>
          <w:szCs w:val="24"/>
          <w:lang w:val="en-US"/>
          <w14:ligatures w14:val="none"/>
        </w:rPr>
        <w:t xml:space="preserve"> color of the columns and rows </w:t>
      </w:r>
    </w:p>
    <w:p w14:paraId="700BEB1D">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0BD011D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fldChar w:fldCharType="begin"/>
      </w:r>
      <w:r>
        <w:rPr>
          <w:rFonts w:hint="default" w:ascii="Times New Roman" w:hAnsi="Times New Roman" w:eastAsia="Times New Roman" w:cs="Times New Roman"/>
          <w:kern w:val="0"/>
          <w:sz w:val="24"/>
          <w:szCs w:val="24"/>
          <w:lang w:val="en-US"/>
          <w14:ligatures w14:val="none"/>
        </w:rPr>
        <w:instrText xml:space="preserve"> HYPERLINK "https://www.w3schools.com/html/html_table_styling.asp" </w:instrText>
      </w:r>
      <w:r>
        <w:rPr>
          <w:rFonts w:hint="default" w:ascii="Times New Roman" w:hAnsi="Times New Roman" w:eastAsia="Times New Roman" w:cs="Times New Roman"/>
          <w:kern w:val="0"/>
          <w:sz w:val="24"/>
          <w:szCs w:val="24"/>
          <w:lang w:val="en-US"/>
          <w14:ligatures w14:val="none"/>
        </w:rPr>
        <w:fldChar w:fldCharType="separate"/>
      </w:r>
      <w:r>
        <w:rPr>
          <w:rStyle w:val="11"/>
          <w:rFonts w:hint="default" w:ascii="Times New Roman" w:hAnsi="Times New Roman" w:eastAsia="Times New Roman" w:cs="Times New Roman"/>
          <w:kern w:val="0"/>
          <w:sz w:val="24"/>
          <w:szCs w:val="24"/>
          <w:lang w:val="en-US"/>
          <w14:ligatures w14:val="none"/>
        </w:rPr>
        <w:t>https://www.w3schools.com/html/html_table_styling.asp</w:t>
      </w:r>
      <w:r>
        <w:rPr>
          <w:rFonts w:hint="default" w:ascii="Times New Roman" w:hAnsi="Times New Roman" w:eastAsia="Times New Roman" w:cs="Times New Roman"/>
          <w:kern w:val="0"/>
          <w:sz w:val="24"/>
          <w:szCs w:val="24"/>
          <w:lang w:val="en-US"/>
          <w14:ligatures w14:val="none"/>
        </w:rPr>
        <w:fldChar w:fldCharType="end"/>
      </w:r>
    </w:p>
    <w:p w14:paraId="6D1C4F00">
      <w:pPr>
        <w:shd w:val="clear" w:color="auto" w:fill="FFFFFF"/>
        <w:rPr>
          <w:rFonts w:hint="default" w:ascii="Times New Roman" w:hAnsi="Times New Roman" w:eastAsia="Times New Roman" w:cs="Times New Roman"/>
          <w:kern w:val="0"/>
          <w:sz w:val="24"/>
          <w:szCs w:val="24"/>
          <w:lang w:val="en-US"/>
          <w14:ligatures w14:val="none"/>
        </w:rPr>
      </w:pPr>
    </w:p>
    <w:p w14:paraId="4CABE90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u style oznacimo th, td ili tr I onda pisemo : </w:t>
      </w:r>
      <w:r>
        <w:rPr>
          <w:rFonts w:hint="default" w:ascii="Times New Roman" w:hAnsi="Times New Roman" w:eastAsia="Times New Roman" w:cs="Times New Roman"/>
          <w:b/>
          <w:bCs/>
          <w:color w:val="FF0000"/>
          <w:kern w:val="0"/>
          <w:sz w:val="24"/>
          <w:szCs w:val="24"/>
          <w:highlight w:val="none"/>
          <w:lang w:val="en-US"/>
          <w14:ligatures w14:val="none"/>
        </w:rPr>
        <w:t xml:space="preserve">     </w:t>
      </w:r>
      <w:r>
        <w:rPr>
          <w:rFonts w:hint="default" w:ascii="Times New Roman" w:hAnsi="Times New Roman" w:eastAsia="Times New Roman" w:cs="Times New Roman"/>
          <w:b/>
          <w:bCs/>
          <w:color w:val="FF0000"/>
          <w:kern w:val="0"/>
          <w:sz w:val="24"/>
          <w:szCs w:val="24"/>
          <w:highlight w:val="yellow"/>
          <w:lang w:val="en-US"/>
          <w14:ligatures w14:val="none"/>
        </w:rPr>
        <w:t xml:space="preserve"> </w:t>
      </w:r>
      <w:r>
        <w:rPr>
          <w:rFonts w:hint="default" w:ascii="Consolas" w:hAnsi="Consolas" w:eastAsia="Consolas" w:cs="Consolas"/>
          <w:b/>
          <w:bCs/>
          <w:color w:val="FF0000"/>
          <w:kern w:val="0"/>
          <w:sz w:val="20"/>
          <w:szCs w:val="20"/>
          <w:highlight w:val="yellow"/>
          <w:shd w:val="clear" w:fill="1F1F1F"/>
          <w:lang w:val="en-US" w:eastAsia="zh-CN" w:bidi="ar"/>
          <w14:ligatures w14:val="standardContextual"/>
        </w:rPr>
        <w:t>nth-child(even)   :  nth-child(odd)</w:t>
      </w:r>
    </w:p>
    <w:p w14:paraId="7727741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B7A2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BF94D3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261F6A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BA5A1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33A73A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D91A6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tr:nth-child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77D175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F178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B06D9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C6F66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th:nth-child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td:nth-child</w:t>
      </w:r>
      <w:r>
        <w:rPr>
          <w:rFonts w:hint="default" w:ascii="Consolas" w:hAnsi="Consolas" w:eastAsia="Consolas" w:cs="Consolas"/>
          <w:b w:val="0"/>
          <w:bCs w:val="0"/>
          <w:color w:val="D4D4D4"/>
          <w:kern w:val="0"/>
          <w:sz w:val="20"/>
          <w:szCs w:val="20"/>
          <w:shd w:val="clear" w:fill="1F1F1F"/>
          <w:lang w:val="en-US" w:eastAsia="zh-CN" w:bidi="ar"/>
          <w14:ligatures w14:val="standardContextual"/>
        </w:rPr>
        <w:t>(even) {</w:t>
      </w:r>
    </w:p>
    <w:p w14:paraId="372A6E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rgba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212</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0.4</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772E0C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52538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FF570FE">
      <w:pPr>
        <w:shd w:val="clear" w:color="auto" w:fill="FFFFFF"/>
        <w:rPr>
          <w:rFonts w:hint="default" w:ascii="Times New Roman" w:hAnsi="Times New Roman" w:eastAsia="Times New Roman" w:cs="Times New Roman"/>
          <w:kern w:val="0"/>
          <w:sz w:val="24"/>
          <w:szCs w:val="24"/>
          <w:lang w:val="en-US"/>
          <w14:ligatures w14:val="none"/>
        </w:rPr>
      </w:pPr>
    </w:p>
    <w:p w14:paraId="79039AEF">
      <w:pPr>
        <w:shd w:val="clear" w:color="auto" w:fill="FFFFFF"/>
        <w:rPr>
          <w:rFonts w:hint="default" w:ascii="Times New Roman" w:hAnsi="Times New Roman" w:eastAsia="Times New Roman" w:cs="Times New Roman"/>
          <w:kern w:val="0"/>
          <w:sz w:val="24"/>
          <w:szCs w:val="24"/>
          <w:lang w:val="en-US"/>
          <w14:ligatures w14:val="none"/>
        </w:rPr>
      </w:pPr>
    </w:p>
    <w:p w14:paraId="346B0577">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:hover</w:t>
      </w:r>
      <w:r>
        <w:rPr>
          <w:rFonts w:hint="default" w:ascii="Times New Roman" w:hAnsi="Times New Roman" w:eastAsia="Times New Roman" w:cs="Times New Roman"/>
          <w:kern w:val="0"/>
          <w:sz w:val="24"/>
          <w:szCs w:val="24"/>
          <w:lang w:val="en-US"/>
          <w14:ligatures w14:val="none"/>
        </w:rPr>
        <w:t xml:space="preserve"> - prilikom prelaska misom preko celija, menja se njihova boja </w:t>
      </w:r>
    </w:p>
    <w:p w14:paraId="69DBC9D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td:hover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ABED1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aqua</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7E3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AD89F4C">
      <w:pPr>
        <w:shd w:val="clear" w:color="auto" w:fill="FFFFFF"/>
        <w:rPr>
          <w:rFonts w:hint="default" w:ascii="Times New Roman" w:hAnsi="Times New Roman" w:eastAsia="Times New Roman" w:cs="Times New Roman"/>
          <w:kern w:val="0"/>
          <w:sz w:val="24"/>
          <w:szCs w:val="24"/>
          <w:lang w:val="en-US"/>
          <w14:ligatures w14:val="none"/>
        </w:rPr>
      </w:pPr>
    </w:p>
    <w:p w14:paraId="2A3C5126">
      <w:pPr>
        <w:shd w:val="clear" w:color="auto" w:fill="FFFFFF"/>
        <w:rPr>
          <w:rFonts w:hint="default" w:ascii="Times New Roman" w:hAnsi="Times New Roman" w:eastAsia="Times New Roman" w:cs="Times New Roman"/>
          <w:kern w:val="0"/>
          <w:sz w:val="24"/>
          <w:szCs w:val="24"/>
          <w:lang w:val="en-US"/>
          <w14:ligatures w14:val="none"/>
        </w:rPr>
      </w:pPr>
    </w:p>
    <w:p w14:paraId="13880DE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#nekiId: 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79D6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32BFC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F3177C8">
      <w:pPr>
        <w:shd w:val="clear" w:color="auto" w:fill="FFFFFF"/>
        <w:rPr>
          <w:rFonts w:hint="default" w:ascii="Times New Roman" w:hAnsi="Times New Roman" w:eastAsia="Times New Roman" w:cs="Times New Roman"/>
          <w:kern w:val="0"/>
          <w:sz w:val="24"/>
          <w:szCs w:val="24"/>
          <w:lang w:val="en-US"/>
          <w14:ligatures w14:val="none"/>
        </w:rPr>
      </w:pPr>
    </w:p>
    <w:p w14:paraId="5CA13AC8">
      <w:pPr>
        <w:shd w:val="clear" w:color="auto" w:fill="FFFFFF"/>
        <w:rPr>
          <w:rFonts w:hint="default" w:ascii="Times New Roman" w:hAnsi="Times New Roman" w:eastAsia="Times New Roman" w:cs="Times New Roman"/>
          <w:kern w:val="0"/>
          <w:sz w:val="24"/>
          <w:szCs w:val="24"/>
          <w:lang w:val="en-US"/>
          <w14:ligatures w14:val="none"/>
        </w:rPr>
      </w:pPr>
    </w:p>
    <w:p w14:paraId="6899A961">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Colgroup</w:t>
      </w:r>
      <w:r>
        <w:rPr>
          <w:rFonts w:hint="default" w:ascii="Times New Roman" w:hAnsi="Times New Roman" w:eastAsia="Times New Roman" w:cs="Times New Roman"/>
          <w:color w:val="auto"/>
          <w:kern w:val="0"/>
          <w:sz w:val="24"/>
          <w:szCs w:val="24"/>
          <w:highlight w:val="none"/>
          <w:lang w:val="en-US"/>
          <w14:ligatures w14:val="none"/>
        </w:rPr>
        <w:t xml:space="preserve">  -   dodavanje stila odredjenim </w:t>
      </w:r>
      <w:r>
        <w:rPr>
          <w:rFonts w:hint="default" w:ascii="Times New Roman" w:hAnsi="Times New Roman" w:eastAsia="Times New Roman" w:cs="Times New Roman"/>
          <w:b/>
          <w:bCs/>
          <w:color w:val="auto"/>
          <w:kern w:val="0"/>
          <w:sz w:val="24"/>
          <w:szCs w:val="24"/>
          <w:highlight w:val="none"/>
          <w:lang w:val="en-US"/>
          <w14:ligatures w14:val="none"/>
        </w:rPr>
        <w:t xml:space="preserve">kolonama </w:t>
      </w:r>
    </w:p>
    <w:p w14:paraId="0A4219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 400px;"</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33458D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48CCE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#D6EEEE"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BEF2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CFD24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795B5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MON</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19DF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E1CF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WED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th</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9021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tr</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565A9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3450CCE">
      <w:pPr>
        <w:shd w:val="clear" w:color="auto" w:fill="FFFFFF"/>
        <w:rPr>
          <w:rFonts w:hint="default" w:ascii="Times New Roman" w:hAnsi="Times New Roman" w:eastAsia="Times New Roman" w:cs="Times New Roman"/>
          <w:kern w:val="0"/>
          <w:sz w:val="24"/>
          <w:szCs w:val="24"/>
          <w:lang w:val="en-US"/>
          <w14:ligatures w14:val="none"/>
        </w:rPr>
      </w:pPr>
    </w:p>
    <w:p w14:paraId="16F4A1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tek od cetvrte kolone dodaje se stil.</w:t>
      </w:r>
    </w:p>
    <w:p w14:paraId="261B89F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107A62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01FB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"background-color: pink"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D49BE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colgroup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C5131A9">
      <w:pPr>
        <w:shd w:val="clear" w:color="auto" w:fill="FFFFFF"/>
        <w:rPr>
          <w:rFonts w:hint="default" w:ascii="Times New Roman" w:hAnsi="Times New Roman" w:eastAsia="Times New Roman" w:cs="Times New Roman"/>
          <w:kern w:val="0"/>
          <w:sz w:val="24"/>
          <w:szCs w:val="24"/>
          <w:lang w:val="en-US"/>
          <w14:ligatures w14:val="none"/>
        </w:rPr>
      </w:pPr>
    </w:p>
    <w:p w14:paraId="5E535FE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prvi col span odredjuje prve kolone. Sledeci col span se odnoso na kolone nakon zadate vrednosti u prvom col span-u !!!</w:t>
      </w:r>
    </w:p>
    <w:p w14:paraId="292AFC61">
      <w:pPr>
        <w:shd w:val="clear" w:color="auto" w:fill="FFFFFF"/>
        <w:rPr>
          <w:rFonts w:hint="default" w:ascii="Times New Roman" w:hAnsi="Times New Roman" w:eastAsia="Times New Roman" w:cs="Times New Roman"/>
          <w:kern w:val="0"/>
          <w:sz w:val="24"/>
          <w:szCs w:val="24"/>
          <w:lang w:val="en-US"/>
          <w14:ligatures w14:val="none"/>
        </w:rPr>
      </w:pPr>
    </w:p>
    <w:p w14:paraId="2D2305FA">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Primer stilizovanja tabele bez linija: </w:t>
      </w:r>
    </w:p>
    <w:p w14:paraId="5BE968B3">
      <w:pPr>
        <w:shd w:val="clear" w:color="auto" w:fill="FFFFFF"/>
        <w:rPr>
          <w:rFonts w:hint="default" w:ascii="Times New Roman" w:hAnsi="Times New Roman" w:eastAsia="Times New Roman" w:cs="Times New Roman"/>
          <w:kern w:val="0"/>
          <w:sz w:val="20"/>
          <w:szCs w:val="20"/>
          <w:lang w:val="en-US"/>
          <w14:ligatures w14:val="none"/>
        </w:rPr>
      </w:pPr>
    </w:p>
    <w:p w14:paraId="0780EB8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6CB57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collapse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3C077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E73E3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D64AD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27E4A4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td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BBC36E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8px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2EF97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E9D5A9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border-bottom</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#ddd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8522C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36B17B6">
      <w:pPr>
        <w:shd w:val="clear" w:color="auto" w:fill="FFFFFF"/>
        <w:rPr>
          <w:rFonts w:hint="default" w:ascii="Times New Roman" w:hAnsi="Times New Roman" w:eastAsia="Times New Roman" w:cs="Times New Roman"/>
          <w:kern w:val="0"/>
          <w:sz w:val="24"/>
          <w:szCs w:val="24"/>
          <w:lang w:val="en-US"/>
          <w14:ligatures w14:val="none"/>
        </w:rPr>
      </w:pPr>
    </w:p>
    <w:p w14:paraId="1E649233">
      <w:pPr>
        <w:shd w:val="clear" w:color="auto" w:fill="FFFFFF"/>
        <w:rPr>
          <w:rFonts w:hint="default" w:ascii="Times New Roman" w:hAnsi="Times New Roman" w:eastAsia="Times New Roman" w:cs="Times New Roman"/>
          <w:kern w:val="0"/>
          <w:sz w:val="24"/>
          <w:szCs w:val="24"/>
          <w:lang w:val="en-US"/>
          <w14:ligatures w14:val="none"/>
        </w:rPr>
      </w:pPr>
    </w:p>
    <w:p w14:paraId="5A1CE58C">
      <w:pPr>
        <w:shd w:val="clear" w:color="auto" w:fill="FFFFFF"/>
        <w:rPr>
          <w:rFonts w:hint="default" w:ascii="Times New Roman" w:hAnsi="Times New Roman" w:eastAsia="Times New Roman" w:cs="Times New Roman"/>
          <w:kern w:val="0"/>
          <w:sz w:val="24"/>
          <w:szCs w:val="24"/>
          <w:lang w:val="en-US"/>
          <w14:ligatures w14:val="none"/>
        </w:rPr>
      </w:pPr>
    </w:p>
    <w:p w14:paraId="53656429">
      <w:pPr>
        <w:shd w:val="clear" w:color="auto" w:fill="FFFFFF"/>
        <w:rPr>
          <w:rFonts w:hint="default" w:ascii="Times New Roman" w:hAnsi="Times New Roman" w:eastAsia="Times New Roman" w:cs="Times New Roman"/>
          <w:kern w:val="0"/>
          <w:sz w:val="24"/>
          <w:szCs w:val="24"/>
          <w:lang w:val="en-US"/>
          <w14:ligatures w14:val="none"/>
        </w:rPr>
      </w:pPr>
    </w:p>
    <w:p w14:paraId="5D0595A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000000" w:themeColor="text1"/>
          <w:kern w:val="0"/>
          <w:sz w:val="24"/>
          <w:szCs w:val="24"/>
          <w:lang w:val="en-US"/>
          <w14:textFill>
            <w14:solidFill>
              <w14:schemeClr w14:val="tx1"/>
            </w14:solidFill>
          </w14:textFill>
          <w14:ligatures w14:val="none"/>
        </w:rPr>
        <w:t>Responsibe table</w:t>
      </w:r>
      <w:r>
        <w:rPr>
          <w:rFonts w:hint="default" w:ascii="Times New Roman" w:hAnsi="Times New Roman" w:eastAsia="Times New Roman" w:cs="Times New Roman"/>
          <w:kern w:val="0"/>
          <w:sz w:val="24"/>
          <w:szCs w:val="24"/>
          <w:lang w:val="en-US"/>
          <w14:ligatures w14:val="none"/>
        </w:rPr>
        <w:t xml:space="preserve"> : tabela se stavlja u neki div element sa sledecim propertijem</w:t>
      </w:r>
    </w:p>
    <w:p w14:paraId="354CCEB4">
      <w:pPr>
        <w:shd w:val="clear" w:color="auto" w:fill="FFFFFF"/>
        <w:rPr>
          <w:rFonts w:hint="default" w:ascii="Times New Roman" w:hAnsi="Times New Roman" w:eastAsia="Times New Roman" w:cs="Times New Roman"/>
          <w:kern w:val="0"/>
          <w:sz w:val="24"/>
          <w:szCs w:val="24"/>
          <w:lang w:val="en-US"/>
          <w14:ligatures w14:val="none"/>
        </w:rPr>
      </w:pPr>
    </w:p>
    <w:p w14:paraId="2C28892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div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"overflow-x:auto;"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2B8C1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2F3014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table content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table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84D73D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1B3627B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div</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F7DE744">
      <w:pPr>
        <w:shd w:val="clear" w:color="auto" w:fill="FFFFFF"/>
        <w:rPr>
          <w:rFonts w:hint="default" w:ascii="Times New Roman" w:hAnsi="Times New Roman" w:eastAsia="Times New Roman" w:cs="Times New Roman"/>
          <w:kern w:val="0"/>
          <w:sz w:val="24"/>
          <w:szCs w:val="24"/>
          <w:lang w:val="en-US"/>
          <w14:ligatures w14:val="none"/>
        </w:rPr>
      </w:pPr>
    </w:p>
    <w:p w14:paraId="2224BBC1">
      <w:pPr>
        <w:shd w:val="clear" w:color="auto" w:fill="FFFFFF"/>
        <w:rPr>
          <w:rFonts w:hint="default" w:ascii="Times New Roman" w:hAnsi="Times New Roman" w:eastAsia="Times New Roman" w:cs="Times New Roman"/>
          <w:kern w:val="0"/>
          <w:sz w:val="24"/>
          <w:szCs w:val="24"/>
          <w:lang w:val="en-US"/>
          <w14:ligatures w14:val="none"/>
        </w:rPr>
      </w:pPr>
    </w:p>
    <w:p w14:paraId="0A295D3D">
      <w:pPr>
        <w:shd w:val="clear" w:color="auto" w:fill="FFFFFF"/>
        <w:rPr>
          <w:rFonts w:hint="default" w:ascii="Times New Roman" w:hAnsi="Times New Roman" w:eastAsia="Times New Roman" w:cs="Times New Roman"/>
          <w:kern w:val="0"/>
          <w:sz w:val="24"/>
          <w:szCs w:val="24"/>
          <w:lang w:val="en-US"/>
          <w14:ligatures w14:val="none"/>
        </w:rPr>
      </w:pPr>
    </w:p>
    <w:p w14:paraId="6F08E644">
      <w:pPr>
        <w:shd w:val="clear" w:color="auto" w:fill="FFFFFF"/>
        <w:rPr>
          <w:rFonts w:hint="default" w:ascii="Times New Roman" w:hAnsi="Times New Roman" w:eastAsia="Times New Roman" w:cs="Times New Roman"/>
          <w:kern w:val="0"/>
          <w:sz w:val="24"/>
          <w:szCs w:val="24"/>
          <w:lang w:val="en-US"/>
          <w14:ligatures w14:val="none"/>
        </w:rPr>
      </w:pPr>
    </w:p>
    <w:p w14:paraId="4B5256C9">
      <w:pPr>
        <w:shd w:val="clear" w:color="auto" w:fill="FFFFFF"/>
        <w:rPr>
          <w:rFonts w:hint="default" w:ascii="Times New Roman" w:hAnsi="Times New Roman" w:eastAsia="Times New Roman" w:cs="Times New Roman"/>
          <w:b/>
          <w:bCs/>
          <w:kern w:val="0"/>
          <w:sz w:val="24"/>
          <w:szCs w:val="24"/>
          <w:highlight w:val="yellow"/>
          <w:lang w:val="en-US"/>
          <w14:ligatures w14:val="none"/>
        </w:rPr>
      </w:pPr>
      <w:r>
        <w:rPr>
          <w:rFonts w:hint="default" w:ascii="Times New Roman" w:hAnsi="Times New Roman" w:eastAsia="Times New Roman" w:cs="Times New Roman"/>
          <w:b/>
          <w:bCs/>
          <w:kern w:val="0"/>
          <w:sz w:val="24"/>
          <w:szCs w:val="24"/>
          <w:highlight w:val="yellow"/>
          <w:lang w:val="en-US"/>
          <w14:ligatures w14:val="none"/>
        </w:rPr>
        <w:t xml:space="preserve">BLOCK ELEMENTS </w:t>
      </w:r>
      <w:r>
        <w:rPr>
          <w:rFonts w:hint="default" w:ascii="Times New Roman" w:hAnsi="Times New Roman" w:eastAsia="Times New Roman" w:cs="Times New Roman"/>
          <w:b/>
          <w:bCs/>
          <w:kern w:val="0"/>
          <w:sz w:val="24"/>
          <w:szCs w:val="24"/>
          <w:highlight w:val="none"/>
          <w:lang w:val="en-US"/>
          <w14:ligatures w14:val="none"/>
        </w:rPr>
        <w:t xml:space="preserve">  - </w:t>
      </w:r>
      <w:r>
        <w:rPr>
          <w:rFonts w:hint="default" w:ascii="Times New Roman" w:hAnsi="Times New Roman" w:eastAsia="Times New Roman" w:cs="Times New Roman"/>
          <w:b w:val="0"/>
          <w:bCs w:val="0"/>
          <w:kern w:val="0"/>
          <w:sz w:val="24"/>
          <w:szCs w:val="24"/>
          <w:highlight w:val="none"/>
          <w:lang w:val="en-US"/>
          <w14:ligatures w14:val="none"/>
        </w:rPr>
        <w:t xml:space="preserve"> h1, table, ol, ul, nav, hr, pre, form, address, div, p </w:t>
      </w:r>
    </w:p>
    <w:p w14:paraId="6AE171BA">
      <w:pPr>
        <w:shd w:val="clear" w:color="auto" w:fill="FFFFFF"/>
        <w:rPr>
          <w:rFonts w:hint="default" w:ascii="Times New Roman" w:hAnsi="Times New Roman" w:eastAsia="Times New Roman" w:cs="Times New Roman"/>
          <w:b/>
          <w:bCs/>
          <w:kern w:val="0"/>
          <w:sz w:val="24"/>
          <w:szCs w:val="24"/>
          <w:highlight w:val="yellow"/>
          <w:lang w:val="en-US"/>
          <w14:ligatures w14:val="none"/>
        </w:rPr>
      </w:pPr>
    </w:p>
    <w:p w14:paraId="48241695">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&lt;aside&gt;</w:t>
      </w:r>
    </w:p>
    <w:p w14:paraId="4E00F42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My family and I visited The Epcot center this summer.</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2BDB11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744089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DF47E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Epcot center is a theme park at Walt Disney World Resort.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3142FC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aside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384DF3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1E55C8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family and I visited The Epcot center this summer.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AB72C11">
      <w:pPr>
        <w:shd w:val="clear" w:color="auto" w:fill="FFFFFF"/>
        <w:rPr>
          <w:rFonts w:hint="default" w:ascii="Times New Roman" w:hAnsi="Times New Roman" w:eastAsia="Times New Roman" w:cs="Times New Roman"/>
          <w:kern w:val="0"/>
          <w:sz w:val="24"/>
          <w:szCs w:val="24"/>
          <w:lang w:val="en-US"/>
          <w14:ligatures w14:val="none"/>
        </w:rPr>
      </w:pPr>
    </w:p>
    <w:p w14:paraId="220700B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css &lt;aside&gt;</w:t>
      </w:r>
    </w:p>
    <w:p w14:paraId="239B716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F24F1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aside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749BF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837B4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CE0B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margin-left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CC785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float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7A6E5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font-style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italic</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C6200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lightgray</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A31AC6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1CA7A2C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01ADA93">
      <w:pPr>
        <w:shd w:val="clear" w:color="auto" w:fill="FFFFFF"/>
        <w:rPr>
          <w:rFonts w:hint="default" w:ascii="Times New Roman" w:hAnsi="Times New Roman" w:eastAsia="Times New Roman" w:cs="Times New Roman"/>
          <w:kern w:val="0"/>
          <w:sz w:val="24"/>
          <w:szCs w:val="24"/>
          <w:lang w:val="en-US"/>
          <w14:ligatures w14:val="none"/>
        </w:rPr>
      </w:pPr>
    </w:p>
    <w:p w14:paraId="758AC12C">
      <w:pPr>
        <w:shd w:val="clear" w:color="auto" w:fill="FFFFFF"/>
        <w:rPr>
          <w:rFonts w:hint="default" w:ascii="Times New Roman" w:hAnsi="Times New Roman" w:eastAsia="Times New Roman" w:cs="Times New Roman"/>
          <w:kern w:val="0"/>
          <w:sz w:val="24"/>
          <w:szCs w:val="24"/>
          <w:lang w:val="en-US"/>
          <w14:ligatures w14:val="none"/>
        </w:rPr>
      </w:pPr>
    </w:p>
    <w:p w14:paraId="150C298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&lt;article&gt;</w:t>
      </w:r>
      <w:r>
        <w:rPr>
          <w:rFonts w:hint="default" w:ascii="Times New Roman" w:hAnsi="Times New Roman" w:eastAsia="Times New Roman" w:cs="Times New Roman"/>
          <w:kern w:val="0"/>
          <w:sz w:val="24"/>
          <w:szCs w:val="24"/>
          <w:lang w:val="en-US"/>
          <w14:ligatures w14:val="none"/>
        </w:rPr>
        <w:t xml:space="preserve"> -  koristi se za artikle : forum post, blog post, news story</w:t>
      </w:r>
    </w:p>
    <w:p w14:paraId="385A9E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https://www.w3schools.com/tags/tag_article.asp</w:t>
      </w:r>
    </w:p>
    <w:p w14:paraId="24820871">
      <w:pPr>
        <w:shd w:val="clear" w:color="auto" w:fill="FFFFFF"/>
        <w:rPr>
          <w:rFonts w:hint="default" w:ascii="Times New Roman" w:hAnsi="Times New Roman" w:eastAsia="Times New Roman" w:cs="Times New Roman"/>
          <w:kern w:val="0"/>
          <w:sz w:val="24"/>
          <w:szCs w:val="24"/>
          <w:lang w:val="en-US"/>
          <w14:ligatures w14:val="none"/>
        </w:rPr>
      </w:pPr>
    </w:p>
    <w:p w14:paraId="12D9C6DC">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5"/>
          <w:szCs w:val="15"/>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&lt;main&gt; </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kern w:val="0"/>
          <w:sz w:val="24"/>
          <w:szCs w:val="24"/>
          <w:lang w:val="en-US" w:eastAsia="en-US" w:bidi="ar-SA"/>
          <w14:ligatures w14:val="none"/>
        </w:rPr>
        <w:t>The content inside the</w:t>
      </w:r>
      <w:r>
        <w:rPr>
          <w:rFonts w:hint="default" w:ascii="Verdana" w:hAnsi="Verdana" w:cs="Verdana"/>
          <w:i w:val="0"/>
          <w:iCs w:val="0"/>
          <w:caps w:val="0"/>
          <w:color w:val="000000"/>
          <w:spacing w:val="0"/>
          <w:sz w:val="15"/>
          <w:szCs w:val="15"/>
          <w:shd w:val="clear" w:fill="FFFFFF"/>
        </w:rPr>
        <w:t> </w:t>
      </w:r>
      <w:r>
        <w:rPr>
          <w:rStyle w:val="9"/>
          <w:rFonts w:ascii="Consolas" w:hAnsi="Consolas" w:eastAsia="Consolas" w:cs="Consolas"/>
          <w:i w:val="0"/>
          <w:iCs w:val="0"/>
          <w:caps w:val="0"/>
          <w:color w:val="DC143C"/>
          <w:spacing w:val="0"/>
          <w:sz w:val="20"/>
          <w:szCs w:val="2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should be unique to the document. It should not contain any content that is repeated across documents such as sidebars, navigation links, copyright information, site logos, and search forms.</w:t>
      </w:r>
    </w:p>
    <w:p w14:paraId="4D49729B">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5"/>
          <w:szCs w:val="15"/>
        </w:rPr>
      </w:pPr>
      <w:r>
        <w:rPr>
          <w:rStyle w:val="13"/>
          <w:rFonts w:hint="default" w:ascii="Verdana" w:hAnsi="Verdana" w:cs="Verdana"/>
          <w:b/>
          <w:bCs/>
          <w:i w:val="0"/>
          <w:iCs w:val="0"/>
          <w:caps w:val="0"/>
          <w:color w:val="000000"/>
          <w:spacing w:val="0"/>
          <w:sz w:val="20"/>
          <w:szCs w:val="20"/>
          <w:shd w:val="clear" w:fill="FFFFFF"/>
        </w:rPr>
        <w:t>Note:</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There must not be more than one </w:t>
      </w:r>
      <w:r>
        <w:rPr>
          <w:rStyle w:val="9"/>
          <w:rFonts w:hint="default" w:ascii="Consolas" w:hAnsi="Consolas" w:eastAsia="Consolas" w:cs="Consolas"/>
          <w:i w:val="0"/>
          <w:iCs w:val="0"/>
          <w:caps w:val="0"/>
          <w:color w:val="DC143C"/>
          <w:spacing w:val="0"/>
          <w:sz w:val="20"/>
          <w:szCs w:val="20"/>
          <w:shd w:val="clear" w:fill="FFFFFF"/>
        </w:rPr>
        <w:t>&lt;main&gt;</w:t>
      </w:r>
      <w:r>
        <w:rPr>
          <w:rFonts w:hint="default" w:ascii="Times New Roman" w:hAnsi="Times New Roman" w:eastAsia="Times New Roman" w:cs="Times New Roman"/>
          <w:kern w:val="0"/>
          <w:sz w:val="24"/>
          <w:szCs w:val="24"/>
          <w:lang w:val="en-US" w:eastAsia="en-US" w:bidi="ar-SA"/>
          <w14:ligatures w14:val="none"/>
        </w:rPr>
        <w:t> element in a document. The</w:t>
      </w:r>
      <w:r>
        <w:rPr>
          <w:rStyle w:val="9"/>
          <w:rFonts w:hint="default" w:ascii="Consolas" w:hAnsi="Consolas" w:eastAsia="Consolas" w:cs="Consolas"/>
          <w:i w:val="0"/>
          <w:iCs w:val="0"/>
          <w:caps w:val="0"/>
          <w:color w:val="DC143C"/>
          <w:spacing w:val="0"/>
          <w:sz w:val="20"/>
          <w:szCs w:val="20"/>
          <w:shd w:val="clear" w:fill="FFFFFF"/>
        </w:rPr>
        <w:t> &lt;main&gt;</w:t>
      </w:r>
      <w:r>
        <w:rPr>
          <w:rFonts w:hint="default" w:ascii="Verdana" w:hAnsi="Verdana" w:cs="Verdana"/>
          <w:i w:val="0"/>
          <w:iCs w:val="0"/>
          <w:caps w:val="0"/>
          <w:color w:val="000000"/>
          <w:spacing w:val="0"/>
          <w:sz w:val="15"/>
          <w:szCs w:val="15"/>
          <w:shd w:val="clear" w:fill="FFFFFF"/>
        </w:rPr>
        <w:t> </w:t>
      </w:r>
      <w:r>
        <w:rPr>
          <w:rFonts w:hint="default" w:ascii="Times New Roman" w:hAnsi="Times New Roman" w:eastAsia="Times New Roman" w:cs="Times New Roman"/>
          <w:kern w:val="0"/>
          <w:sz w:val="24"/>
          <w:szCs w:val="24"/>
          <w:lang w:val="en-US" w:eastAsia="en-US" w:bidi="ar-SA"/>
          <w14:ligatures w14:val="none"/>
        </w:rPr>
        <w:t>element must NOT be a descendant of an &lt;article&gt;, &lt;aside&gt;, &lt;footer&gt;, &lt;header&gt;, or &lt;nav&gt; element.</w:t>
      </w:r>
    </w:p>
    <w:p w14:paraId="52AEDBD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p>
    <w:p w14:paraId="5F58C593">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&lt;footer&gt;</w:t>
      </w:r>
      <w:r>
        <w:rPr>
          <w:rFonts w:hint="default" w:ascii="Times New Roman" w:hAnsi="Times New Roman" w:eastAsia="Times New Roman" w:cs="Times New Roman"/>
          <w:kern w:val="0"/>
          <w:sz w:val="20"/>
          <w:szCs w:val="20"/>
          <w:lang w:val="en-US"/>
          <w14:ligatures w14:val="none"/>
        </w:rPr>
        <w:t xml:space="preserve">  -  </w:t>
      </w:r>
      <w:r>
        <w:rPr>
          <w:rFonts w:hint="default" w:ascii="Verdana" w:hAnsi="Verdana" w:cs="Verdana"/>
          <w:i w:val="0"/>
          <w:iCs w:val="0"/>
          <w:caps w:val="0"/>
          <w:color w:val="000000"/>
          <w:spacing w:val="0"/>
          <w:sz w:val="20"/>
          <w:szCs w:val="20"/>
          <w:shd w:val="clear" w:fill="FFFFFF"/>
        </w:rPr>
        <w:t>A </w:t>
      </w:r>
      <w:r>
        <w:rPr>
          <w:rStyle w:val="9"/>
          <w:rFonts w:ascii="Consolas" w:hAnsi="Consolas" w:eastAsia="Consolas" w:cs="Consolas"/>
          <w:i w:val="0"/>
          <w:iCs w:val="0"/>
          <w:caps w:val="0"/>
          <w:color w:val="DC143C"/>
          <w:spacing w:val="0"/>
          <w:sz w:val="20"/>
          <w:szCs w:val="20"/>
          <w:shd w:val="clear" w:fill="FFFFFF"/>
        </w:rPr>
        <w:t>&lt;footer&gt;</w:t>
      </w:r>
      <w:r>
        <w:rPr>
          <w:rFonts w:hint="default" w:ascii="Verdana" w:hAnsi="Verdana" w:cs="Verdana"/>
          <w:i w:val="0"/>
          <w:iCs w:val="0"/>
          <w:caps w:val="0"/>
          <w:color w:val="000000"/>
          <w:spacing w:val="0"/>
          <w:sz w:val="20"/>
          <w:szCs w:val="20"/>
          <w:shd w:val="clear" w:fill="FFFFFF"/>
        </w:rPr>
        <w:t> element typically contains:</w:t>
      </w:r>
    </w:p>
    <w:p w14:paraId="43F3BE78">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authorship information</w:t>
      </w:r>
    </w:p>
    <w:p w14:paraId="692EF5E4">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copyright information</w:t>
      </w:r>
    </w:p>
    <w:p w14:paraId="0272D519">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contact information</w:t>
      </w:r>
    </w:p>
    <w:p w14:paraId="3F309445">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sitemap</w:t>
      </w:r>
    </w:p>
    <w:p w14:paraId="165BAA4C">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back to top links</w:t>
      </w:r>
    </w:p>
    <w:p w14:paraId="61137BEF">
      <w:pPr>
        <w:keepNext w:val="0"/>
        <w:keepLines w:val="0"/>
        <w:widowControl/>
        <w:numPr>
          <w:ilvl w:val="0"/>
          <w:numId w:val="3"/>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related documents</w:t>
      </w:r>
    </w:p>
    <w:p w14:paraId="2DB7A6A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r>
        <w:rPr>
          <w:rFonts w:hint="default" w:ascii="Verdana" w:hAnsi="Verdana" w:cs="Verdana"/>
          <w:i w:val="0"/>
          <w:iCs w:val="0"/>
          <w:caps w:val="0"/>
          <w:color w:val="000000"/>
          <w:spacing w:val="0"/>
          <w:sz w:val="20"/>
          <w:szCs w:val="20"/>
          <w:shd w:val="clear" w:fill="FFFFFF"/>
        </w:rPr>
        <w:t>You can have several </w:t>
      </w:r>
      <w:r>
        <w:rPr>
          <w:rStyle w:val="9"/>
          <w:rFonts w:hint="default" w:ascii="Consolas" w:hAnsi="Consolas" w:eastAsia="Consolas" w:cs="Consolas"/>
          <w:i w:val="0"/>
          <w:iCs w:val="0"/>
          <w:caps w:val="0"/>
          <w:color w:val="DC143C"/>
          <w:spacing w:val="0"/>
          <w:sz w:val="20"/>
          <w:szCs w:val="20"/>
          <w:shd w:val="clear" w:fill="FFFFFF"/>
        </w:rPr>
        <w:t>&lt;footer&gt;</w:t>
      </w:r>
      <w:r>
        <w:rPr>
          <w:rFonts w:hint="default" w:ascii="Verdana" w:hAnsi="Verdana" w:cs="Verdana"/>
          <w:i w:val="0"/>
          <w:iCs w:val="0"/>
          <w:caps w:val="0"/>
          <w:color w:val="000000"/>
          <w:spacing w:val="0"/>
          <w:sz w:val="20"/>
          <w:szCs w:val="20"/>
          <w:shd w:val="clear" w:fill="FFFFFF"/>
        </w:rPr>
        <w:t> elements in one document.</w:t>
      </w:r>
    </w:p>
    <w:p w14:paraId="3E9AC615">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p>
    <w:p w14:paraId="53D0CD4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&lt;video&gt;</w:t>
      </w:r>
      <w:r>
        <w:rPr>
          <w:rFonts w:hint="default" w:ascii="Verdana" w:hAnsi="Verdana" w:cs="Verdana"/>
          <w:i w:val="0"/>
          <w:iCs w:val="0"/>
          <w:caps w:val="0"/>
          <w:color w:val="000000"/>
          <w:spacing w:val="0"/>
          <w:sz w:val="20"/>
          <w:szCs w:val="20"/>
          <w:shd w:val="clear" w:fill="FFFFFF"/>
          <w:lang w:val="en-US"/>
        </w:rPr>
        <w:t xml:space="preserve"> - Atributi video taga su :</w:t>
      </w:r>
    </w:p>
    <w:p w14:paraId="4B06DFF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b/>
          <w:bCs/>
          <w:i w:val="0"/>
          <w:iCs w:val="0"/>
          <w:caps w:val="0"/>
          <w:color w:val="000000"/>
          <w:spacing w:val="0"/>
          <w:sz w:val="20"/>
          <w:szCs w:val="20"/>
          <w:shd w:val="clear" w:fill="FFFFFF"/>
          <w:lang w:val="en-US"/>
        </w:rPr>
      </w:pPr>
      <w:r>
        <w:rPr>
          <w:rFonts w:hint="default" w:ascii="Verdana" w:hAnsi="Verdana" w:cs="Verdana"/>
          <w:b/>
          <w:bCs/>
          <w:i w:val="0"/>
          <w:iCs w:val="0"/>
          <w:caps w:val="0"/>
          <w:color w:val="000000"/>
          <w:spacing w:val="0"/>
          <w:sz w:val="20"/>
          <w:szCs w:val="20"/>
          <w:shd w:val="clear" w:fill="FFFFFF"/>
          <w:lang w:val="en-US"/>
        </w:rPr>
        <w:t xml:space="preserve">             - type</w:t>
      </w:r>
      <w:r>
        <w:rPr>
          <w:rFonts w:hint="default" w:ascii="Verdana" w:hAnsi="Verdana" w:cs="Verdana"/>
          <w:b w:val="0"/>
          <w:bCs w:val="0"/>
          <w:i w:val="0"/>
          <w:iCs w:val="0"/>
          <w:caps w:val="0"/>
          <w:color w:val="000000"/>
          <w:spacing w:val="0"/>
          <w:sz w:val="20"/>
          <w:szCs w:val="20"/>
          <w:shd w:val="clear" w:fill="FFFFFF"/>
          <w:lang w:val="en-US"/>
        </w:rPr>
        <w:t xml:space="preserve"> (video/mp4 ... video/ogg)</w:t>
      </w:r>
    </w:p>
    <w:p w14:paraId="0A3257A5">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autoplay</w:t>
      </w:r>
    </w:p>
    <w:p w14:paraId="3332C1CD">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poster (url slike koja ce biti poster na videu)</w:t>
      </w:r>
    </w:p>
    <w:p w14:paraId="30ED1030">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loop</w:t>
      </w:r>
    </w:p>
    <w:p w14:paraId="7594D663">
      <w:pPr>
        <w:pStyle w:val="12"/>
        <w:keepNext w:val="0"/>
        <w:keepLines w:val="0"/>
        <w:widowControl/>
        <w:suppressLineNumbers w:val="0"/>
        <w:shd w:val="clear" w:fill="FFFFFF"/>
        <w:spacing w:before="252" w:beforeAutospacing="0" w:after="252" w:afterAutospacing="0"/>
        <w:ind w:left="0"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controls</w:t>
      </w:r>
    </w:p>
    <w:p w14:paraId="112ED865">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preload (auto(upload whole video when page load), metadata(upload only                                                                                                                                               metadata info), none(no loading video when the page load))</w:t>
      </w:r>
    </w:p>
    <w:p w14:paraId="7DE7925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muted - audio is muted</w:t>
      </w:r>
    </w:p>
    <w:p w14:paraId="13856795">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69D1254C">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4FE2F6F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098362D0">
      <w:pPr>
        <w:pStyle w:val="12"/>
        <w:keepNext w:val="0"/>
        <w:keepLines w:val="0"/>
        <w:widowControl/>
        <w:suppressLineNumbers w:val="0"/>
        <w:shd w:val="clear" w:fill="FFFFFF"/>
        <w:spacing w:before="252" w:beforeAutospacing="0" w:after="252" w:afterAutospacing="0"/>
        <w:ind w:firstLine="900" w:firstLineChars="450"/>
        <w:rPr>
          <w:rFonts w:hint="default" w:ascii="Verdana" w:hAnsi="Verdana" w:cs="Verdana"/>
          <w:i w:val="0"/>
          <w:iCs w:val="0"/>
          <w:caps w:val="0"/>
          <w:color w:val="000000"/>
          <w:spacing w:val="0"/>
          <w:sz w:val="20"/>
          <w:szCs w:val="20"/>
          <w:shd w:val="clear" w:fill="FFFFFF"/>
          <w:lang w:val="en-US"/>
        </w:rPr>
      </w:pPr>
    </w:p>
    <w:p w14:paraId="0D7B4437">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FF0000"/>
          <w:spacing w:val="0"/>
          <w:sz w:val="20"/>
          <w:szCs w:val="20"/>
          <w:shd w:val="clear" w:fill="FFFFFF"/>
          <w:lang w:val="en-US"/>
        </w:rPr>
      </w:pPr>
      <w:r>
        <w:rPr>
          <w:rFonts w:hint="default" w:ascii="Verdana" w:hAnsi="Verdana" w:cs="Verdana"/>
          <w:i w:val="0"/>
          <w:iCs w:val="0"/>
          <w:caps w:val="0"/>
          <w:color w:val="FF0000"/>
          <w:spacing w:val="0"/>
          <w:sz w:val="20"/>
          <w:szCs w:val="20"/>
          <w:shd w:val="clear" w:fill="FFFFFF"/>
          <w:lang w:val="en-US"/>
        </w:rPr>
        <w:t xml:space="preserve">- Ove atribute mozemo dodavati na kraj URL-a </w:t>
      </w:r>
      <w:r>
        <w:rPr>
          <w:rFonts w:hint="default" w:ascii="Verdana" w:hAnsi="Verdana" w:cs="Verdana"/>
          <w:b/>
          <w:bCs/>
          <w:i w:val="0"/>
          <w:iCs w:val="0"/>
          <w:caps w:val="0"/>
          <w:color w:val="FF0000"/>
          <w:spacing w:val="0"/>
          <w:sz w:val="20"/>
          <w:szCs w:val="20"/>
          <w:highlight w:val="yellow"/>
          <w:shd w:val="clear" w:fill="FFFFFF"/>
          <w:lang w:val="en-US"/>
        </w:rPr>
        <w:t>IFRAME</w:t>
      </w:r>
      <w:r>
        <w:rPr>
          <w:rFonts w:hint="default" w:ascii="Verdana" w:hAnsi="Verdana" w:cs="Verdana"/>
          <w:i w:val="0"/>
          <w:iCs w:val="0"/>
          <w:caps w:val="0"/>
          <w:color w:val="FF0000"/>
          <w:spacing w:val="0"/>
          <w:sz w:val="20"/>
          <w:szCs w:val="20"/>
          <w:shd w:val="clear" w:fill="FFFFFF"/>
          <w:lang w:val="en-US"/>
        </w:rPr>
        <w:t>:</w:t>
      </w:r>
    </w:p>
    <w:p w14:paraId="7E00610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iframe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"420"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"https://www.youtube.com/embed/tgbNymZ7vqY?controls=1"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iframe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F4B38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703CB9A9">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C</w:t>
      </w:r>
      <w:r>
        <w:rPr>
          <w:rFonts w:hint="default" w:ascii="Verdana" w:hAnsi="Verdana" w:cs="Verdana"/>
          <w:b/>
          <w:bCs/>
          <w:i w:val="0"/>
          <w:iCs w:val="0"/>
          <w:caps w:val="0"/>
          <w:color w:val="00B050"/>
          <w:spacing w:val="0"/>
          <w:sz w:val="20"/>
          <w:szCs w:val="20"/>
          <w:shd w:val="clear" w:fill="FFFFFF"/>
          <w:lang w:val="en-US"/>
        </w:rPr>
        <w:t xml:space="preserve">ontrols </w:t>
      </w:r>
      <w:r>
        <w:rPr>
          <w:rFonts w:hint="default" w:ascii="Verdana" w:hAnsi="Verdana" w:cs="Verdana"/>
          <w:b w:val="0"/>
          <w:bCs w:val="0"/>
          <w:i w:val="0"/>
          <w:iCs w:val="0"/>
          <w:caps w:val="0"/>
          <w:color w:val="000000" w:themeColor="text1"/>
          <w:spacing w:val="0"/>
          <w:sz w:val="20"/>
          <w:szCs w:val="20"/>
          <w:shd w:val="clear" w:fill="FFFFFF"/>
          <w:lang w:val="en-US"/>
        </w:rPr>
        <w:t>: 0 - nevidljive kontrole, 1 - vidljive</w:t>
      </w:r>
    </w:p>
    <w:p w14:paraId="1076E131">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 xml:space="preserve">Loop </w:t>
      </w:r>
      <w:r>
        <w:rPr>
          <w:rFonts w:hint="default" w:ascii="Verdana" w:hAnsi="Verdana" w:cs="Verdana"/>
          <w:b w:val="0"/>
          <w:bCs w:val="0"/>
          <w:i w:val="0"/>
          <w:iCs w:val="0"/>
          <w:caps w:val="0"/>
          <w:color w:val="000000" w:themeColor="text1"/>
          <w:spacing w:val="0"/>
          <w:sz w:val="20"/>
          <w:szCs w:val="20"/>
          <w:shd w:val="clear" w:fill="FFFFFF"/>
          <w:lang w:val="en-US"/>
        </w:rPr>
        <w:t xml:space="preserve">: 0 - loop jednom; 1 - forever. Ako se dodaje loop, onda se mora dodati i </w:t>
      </w:r>
      <w:r>
        <w:rPr>
          <w:rFonts w:hint="default" w:ascii="Verdana" w:hAnsi="Verdana" w:cs="Verdana"/>
          <w:b/>
          <w:bCs/>
          <w:i w:val="0"/>
          <w:iCs w:val="0"/>
          <w:color w:val="00B050"/>
          <w:spacing w:val="0"/>
          <w:sz w:val="20"/>
          <w:szCs w:val="20"/>
          <w:highlight w:val="yellow"/>
          <w:shd w:val="clear" w:fill="FFFFFF"/>
          <w:lang w:val="en-US"/>
        </w:rPr>
        <w:t xml:space="preserve">playlist </w:t>
      </w:r>
      <w:r>
        <w:rPr>
          <w:rFonts w:hint="default" w:ascii="Verdana" w:hAnsi="Verdana" w:cs="Verdana"/>
          <w:b w:val="0"/>
          <w:bCs w:val="0"/>
          <w:i w:val="0"/>
          <w:iCs w:val="0"/>
          <w:caps w:val="0"/>
          <w:color w:val="000000" w:themeColor="text1"/>
          <w:spacing w:val="0"/>
          <w:sz w:val="20"/>
          <w:szCs w:val="20"/>
          <w:shd w:val="clear" w:fill="FFFFFF"/>
          <w:lang w:val="en-US"/>
        </w:rPr>
        <w:t>i njemu dati vrednost ID-a videa da bi loop mogao da se obavlja.</w:t>
      </w:r>
    </w:p>
    <w:p w14:paraId="45A142BA">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 xml:space="preserve">Autoplay </w:t>
      </w:r>
      <w:r>
        <w:rPr>
          <w:rFonts w:hint="default" w:ascii="Verdana" w:hAnsi="Verdana" w:cs="Verdana"/>
          <w:b w:val="0"/>
          <w:bCs w:val="0"/>
          <w:i w:val="0"/>
          <w:iCs w:val="0"/>
          <w:caps w:val="0"/>
          <w:color w:val="000000" w:themeColor="text1"/>
          <w:spacing w:val="0"/>
          <w:sz w:val="20"/>
          <w:szCs w:val="20"/>
          <w:shd w:val="clear" w:fill="FFFFFF"/>
          <w:lang w:val="en-US"/>
        </w:rPr>
        <w:t>: 1 - krece sam</w:t>
      </w:r>
    </w:p>
    <w:p w14:paraId="43FF28A8">
      <w:pPr>
        <w:pStyle w:val="12"/>
        <w:keepNext w:val="0"/>
        <w:keepLines w:val="0"/>
        <w:widowControl/>
        <w:suppressLineNumbers w:val="0"/>
        <w:shd w:val="clear" w:fill="FFFFFF"/>
        <w:spacing w:before="252" w:beforeAutospacing="0" w:after="252" w:afterAutospacing="0"/>
        <w:rPr>
          <w:rFonts w:hint="default" w:ascii="Verdana" w:hAnsi="Verdana" w:cs="Verdana"/>
          <w:b w:val="0"/>
          <w:bCs w:val="0"/>
          <w:i w:val="0"/>
          <w:iCs w:val="0"/>
          <w:caps w:val="0"/>
          <w:color w:val="000000" w:themeColor="text1"/>
          <w:spacing w:val="0"/>
          <w:sz w:val="20"/>
          <w:szCs w:val="20"/>
          <w:shd w:val="clear" w:fill="FFFFFF"/>
          <w:lang w:val="en-US"/>
        </w:rPr>
      </w:pPr>
      <w:r>
        <w:rPr>
          <w:rFonts w:hint="default" w:ascii="Verdana" w:hAnsi="Verdana" w:cs="Verdana"/>
          <w:b/>
          <w:bCs/>
          <w:i w:val="0"/>
          <w:iCs w:val="0"/>
          <w:color w:val="00B050"/>
          <w:spacing w:val="0"/>
          <w:sz w:val="20"/>
          <w:szCs w:val="20"/>
          <w:shd w:val="clear" w:fill="FFFFFF"/>
          <w:lang w:val="en-US"/>
        </w:rPr>
        <w:t xml:space="preserve">Muted </w:t>
      </w:r>
      <w:r>
        <w:rPr>
          <w:rFonts w:hint="default" w:ascii="Verdana" w:hAnsi="Verdana" w:cs="Verdana"/>
          <w:b w:val="0"/>
          <w:bCs w:val="0"/>
          <w:i w:val="0"/>
          <w:iCs w:val="0"/>
          <w:caps w:val="0"/>
          <w:color w:val="000000" w:themeColor="text1"/>
          <w:spacing w:val="0"/>
          <w:sz w:val="20"/>
          <w:szCs w:val="20"/>
          <w:shd w:val="clear" w:fill="FFFFFF"/>
          <w:lang w:val="en-US"/>
        </w:rPr>
        <w:t>: 1 - mutiran</w:t>
      </w:r>
    </w:p>
    <w:p w14:paraId="5DC8E561">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ovi atributi se spajaju sa &amp;</w:t>
      </w:r>
    </w:p>
    <w:p w14:paraId="145A22D8">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p>
    <w:p w14:paraId="062C11A7">
      <w:pPr>
        <w:pStyle w:val="12"/>
        <w:keepNext w:val="0"/>
        <w:keepLines w:val="0"/>
        <w:widowControl/>
        <w:suppressLineNumbers w:val="0"/>
        <w:shd w:val="clear" w:fill="FFFFFF"/>
        <w:spacing w:before="252" w:beforeAutospacing="0" w:after="252" w:afterAutospacing="0"/>
        <w:rPr>
          <w:rFonts w:hint="default" w:ascii="Verdana" w:hAnsi="Verdana" w:cs="Verdana"/>
          <w:i w:val="0"/>
          <w:iCs w:val="0"/>
          <w:caps w:val="0"/>
          <w:color w:val="000000"/>
          <w:spacing w:val="0"/>
          <w:sz w:val="20"/>
          <w:szCs w:val="20"/>
          <w:shd w:val="clear" w:fill="FFFFFF"/>
          <w:lang w:val="en-US"/>
        </w:rPr>
      </w:pP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b/>
          <w:bCs/>
          <w:i w:val="0"/>
          <w:iCs w:val="0"/>
          <w:caps w:val="0"/>
          <w:color w:val="000000"/>
          <w:spacing w:val="0"/>
          <w:sz w:val="20"/>
          <w:szCs w:val="20"/>
          <w:shd w:val="clear" w:fill="FFFFFF"/>
          <w:lang w:val="en-US"/>
        </w:rPr>
        <w:t xml:space="preserve">source </w:t>
      </w:r>
      <w:r>
        <w:rPr>
          <w:rFonts w:hint="default" w:ascii="Verdana" w:hAnsi="Verdana" w:cs="Verdana"/>
          <w:i w:val="0"/>
          <w:iCs w:val="0"/>
          <w:caps w:val="0"/>
          <w:color w:val="000000"/>
          <w:spacing w:val="0"/>
          <w:sz w:val="20"/>
          <w:szCs w:val="20"/>
          <w:shd w:val="clear" w:fill="FFFFFF"/>
          <w:lang w:val="en-US"/>
        </w:rPr>
        <w:t>tag se koristi kada imamo vise formata videa da bi se ucitao podrzani video</w:t>
      </w:r>
    </w:p>
    <w:p w14:paraId="5E29918B">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"240"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controls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E5403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"movie.mp4"</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"video/mp4"</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27C76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source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"movie.ogg"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"video/ogg"</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781B9B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video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DE1381">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kern w:val="0"/>
          <w:sz w:val="24"/>
          <w:szCs w:val="24"/>
          <w:highlight w:val="yellow"/>
          <w:lang w:val="en-US" w:eastAsia="en-US" w:bidi="ar-SA"/>
          <w14:ligatures w14:val="none"/>
        </w:rPr>
      </w:pPr>
      <w:r>
        <w:rPr>
          <w:rFonts w:hint="default" w:ascii="Times New Roman" w:hAnsi="Times New Roman" w:eastAsia="Times New Roman" w:cs="Times New Roman"/>
          <w:b/>
          <w:bCs/>
          <w:kern w:val="0"/>
          <w:sz w:val="24"/>
          <w:szCs w:val="24"/>
          <w:highlight w:val="yellow"/>
          <w:lang w:val="en-US" w:eastAsia="en-US" w:bidi="ar-SA"/>
          <w14:ligatures w14:val="none"/>
        </w:rPr>
        <w:t>INLINE ELEMENTS</w:t>
      </w:r>
    </w:p>
    <w:p w14:paraId="45E6146D">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rPr>
      </w:pPr>
      <w:r>
        <w:rPr>
          <w:rFonts w:hint="default" w:ascii="Times New Roman" w:hAnsi="Times New Roman" w:eastAsia="Times New Roman" w:cs="Times New Roman"/>
          <w:color w:val="FF0000"/>
          <w:kern w:val="0"/>
          <w:sz w:val="24"/>
          <w:szCs w:val="24"/>
          <w:highlight w:val="yellow"/>
          <w:lang w:val="en-US" w:eastAsia="en-US" w:bidi="ar-SA"/>
          <w14:ligatures w14:val="none"/>
        </w:rPr>
        <w:t>&lt;script&gt;</w:t>
      </w:r>
      <w:r>
        <w:rPr>
          <w:rFonts w:hint="default" w:ascii="Times New Roman" w:hAnsi="Times New Roman" w:eastAsia="Times New Roman" w:cs="Times New Roman"/>
          <w:color w:val="000000" w:themeColor="text1"/>
          <w:kern w:val="0"/>
          <w:sz w:val="24"/>
          <w:szCs w:val="24"/>
          <w:highlight w:val="none"/>
          <w:lang w:val="en-US" w:eastAsia="en-US" w:bidi="ar-SA"/>
          <w14:ligatures w14:val="none"/>
        </w:rPr>
        <w:t xml:space="preserve"> </w:t>
      </w:r>
      <w:r>
        <w:rPr>
          <w:rFonts w:hint="default" w:cs="Times New Roman"/>
          <w:color w:val="000000" w:themeColor="text1"/>
          <w:kern w:val="0"/>
          <w:sz w:val="24"/>
          <w:szCs w:val="24"/>
          <w:highlight w:val="none"/>
          <w:lang w:val="en-US" w:eastAsia="en-US" w:bidi="ar-SA"/>
          <w14:ligatures w14:val="none"/>
        </w:rPr>
        <w:t xml:space="preserve"> </w:t>
      </w:r>
      <w:r>
        <w:rPr>
          <w:rFonts w:hint="default" w:cs="Times New Roman"/>
          <w:color w:val="000000" w:themeColor="text1"/>
          <w:kern w:val="0"/>
          <w:sz w:val="20"/>
          <w:szCs w:val="20"/>
          <w:highlight w:val="none"/>
          <w:lang w:val="en-US" w:eastAsia="en-US" w:bidi="ar-SA"/>
          <w14:ligatures w14:val="none"/>
        </w:rPr>
        <w:t xml:space="preserve">- </w:t>
      </w:r>
      <w:r>
        <w:rPr>
          <w:rFonts w:hint="default" w:ascii="Verdana" w:hAnsi="Verdana" w:cs="Verdana"/>
          <w:i w:val="0"/>
          <w:iCs w:val="0"/>
          <w:caps w:val="0"/>
          <w:color w:val="000000"/>
          <w:spacing w:val="0"/>
          <w:sz w:val="20"/>
          <w:szCs w:val="20"/>
          <w:shd w:val="clear" w:fill="FFFFFF"/>
        </w:rPr>
        <w:t>The </w:t>
      </w:r>
      <w:r>
        <w:rPr>
          <w:rStyle w:val="9"/>
          <w:rFonts w:ascii="Consolas" w:hAnsi="Consolas" w:eastAsia="Consolas" w:cs="Consolas"/>
          <w:i w:val="0"/>
          <w:iCs w:val="0"/>
          <w:caps w:val="0"/>
          <w:color w:val="DC143C"/>
          <w:spacing w:val="0"/>
          <w:sz w:val="20"/>
          <w:szCs w:val="20"/>
          <w:shd w:val="clear" w:fill="FFFFFF"/>
        </w:rPr>
        <w:t>&lt;script&gt;</w:t>
      </w:r>
      <w:r>
        <w:rPr>
          <w:rFonts w:hint="default" w:ascii="Verdana" w:hAnsi="Verdana" w:cs="Verdana"/>
          <w:i w:val="0"/>
          <w:iCs w:val="0"/>
          <w:caps w:val="0"/>
          <w:color w:val="000000"/>
          <w:spacing w:val="0"/>
          <w:sz w:val="20"/>
          <w:szCs w:val="20"/>
          <w:shd w:val="clear" w:fill="FFFFFF"/>
        </w:rPr>
        <w:t> tag is used to embed a client-side script (JavaScript).</w:t>
      </w:r>
      <w:r>
        <w:rPr>
          <w:rFonts w:hint="default" w:ascii="Verdana" w:hAnsi="Verdana" w:cs="Verdana"/>
          <w:i w:val="0"/>
          <w:iCs w:val="0"/>
          <w:caps w:val="0"/>
          <w:color w:val="000000"/>
          <w:spacing w:val="0"/>
          <w:sz w:val="20"/>
          <w:szCs w:val="20"/>
          <w:shd w:val="clear" w:fill="FFFFFF"/>
          <w:lang w:val="en-US"/>
        </w:rPr>
        <w:t xml:space="preserve"> </w:t>
      </w:r>
      <w:r>
        <w:rPr>
          <w:rFonts w:hint="default" w:ascii="Verdana" w:hAnsi="Verdana" w:cs="Verdana"/>
          <w:i w:val="0"/>
          <w:iCs w:val="0"/>
          <w:caps w:val="0"/>
          <w:color w:val="000000"/>
          <w:spacing w:val="0"/>
          <w:sz w:val="20"/>
          <w:szCs w:val="20"/>
          <w:shd w:val="clear" w:fill="FFFFFF"/>
        </w:rPr>
        <w:t>The </w:t>
      </w:r>
      <w:r>
        <w:rPr>
          <w:rStyle w:val="9"/>
          <w:rFonts w:hint="default" w:ascii="Consolas" w:hAnsi="Consolas" w:eastAsia="Consolas" w:cs="Consolas"/>
          <w:i w:val="0"/>
          <w:iCs w:val="0"/>
          <w:caps w:val="0"/>
          <w:color w:val="DC143C"/>
          <w:spacing w:val="0"/>
          <w:sz w:val="20"/>
          <w:szCs w:val="20"/>
          <w:shd w:val="clear" w:fill="FFFFFF"/>
        </w:rPr>
        <w:t>&lt;script&gt;</w:t>
      </w:r>
      <w:r>
        <w:rPr>
          <w:rFonts w:hint="default" w:ascii="Verdana" w:hAnsi="Verdana" w:cs="Verdana"/>
          <w:i w:val="0"/>
          <w:iCs w:val="0"/>
          <w:caps w:val="0"/>
          <w:color w:val="000000"/>
          <w:spacing w:val="0"/>
          <w:sz w:val="20"/>
          <w:szCs w:val="20"/>
          <w:shd w:val="clear" w:fill="FFFFFF"/>
        </w:rPr>
        <w:t> element either contains scripting statements, or it points to an external script file through the src attribute.</w:t>
      </w:r>
    </w:p>
    <w:p w14:paraId="748A9484">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color w:val="FF0000"/>
          <w:kern w:val="0"/>
          <w:sz w:val="24"/>
          <w:szCs w:val="24"/>
          <w:highlight w:val="yellow"/>
          <w:lang w:val="en-US" w:eastAsia="en-US" w:bidi="ar-SA"/>
          <w14:ligatures w14:val="none"/>
        </w:rPr>
      </w:pPr>
    </w:p>
    <w:p w14:paraId="6F779F0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id</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32A7A3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5A7CA9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8C7406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document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DCDCAA"/>
          <w:kern w:val="0"/>
          <w:sz w:val="20"/>
          <w:szCs w:val="20"/>
          <w:shd w:val="clear" w:fill="1F1F1F"/>
          <w:lang w:val="en-US" w:eastAsia="zh-CN" w:bidi="ar"/>
          <w14:ligatures w14:val="standardContextual"/>
        </w:rPr>
        <w:t>getElementById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9CDCFE"/>
          <w:kern w:val="0"/>
          <w:sz w:val="20"/>
          <w:szCs w:val="20"/>
          <w:shd w:val="clear" w:fill="1F1F1F"/>
          <w:lang w:val="en-US" w:eastAsia="zh-CN" w:bidi="ar"/>
          <w14:ligatures w14:val="standardContextual"/>
        </w:rPr>
        <w:t>innerHTML</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"Hello JavaScript!"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BE4CC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00F8D2">
      <w:pPr>
        <w:pStyle w:val="12"/>
        <w:keepNext w:val="0"/>
        <w:keepLines w:val="0"/>
        <w:widowControl/>
        <w:suppressLineNumbers w:val="0"/>
        <w:shd w:val="clear" w:fill="FFFFFF"/>
        <w:spacing w:before="252" w:beforeAutospacing="0" w:after="252" w:afterAutospacing="0"/>
        <w:ind w:left="0" w:firstLine="0"/>
        <w:rPr>
          <w:rFonts w:hint="default" w:cs="Times New Roman"/>
          <w:b/>
          <w:bCs/>
          <w:kern w:val="0"/>
          <w:sz w:val="24"/>
          <w:szCs w:val="24"/>
          <w:highlight w:val="yellow"/>
          <w:lang w:val="en-US" w:eastAsia="en-US" w:bidi="ar-SA"/>
          <w14:ligatures w14:val="none"/>
        </w:rPr>
      </w:pPr>
    </w:p>
    <w:p w14:paraId="5FD209E6">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lang w:val="en-US"/>
        </w:rPr>
      </w:pP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&lt;cite&gt; </w:t>
      </w:r>
      <w:r>
        <w:rPr>
          <w:rFonts w:hint="default" w:ascii="Verdana" w:hAnsi="Verdana" w:cs="Verdana"/>
          <w:i w:val="0"/>
          <w:iCs w:val="0"/>
          <w:caps w:val="0"/>
          <w:color w:val="000000"/>
          <w:spacing w:val="0"/>
          <w:sz w:val="20"/>
          <w:szCs w:val="20"/>
          <w:shd w:val="clear" w:fill="FFFFFF"/>
          <w:lang w:val="en-US"/>
        </w:rPr>
        <w:t xml:space="preserve">- opisuje ime kreativnog rada. </w:t>
      </w:r>
      <w:r>
        <w:rPr>
          <w:rFonts w:hint="default" w:ascii="Verdana" w:hAnsi="Verdana" w:cs="Verdana"/>
          <w:i w:val="0"/>
          <w:iCs w:val="0"/>
          <w:color w:val="000000"/>
          <w:spacing w:val="0"/>
          <w:sz w:val="20"/>
          <w:szCs w:val="20"/>
          <w:shd w:val="clear" w:fill="FFFFFF"/>
          <w:lang w:val="en-US"/>
        </w:rPr>
        <w:t>I</w:t>
      </w:r>
      <w:r>
        <w:rPr>
          <w:rFonts w:hint="default" w:ascii="Verdana" w:hAnsi="Verdana" w:cs="Verdana"/>
          <w:i w:val="0"/>
          <w:iCs w:val="0"/>
          <w:caps w:val="0"/>
          <w:color w:val="000000"/>
          <w:spacing w:val="0"/>
          <w:sz w:val="20"/>
          <w:szCs w:val="20"/>
          <w:shd w:val="clear" w:fill="FFFFFF"/>
          <w:lang w:val="en-US"/>
        </w:rPr>
        <w:t>me knjige, umetnickog dela…</w:t>
      </w:r>
    </w:p>
    <w:p w14:paraId="27346A4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img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"img_the_scream.jpg"</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"220"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"277"</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25DC0E6">
      <w:pPr>
        <w:keepNext w:val="0"/>
        <w:keepLines w:val="0"/>
        <w:widowControl/>
        <w:suppressLineNumbers w:val="0"/>
        <w:shd w:val="clear" w:fill="1F1F1F"/>
        <w:spacing w:line="190" w:lineRule="atLeast"/>
        <w:jc w:val="left"/>
        <w:rPr>
          <w:rFonts w:hint="default" w:ascii="Times New Roman" w:hAnsi="Times New Roman" w:eastAsia="Times New Roman" w:cs="Times New Roman"/>
          <w:kern w:val="0"/>
          <w:sz w:val="24"/>
          <w:szCs w:val="24"/>
          <w:lang w:val="en-US"/>
          <w14:ligatures w14:val="none"/>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The Scream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cite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by Edward Munch. Painted in 1893.</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10D356">
      <w:pPr>
        <w:shd w:val="clear" w:color="auto" w:fill="FFFFFF"/>
        <w:rPr>
          <w:rFonts w:hint="default" w:ascii="Times New Roman" w:hAnsi="Times New Roman" w:eastAsia="Times New Roman" w:cs="Times New Roman"/>
          <w:kern w:val="0"/>
          <w:sz w:val="24"/>
          <w:szCs w:val="24"/>
          <w:lang w:val="en-US"/>
          <w14:ligatures w14:val="none"/>
        </w:rPr>
      </w:pPr>
    </w:p>
    <w:p w14:paraId="0DA17468">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&lt;span&gt;</w:t>
      </w:r>
      <w:r>
        <w:rPr>
          <w:rFonts w:hint="default" w:ascii="Times New Roman" w:hAnsi="Times New Roman" w:eastAsia="Times New Roman" w:cs="Times New Roman"/>
          <w:kern w:val="0"/>
          <w:sz w:val="24"/>
          <w:szCs w:val="24"/>
          <w:lang w:val="en-US"/>
          <w14:ligatures w14:val="none"/>
        </w:rPr>
        <w:t xml:space="preserve"> - slicno div (block element), sluzi za deo teksa ili dokumenta</w:t>
      </w:r>
    </w:p>
    <w:p w14:paraId="5A7F5167">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My mother has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"color:blue"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blue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span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eyes.</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0805D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21433C2C">
      <w:pPr>
        <w:shd w:val="clear" w:color="auto" w:fill="FFFFFF"/>
        <w:rPr>
          <w:rFonts w:hint="default" w:ascii="Times New Roman" w:hAnsi="Times New Roman" w:eastAsia="Times New Roman" w:cs="Times New Roman"/>
          <w:kern w:val="0"/>
          <w:sz w:val="24"/>
          <w:szCs w:val="24"/>
          <w:lang w:val="en-US"/>
          <w14:ligatures w14:val="none"/>
        </w:rPr>
      </w:pPr>
    </w:p>
    <w:p w14:paraId="2AC6C14A">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r>
        <w:rPr>
          <w:rFonts w:hint="default" w:ascii="Times New Roman" w:hAnsi="Times New Roman" w:eastAsia="Times New Roman" w:cs="Times New Roman"/>
          <w:b/>
          <w:bCs/>
          <w:kern w:val="0"/>
          <w:sz w:val="24"/>
          <w:szCs w:val="24"/>
          <w:lang w:val="en-US"/>
          <w14:ligatures w14:val="none"/>
        </w:rPr>
        <w:t>Inline elements</w:t>
      </w:r>
      <w:r>
        <w:rPr>
          <w:rFonts w:hint="default" w:ascii="Times New Roman" w:hAnsi="Times New Roman" w:eastAsia="Times New Roman" w:cs="Times New Roman"/>
          <w:kern w:val="0"/>
          <w:sz w:val="24"/>
          <w:szCs w:val="24"/>
          <w:lang w:val="en-US"/>
          <w14:ligatures w14:val="none"/>
        </w:rPr>
        <w:t xml:space="preserve"> : i, em, img, map, small, strong, b, a, br, sub, sup, input, textarea, q</w:t>
      </w:r>
    </w:p>
    <w:p w14:paraId="11DE8D88">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1D0BF740">
      <w:pPr>
        <w:shd w:val="clear" w:color="auto" w:fill="FFFFFF"/>
        <w:rPr>
          <w:rFonts w:hint="default" w:ascii="Times New Roman" w:hAnsi="Times New Roman" w:eastAsia="Times New Roman" w:cs="Times New Roman"/>
          <w:color w:val="FF0000"/>
          <w:kern w:val="0"/>
          <w:sz w:val="24"/>
          <w:szCs w:val="24"/>
          <w:highlight w:val="yellow"/>
          <w:lang w:val="en-US" w:eastAsia="en-US" w:bidi="ar-SA"/>
          <w14:ligatures w14:val="none"/>
        </w:rPr>
      </w:pPr>
    </w:p>
    <w:p w14:paraId="3CE6C846">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color w:val="FF0000"/>
          <w:kern w:val="0"/>
          <w:sz w:val="24"/>
          <w:szCs w:val="24"/>
          <w:highlight w:val="yellow"/>
          <w:lang w:val="en-US" w:eastAsia="en-US" w:bidi="ar-SA"/>
          <w14:ligatures w14:val="none"/>
        </w:rPr>
        <w:t>&lt;iframe&gt;</w:t>
      </w:r>
      <w:r>
        <w:rPr>
          <w:rFonts w:hint="default" w:ascii="Times New Roman" w:hAnsi="Times New Roman" w:eastAsia="Times New Roman" w:cs="Times New Roman"/>
          <w:kern w:val="0"/>
          <w:sz w:val="24"/>
          <w:szCs w:val="24"/>
          <w:lang w:val="en-US"/>
          <w14:ligatures w14:val="none"/>
        </w:rPr>
        <w:t xml:space="preserve"> - za ubacivanje sadrzaja sa druge url stranice, cesto za google map ili youtube video</w:t>
      </w:r>
    </w:p>
    <w:p w14:paraId="0EF51B60">
      <w:pPr>
        <w:shd w:val="clear" w:color="auto" w:fill="FFFFFF"/>
        <w:rPr>
          <w:rFonts w:hint="default" w:ascii="Times New Roman" w:hAnsi="Times New Roman" w:eastAsia="Times New Roman" w:cs="Times New Roman"/>
          <w:kern w:val="0"/>
          <w:sz w:val="24"/>
          <w:szCs w:val="24"/>
          <w:lang w:val="en-US"/>
          <w14:ligatures w14:val="none"/>
        </w:rPr>
      </w:pPr>
    </w:p>
    <w:p w14:paraId="631DE71E">
      <w:pPr>
        <w:keepNext w:val="0"/>
        <w:keepLines w:val="0"/>
        <w:widowControl/>
        <w:suppressLineNumbers w:val="0"/>
        <w:shd w:val="clear" w:fill="1F1F1F"/>
        <w:spacing w:line="190" w:lineRule="atLeast"/>
        <w:jc w:val="left"/>
        <w:rPr>
          <w:rFonts w:hint="default" w:ascii="Consolas" w:hAnsi="Consolas" w:eastAsia="Consolas" w:cs="Consolas"/>
          <w:b w:val="0"/>
          <w:bCs w:val="0"/>
          <w:color w:val="CE9178"/>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"height:200px;width:300px"</w:t>
      </w:r>
    </w:p>
    <w:p w14:paraId="480AA37E">
      <w:pPr>
        <w:keepNext w:val="0"/>
        <w:keepLines w:val="0"/>
        <w:widowControl/>
        <w:suppressLineNumbers w:val="0"/>
        <w:shd w:val="clear" w:fill="1F1F1F"/>
        <w:spacing w:line="190" w:lineRule="atLeast"/>
        <w:ind w:firstLine="800" w:firstLineChars="400"/>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9776D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50744792">
      <w:pPr>
        <w:shd w:val="clear" w:color="auto" w:fill="FFFFFF"/>
        <w:rPr>
          <w:rFonts w:hint="default" w:ascii="Times New Roman" w:hAnsi="Times New Roman" w:eastAsia="Times New Roman" w:cs="Times New Roman"/>
          <w:kern w:val="0"/>
          <w:sz w:val="24"/>
          <w:szCs w:val="24"/>
          <w:lang w:val="en-US"/>
          <w14:ligatures w14:val="none"/>
        </w:rPr>
      </w:pPr>
    </w:p>
    <w:p w14:paraId="7007C0E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"https://www.youtube.com/embed/5U6QPCYlqQQ"</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"video"</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85797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"accelerometer;  - promena brzine I orijentacije</w:t>
      </w:r>
    </w:p>
    <w:p w14:paraId="6A8FED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autoplay;</w:t>
      </w:r>
    </w:p>
    <w:p w14:paraId="63FDDA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clipboard-write; </w:t>
      </w:r>
    </w:p>
    <w:p w14:paraId="79804D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xml:space="preserve">               encrypted-media; </w:t>
      </w:r>
    </w:p>
    <w:p w14:paraId="69292D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gyroscope;  - promena pokreta I naginjanja</w:t>
      </w:r>
    </w:p>
    <w:p w14:paraId="13B172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E9178"/>
          <w:kern w:val="0"/>
          <w:sz w:val="20"/>
          <w:szCs w:val="20"/>
          <w:shd w:val="clear" w:fill="1F1F1F"/>
          <w:lang w:val="en-US" w:eastAsia="zh-CN" w:bidi="ar"/>
          <w14:ligatures w14:val="standardContextual"/>
        </w:rPr>
        <w:t>               picture-in-picture"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798BA3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frameborder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4DD29D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allowfullscreen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9319E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7CCEE7">
      <w:pPr>
        <w:shd w:val="clear" w:color="auto" w:fill="FFFFFF"/>
        <w:rPr>
          <w:rFonts w:hint="default" w:ascii="Times New Roman" w:hAnsi="Times New Roman" w:eastAsia="Times New Roman" w:cs="Times New Roman"/>
          <w:kern w:val="0"/>
          <w:sz w:val="24"/>
          <w:szCs w:val="24"/>
          <w:lang w:val="en-US"/>
          <w14:ligatures w14:val="none"/>
        </w:rPr>
      </w:pPr>
    </w:p>
    <w:p w14:paraId="5A68A77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Kada koristiš</w:t>
      </w:r>
      <w:r>
        <w:rPr>
          <w:rFonts w:hint="default" w:ascii="Times New Roman" w:hAnsi="Times New Roman" w:eastAsia="Times New Roman" w:cs="Times New Roman"/>
          <w:color w:val="FF0000"/>
          <w:kern w:val="0"/>
          <w:sz w:val="24"/>
          <w:szCs w:val="24"/>
          <w:highlight w:val="yellow"/>
          <w:lang w:val="en-US" w:eastAsia="en-US" w:bidi="ar-SA"/>
          <w14:ligatures w14:val="none"/>
        </w:rPr>
        <w:t xml:space="preserve"> &lt;iframe&gt;</w:t>
      </w:r>
      <w:r>
        <w:rPr>
          <w:rFonts w:hint="default" w:ascii="Times New Roman" w:hAnsi="Times New Roman" w:eastAsia="Times New Roman" w:cs="Times New Roman"/>
          <w:kern w:val="0"/>
          <w:sz w:val="24"/>
          <w:szCs w:val="24"/>
          <w:lang w:val="en-US"/>
          <w14:ligatures w14:val="none"/>
        </w:rPr>
        <w:t xml:space="preserve"> za ugradnju YouTube videa, moraš koristiti </w:t>
      </w:r>
      <w:r>
        <w:rPr>
          <w:rFonts w:hint="default" w:ascii="Times New Roman" w:hAnsi="Times New Roman" w:eastAsia="Times New Roman" w:cs="Times New Roman"/>
          <w:b/>
          <w:bCs/>
          <w:kern w:val="0"/>
          <w:sz w:val="24"/>
          <w:szCs w:val="24"/>
          <w:lang w:val="en-US"/>
          <w14:ligatures w14:val="none"/>
        </w:rPr>
        <w:t xml:space="preserve">embed </w:t>
      </w:r>
      <w:r>
        <w:rPr>
          <w:rFonts w:hint="default" w:ascii="Times New Roman" w:hAnsi="Times New Roman" w:eastAsia="Times New Roman" w:cs="Times New Roman"/>
          <w:kern w:val="0"/>
          <w:sz w:val="24"/>
          <w:szCs w:val="24"/>
          <w:lang w:val="en-US"/>
          <w14:ligatures w14:val="none"/>
        </w:rPr>
        <w:t>URL, a ne običan URL za gledanje videa (</w:t>
      </w:r>
      <w:r>
        <w:rPr>
          <w:rFonts w:hint="default" w:ascii="Times New Roman" w:hAnsi="Times New Roman" w:eastAsia="Times New Roman" w:cs="Times New Roman"/>
          <w:b/>
          <w:bCs/>
          <w:kern w:val="0"/>
          <w:sz w:val="24"/>
          <w:szCs w:val="24"/>
          <w:lang w:val="en-US"/>
          <w14:ligatures w14:val="none"/>
        </w:rPr>
        <w:t>watch?v=</w:t>
      </w:r>
      <w:r>
        <w:rPr>
          <w:rFonts w:hint="default" w:ascii="Times New Roman" w:hAnsi="Times New Roman" w:eastAsia="Times New Roman" w:cs="Times New Roman"/>
          <w:kern w:val="0"/>
          <w:sz w:val="24"/>
          <w:szCs w:val="24"/>
          <w:lang w:val="en-US"/>
          <w14:ligatures w14:val="none"/>
        </w:rPr>
        <w:t>). Umesto toga se pise</w:t>
      </w:r>
      <w:r>
        <w:rPr>
          <w:rFonts w:hint="default" w:ascii="Times New Roman" w:hAnsi="Times New Roman" w:eastAsia="Times New Roman" w:cs="Times New Roman"/>
          <w:b/>
          <w:bCs/>
          <w:kern w:val="0"/>
          <w:sz w:val="24"/>
          <w:szCs w:val="24"/>
          <w:u w:val="single"/>
          <w:lang w:val="en-US"/>
          <w14:ligatures w14:val="none"/>
        </w:rPr>
        <w:t xml:space="preserve"> embed/</w:t>
      </w:r>
    </w:p>
    <w:p w14:paraId="11749EC8">
      <w:pPr>
        <w:shd w:val="clear" w:color="auto" w:fill="FFFFFF"/>
        <w:rPr>
          <w:rFonts w:hint="default" w:ascii="Times New Roman" w:hAnsi="Times New Roman" w:eastAsia="Times New Roman" w:cs="Times New Roman"/>
          <w:kern w:val="0"/>
          <w:sz w:val="24"/>
          <w:szCs w:val="24"/>
          <w:lang w:val="en-US"/>
          <w14:ligatures w14:val="none"/>
        </w:rPr>
      </w:pPr>
    </w:p>
    <w:p w14:paraId="463E7157">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Segoe UI" w:hAnsi="Segoe UI" w:eastAsia="Segoe UI" w:cs="Segoe UI"/>
          <w:i w:val="0"/>
          <w:iCs w:val="0"/>
          <w:caps w:val="0"/>
          <w:color w:val="000000"/>
          <w:spacing w:val="0"/>
          <w:sz w:val="24"/>
          <w:szCs w:val="24"/>
          <w:shd w:val="clear" w:fill="FFFFFF"/>
        </w:rPr>
        <w:t>Iframe - Target for a Link</w:t>
      </w:r>
      <w:r>
        <w:rPr>
          <w:rFonts w:hint="default" w:ascii="Segoe UI" w:hAnsi="Segoe UI" w:eastAsia="Segoe UI" w:cs="Segoe UI"/>
          <w:i w:val="0"/>
          <w:iCs w:val="0"/>
          <w:caps w:val="0"/>
          <w:color w:val="000000"/>
          <w:spacing w:val="0"/>
          <w:sz w:val="24"/>
          <w:szCs w:val="24"/>
          <w:shd w:val="clear" w:fill="FFFFFF"/>
          <w:lang w:val="en-US"/>
        </w:rPr>
        <w:t xml:space="preserve"> </w:t>
      </w:r>
    </w:p>
    <w:p w14:paraId="4D33A1CF">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24"/>
          <w:szCs w:val="24"/>
          <w:shd w:val="clear" w:fill="FFFFFF"/>
          <w:lang w:val="en-US"/>
        </w:rPr>
      </w:pPr>
    </w:p>
    <w:p w14:paraId="01C023A6">
      <w:pPr>
        <w:pStyle w:val="3"/>
        <w:keepNext w:val="0"/>
        <w:keepLines w:val="0"/>
        <w:widowControl/>
        <w:suppressLineNumbers w:val="0"/>
        <w:shd w:val="clear" w:fill="FFFFFF"/>
        <w:spacing w:before="100" w:beforeAutospacing="0" w:after="100" w:afterAutospacing="0"/>
        <w:ind w:left="0" w:right="0" w:firstLine="0"/>
        <w:rPr>
          <w:rFonts w:hint="default" w:ascii="Segoe UI" w:hAnsi="Segoe UI" w:eastAsia="Segoe UI" w:cs="Segoe UI"/>
          <w:i w:val="0"/>
          <w:iCs w:val="0"/>
          <w:caps w:val="0"/>
          <w:color w:val="000000"/>
          <w:spacing w:val="0"/>
          <w:sz w:val="32"/>
          <w:szCs w:val="32"/>
          <w:lang w:val="en-US"/>
        </w:rPr>
      </w:pPr>
      <w:r>
        <w:rPr>
          <w:rFonts w:hint="default" w:ascii="Segoe UI" w:hAnsi="Segoe UI" w:eastAsia="Segoe UI" w:cs="Segoe UI"/>
          <w:i w:val="0"/>
          <w:iCs w:val="0"/>
          <w:caps w:val="0"/>
          <w:color w:val="000000"/>
          <w:spacing w:val="0"/>
          <w:sz w:val="24"/>
          <w:szCs w:val="24"/>
          <w:shd w:val="clear" w:fill="FFFFFF"/>
          <w:lang w:val="en-US"/>
        </w:rPr>
        <w:t xml:space="preserve">-   </w:t>
      </w:r>
      <w:r>
        <w:rPr>
          <w:rFonts w:hint="default" w:cs="Times New Roman"/>
          <w:b w:val="0"/>
          <w:bCs w:val="0"/>
          <w:kern w:val="0"/>
          <w:sz w:val="24"/>
          <w:szCs w:val="24"/>
          <w:lang w:val="en-US" w:eastAsia="en-US" w:bidi="ar-SA"/>
          <w14:ligatures w14:val="none"/>
        </w:rPr>
        <w:t xml:space="preserve">Atribut </w:t>
      </w:r>
      <w:r>
        <w:rPr>
          <w:rFonts w:hint="default" w:cs="Times New Roman"/>
          <w:b w:val="0"/>
          <w:bCs w:val="0"/>
          <w:kern w:val="0"/>
          <w:sz w:val="24"/>
          <w:szCs w:val="24"/>
          <w:highlight w:val="yellow"/>
          <w:lang w:val="en-US" w:eastAsia="en-US" w:bidi="ar-SA"/>
          <w14:ligatures w14:val="none"/>
        </w:rPr>
        <w:t xml:space="preserve">name </w:t>
      </w:r>
      <w:r>
        <w:rPr>
          <w:rFonts w:hint="default" w:cs="Times New Roman"/>
          <w:b w:val="0"/>
          <w:bCs w:val="0"/>
          <w:kern w:val="0"/>
          <w:sz w:val="24"/>
          <w:szCs w:val="24"/>
          <w:lang w:val="en-US" w:eastAsia="en-US" w:bidi="ar-SA"/>
          <w14:ligatures w14:val="none"/>
        </w:rPr>
        <w:t xml:space="preserve">u iframe I atribut </w:t>
      </w:r>
      <w:r>
        <w:rPr>
          <w:rFonts w:hint="default" w:cs="Times New Roman"/>
          <w:b w:val="0"/>
          <w:bCs w:val="0"/>
          <w:kern w:val="0"/>
          <w:sz w:val="24"/>
          <w:szCs w:val="24"/>
          <w:highlight w:val="yellow"/>
          <w:lang w:val="en-US" w:eastAsia="en-US" w:bidi="ar-SA"/>
          <w14:ligatures w14:val="none"/>
        </w:rPr>
        <w:t xml:space="preserve">target </w:t>
      </w:r>
      <w:r>
        <w:rPr>
          <w:rFonts w:hint="default" w:cs="Times New Roman"/>
          <w:b w:val="0"/>
          <w:bCs w:val="0"/>
          <w:kern w:val="0"/>
          <w:sz w:val="24"/>
          <w:szCs w:val="24"/>
          <w:lang w:val="en-US" w:eastAsia="en-US" w:bidi="ar-SA"/>
          <w14:ligatures w14:val="none"/>
        </w:rPr>
        <w:t>u a(linku) moraju da se poklapaju da bi to funkcionisalo</w:t>
      </w:r>
    </w:p>
    <w:p w14:paraId="25F4DF68">
      <w:pPr>
        <w:shd w:val="clear" w:color="auto" w:fill="FFFFFF"/>
        <w:rPr>
          <w:rFonts w:hint="default" w:ascii="Times New Roman" w:hAnsi="Times New Roman" w:eastAsia="Times New Roman" w:cs="Times New Roman"/>
          <w:kern w:val="0"/>
          <w:sz w:val="24"/>
          <w:szCs w:val="24"/>
          <w:lang w:val="en-US"/>
          <w14:ligatures w14:val="none"/>
        </w:rPr>
      </w:pPr>
    </w:p>
    <w:p w14:paraId="7668387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kern w:val="0"/>
          <w:sz w:val="20"/>
          <w:szCs w:val="20"/>
          <w:lang w:val="en-US"/>
          <w14:ligatures w14:val="none"/>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"demo_iframe.htm"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title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 Example"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7075D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D4A234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"iframe_a"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W3Schools.com</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E61D0B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6E8BA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When the target attribute of a link matches the name of an iframe, the link will open in the 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208A1CF">
      <w:pPr>
        <w:keepNext w:val="0"/>
        <w:keepLines w:val="0"/>
        <w:widowControl/>
        <w:suppressLineNumbers w:val="0"/>
        <w:jc w:val="left"/>
      </w:pPr>
    </w:p>
    <w:p w14:paraId="16482D77">
      <w:pPr>
        <w:shd w:val="clear" w:color="auto" w:fill="FFFFFF"/>
        <w:rPr>
          <w:rFonts w:hint="default" w:ascii="Times New Roman" w:hAnsi="Times New Roman" w:eastAsia="Times New Roman" w:cs="Times New Roman"/>
          <w:kern w:val="0"/>
          <w:sz w:val="24"/>
          <w:szCs w:val="24"/>
          <w:lang w:val="en-US"/>
          <w14:ligatures w14:val="none"/>
        </w:rPr>
      </w:pPr>
    </w:p>
    <w:p w14:paraId="2B6CB74B">
      <w:pPr>
        <w:shd w:val="clear" w:color="auto" w:fill="FFFFFF"/>
        <w:rPr>
          <w:rFonts w:hint="default" w:ascii="Times New Roman" w:hAnsi="Times New Roman" w:eastAsia="Times New Roman" w:cs="Times New Roman"/>
          <w:b w:val="0"/>
          <w:bCs w:val="0"/>
          <w:kern w:val="0"/>
          <w:sz w:val="24"/>
          <w:szCs w:val="24"/>
          <w:lang w:val="en-US" w:eastAsia="en-US" w:bidi="ar-SA"/>
          <w14:ligatures w14:val="none"/>
        </w:rPr>
      </w:pPr>
      <w:r>
        <w:rPr>
          <w:rFonts w:hint="default" w:ascii="Times New Roman" w:hAnsi="Times New Roman" w:eastAsia="Times New Roman" w:cs="Times New Roman"/>
          <w:b/>
          <w:bCs/>
          <w:kern w:val="0"/>
          <w:sz w:val="24"/>
          <w:szCs w:val="24"/>
          <w:lang w:val="en-US"/>
          <w14:ligatures w14:val="none"/>
        </w:rPr>
        <w:t xml:space="preserve">Iframe za </w:t>
      </w:r>
      <w:r>
        <w:rPr>
          <w:rFonts w:hint="default" w:ascii="Times New Roman" w:hAnsi="Times New Roman" w:eastAsia="Times New Roman" w:cs="Times New Roman"/>
          <w:b/>
          <w:bCs/>
          <w:kern w:val="0"/>
          <w:sz w:val="24"/>
          <w:szCs w:val="24"/>
          <w:highlight w:val="yellow"/>
          <w:lang w:val="en-US"/>
          <w14:ligatures w14:val="none"/>
        </w:rPr>
        <w:t>GIF</w:t>
      </w:r>
      <w:r>
        <w:rPr>
          <w:rFonts w:hint="default" w:ascii="Times New Roman" w:hAnsi="Times New Roman" w:eastAsia="Times New Roman" w:cs="Times New Roman"/>
          <w:b w:val="0"/>
          <w:bCs w:val="0"/>
          <w:kern w:val="0"/>
          <w:sz w:val="24"/>
          <w:szCs w:val="24"/>
          <w:lang w:val="en-US" w:eastAsia="en-US" w:bidi="ar-SA"/>
          <w14:ligatures w14:val="none"/>
        </w:rPr>
        <w:t xml:space="preserve"> - na sajtu nadjes gif al uzimas embed opciju</w:t>
      </w:r>
    </w:p>
    <w:p w14:paraId="102C04B2">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src</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"https://giphy.com/embed/n7M8hEMvRRkjBfQb8k"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"400"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"480"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frameBorder</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"0"</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"giphy-embed"</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allowFullScreen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iframe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"https://giphy.com/gifs/n7M8hEMvRRkjBfQb8k"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via GIPHY</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a</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5CE6A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A2B954C">
      <w:pPr>
        <w:shd w:val="clear" w:color="auto" w:fill="FFFFFF"/>
        <w:rPr>
          <w:rFonts w:hint="default" w:ascii="Times New Roman" w:hAnsi="Times New Roman" w:eastAsia="Times New Roman" w:cs="Times New Roman"/>
          <w:kern w:val="0"/>
          <w:sz w:val="24"/>
          <w:szCs w:val="24"/>
          <w:lang w:val="en-US"/>
          <w14:ligatures w14:val="none"/>
        </w:rPr>
      </w:pPr>
    </w:p>
    <w:p w14:paraId="46C75AA0">
      <w:pPr>
        <w:shd w:val="clear" w:color="auto" w:fill="FFFFFF"/>
        <w:rPr>
          <w:rFonts w:hint="default" w:ascii="Times New Roman" w:hAnsi="Times New Roman" w:eastAsia="Times New Roman" w:cs="Times New Roman"/>
          <w:kern w:val="0"/>
          <w:sz w:val="24"/>
          <w:szCs w:val="24"/>
          <w:lang w:val="en-US"/>
          <w14:ligatures w14:val="none"/>
        </w:rPr>
      </w:pPr>
    </w:p>
    <w:p w14:paraId="0E262B39">
      <w:pPr>
        <w:shd w:val="clear" w:color="auto" w:fill="FFFFFF"/>
        <w:rPr>
          <w:rFonts w:hint="default" w:ascii="Times New Roman" w:hAnsi="Times New Roman" w:eastAsia="Times New Roman" w:cs="Times New Roman"/>
          <w:kern w:val="0"/>
          <w:sz w:val="24"/>
          <w:szCs w:val="24"/>
          <w:lang w:val="en-US"/>
          <w14:ligatures w14:val="none"/>
        </w:rPr>
      </w:pPr>
    </w:p>
    <w:p w14:paraId="1A4F417E">
      <w:pPr>
        <w:pStyle w:val="4"/>
        <w:keepNext w:val="0"/>
        <w:keepLines w:val="0"/>
        <w:widowControl/>
        <w:suppressLineNumbers w:val="0"/>
      </w:pPr>
      <w:r>
        <w:t xml:space="preserve">Razlika između </w:t>
      </w:r>
      <w:r>
        <w:rPr>
          <w:rStyle w:val="13"/>
        </w:rPr>
        <w:t>inline</w:t>
      </w:r>
      <w:r>
        <w:t xml:space="preserve"> i </w:t>
      </w:r>
      <w:r>
        <w:rPr>
          <w:rStyle w:val="13"/>
        </w:rPr>
        <w:t>block</w:t>
      </w:r>
      <w:r>
        <w:t xml:space="preserve"> elemenata:</w:t>
      </w:r>
    </w:p>
    <w:p w14:paraId="3FDDCD08">
      <w:pPr>
        <w:pStyle w:val="5"/>
        <w:keepNext w:val="0"/>
        <w:keepLines w:val="0"/>
        <w:widowControl/>
        <w:suppressLineNumbers w:val="0"/>
      </w:pPr>
      <w:r>
        <w:t xml:space="preserve">1. </w:t>
      </w:r>
      <w:r>
        <w:rPr>
          <w:rStyle w:val="13"/>
          <w:b/>
          <w:bCs/>
        </w:rPr>
        <w:t>Block elementi</w:t>
      </w:r>
      <w:r>
        <w:t>:</w:t>
      </w:r>
    </w:p>
    <w:p w14:paraId="4E18A4AA">
      <w:pPr>
        <w:keepNext w:val="0"/>
        <w:keepLines w:val="0"/>
        <w:widowControl/>
        <w:numPr>
          <w:ilvl w:val="0"/>
          <w:numId w:val="4"/>
        </w:numPr>
        <w:suppressLineNumbers w:val="0"/>
        <w:spacing w:before="0" w:beforeAutospacing="1" w:after="0" w:afterAutospacing="1"/>
        <w:ind w:left="720" w:hanging="360"/>
      </w:pPr>
      <w:r>
        <w:rPr>
          <w:rStyle w:val="13"/>
        </w:rPr>
        <w:t>Primeri</w:t>
      </w:r>
      <w:r>
        <w:t xml:space="preserve">: </w:t>
      </w:r>
      <w:r>
        <w:rPr>
          <w:rStyle w:val="9"/>
        </w:rPr>
        <w:t>&lt;div&gt;</w:t>
      </w:r>
      <w:r>
        <w:t xml:space="preserve">, </w:t>
      </w:r>
      <w:r>
        <w:rPr>
          <w:rStyle w:val="9"/>
        </w:rPr>
        <w:t>&lt;p&gt;</w:t>
      </w:r>
      <w:r>
        <w:t xml:space="preserve">, </w:t>
      </w:r>
      <w:r>
        <w:rPr>
          <w:rStyle w:val="9"/>
        </w:rPr>
        <w:t>&lt;h1&gt;</w:t>
      </w:r>
      <w:r>
        <w:t xml:space="preserve">, </w:t>
      </w:r>
      <w:r>
        <w:rPr>
          <w:rStyle w:val="9"/>
        </w:rPr>
        <w:t>&lt;section&gt;</w:t>
      </w:r>
      <w:r>
        <w:t xml:space="preserve">, </w:t>
      </w:r>
      <w:r>
        <w:rPr>
          <w:rStyle w:val="9"/>
        </w:rPr>
        <w:t>&lt;article&gt;</w:t>
      </w:r>
      <w:r>
        <w:t xml:space="preserve">, </w:t>
      </w:r>
      <w:r>
        <w:rPr>
          <w:rStyle w:val="9"/>
        </w:rPr>
        <w:t>&lt;table&gt;</w:t>
      </w:r>
    </w:p>
    <w:p w14:paraId="03F3B2CD">
      <w:pPr>
        <w:keepNext w:val="0"/>
        <w:keepLines w:val="0"/>
        <w:widowControl/>
        <w:numPr>
          <w:ilvl w:val="0"/>
          <w:numId w:val="4"/>
        </w:numPr>
        <w:suppressLineNumbers w:val="0"/>
        <w:spacing w:before="0" w:beforeAutospacing="1" w:after="0" w:afterAutospacing="1"/>
        <w:ind w:left="720" w:hanging="360"/>
      </w:pPr>
      <w:r>
        <w:rPr>
          <w:rStyle w:val="13"/>
        </w:rPr>
        <w:t>Karakteristike</w:t>
      </w:r>
      <w:r>
        <w:t>:</w:t>
      </w:r>
    </w:p>
    <w:p w14:paraId="5F55330E">
      <w:pPr>
        <w:keepNext w:val="0"/>
        <w:keepLines w:val="0"/>
        <w:widowControl/>
        <w:numPr>
          <w:ilvl w:val="1"/>
          <w:numId w:val="4"/>
        </w:numPr>
        <w:suppressLineNumbers w:val="0"/>
        <w:spacing w:before="0" w:beforeAutospacing="1" w:after="0" w:afterAutospacing="1"/>
        <w:ind w:left="1440" w:hanging="360"/>
      </w:pPr>
      <w:r>
        <w:t xml:space="preserve">Zauzimaju </w:t>
      </w:r>
      <w:r>
        <w:rPr>
          <w:rStyle w:val="13"/>
        </w:rPr>
        <w:t>celu širinu</w:t>
      </w:r>
      <w:r>
        <w:t xml:space="preserve"> dostupnog prostora (od jednog kraja stranice do drugog), čak i ako njihov sadržaj ne ispuni celu širinu.</w:t>
      </w:r>
    </w:p>
    <w:p w14:paraId="7E96E44A">
      <w:pPr>
        <w:keepNext w:val="0"/>
        <w:keepLines w:val="0"/>
        <w:widowControl/>
        <w:numPr>
          <w:ilvl w:val="1"/>
          <w:numId w:val="4"/>
        </w:numPr>
        <w:suppressLineNumbers w:val="0"/>
        <w:spacing w:before="0" w:beforeAutospacing="1" w:after="0" w:afterAutospacing="1"/>
        <w:ind w:left="1440" w:hanging="360"/>
      </w:pPr>
      <w:r>
        <w:t xml:space="preserve">Svaki block element počinje </w:t>
      </w:r>
      <w:r>
        <w:rPr>
          <w:rStyle w:val="13"/>
        </w:rPr>
        <w:t>novi red</w:t>
      </w:r>
      <w:r>
        <w:t>.</w:t>
      </w:r>
    </w:p>
    <w:p w14:paraId="02F71307">
      <w:pPr>
        <w:keepNext w:val="0"/>
        <w:keepLines w:val="0"/>
        <w:widowControl/>
        <w:numPr>
          <w:ilvl w:val="1"/>
          <w:numId w:val="4"/>
        </w:numPr>
        <w:suppressLineNumbers w:val="0"/>
        <w:spacing w:before="0" w:beforeAutospacing="1" w:after="0" w:afterAutospacing="1"/>
        <w:ind w:left="1440" w:hanging="360"/>
      </w:pPr>
      <w:r>
        <w:t>Možeš postavljati veličinu (</w:t>
      </w:r>
      <w:r>
        <w:rPr>
          <w:rStyle w:val="13"/>
        </w:rPr>
        <w:t>width</w:t>
      </w:r>
      <w:r>
        <w:t xml:space="preserve">, </w:t>
      </w:r>
      <w:r>
        <w:rPr>
          <w:rStyle w:val="13"/>
        </w:rPr>
        <w:t>height</w:t>
      </w:r>
      <w:r>
        <w:t>) i margine oko block elemenata.</w:t>
      </w:r>
    </w:p>
    <w:p w14:paraId="5D226110">
      <w:pPr>
        <w:pStyle w:val="5"/>
        <w:keepNext w:val="0"/>
        <w:keepLines w:val="0"/>
        <w:widowControl/>
        <w:suppressLineNumbers w:val="0"/>
      </w:pPr>
      <w:r>
        <w:t xml:space="preserve">2. </w:t>
      </w:r>
      <w:r>
        <w:rPr>
          <w:rStyle w:val="13"/>
          <w:b/>
          <w:bCs/>
        </w:rPr>
        <w:t>Inline elementi</w:t>
      </w:r>
      <w:r>
        <w:t>:</w:t>
      </w:r>
    </w:p>
    <w:p w14:paraId="6F0DFC88">
      <w:pPr>
        <w:keepNext w:val="0"/>
        <w:keepLines w:val="0"/>
        <w:widowControl/>
        <w:numPr>
          <w:ilvl w:val="0"/>
          <w:numId w:val="5"/>
        </w:numPr>
        <w:suppressLineNumbers w:val="0"/>
        <w:spacing w:before="0" w:beforeAutospacing="1" w:after="0" w:afterAutospacing="1"/>
        <w:ind w:left="720" w:hanging="360"/>
      </w:pPr>
      <w:r>
        <w:rPr>
          <w:rStyle w:val="13"/>
        </w:rPr>
        <w:t>Primeri</w:t>
      </w:r>
      <w:r>
        <w:t xml:space="preserve">: </w:t>
      </w:r>
      <w:r>
        <w:rPr>
          <w:rStyle w:val="9"/>
        </w:rPr>
        <w:t>&lt;span&gt;</w:t>
      </w:r>
      <w:r>
        <w:t xml:space="preserve">, </w:t>
      </w:r>
      <w:r>
        <w:rPr>
          <w:rStyle w:val="9"/>
        </w:rPr>
        <w:t>&lt;a&gt;</w:t>
      </w:r>
      <w:r>
        <w:t xml:space="preserve">, </w:t>
      </w:r>
      <w:r>
        <w:rPr>
          <w:rStyle w:val="9"/>
        </w:rPr>
        <w:t>&lt;img&gt;</w:t>
      </w:r>
      <w:r>
        <w:t xml:space="preserve">, </w:t>
      </w:r>
      <w:r>
        <w:rPr>
          <w:rStyle w:val="9"/>
        </w:rPr>
        <w:t>&lt;strong&gt;</w:t>
      </w:r>
      <w:r>
        <w:t xml:space="preserve">, </w:t>
      </w:r>
      <w:r>
        <w:rPr>
          <w:rStyle w:val="9"/>
        </w:rPr>
        <w:t>&lt;em&gt;</w:t>
      </w:r>
      <w:r>
        <w:t xml:space="preserve">, </w:t>
      </w:r>
      <w:r>
        <w:rPr>
          <w:rStyle w:val="9"/>
        </w:rPr>
        <w:t>&lt;input&gt;</w:t>
      </w:r>
    </w:p>
    <w:p w14:paraId="44591CE9">
      <w:pPr>
        <w:keepNext w:val="0"/>
        <w:keepLines w:val="0"/>
        <w:widowControl/>
        <w:numPr>
          <w:ilvl w:val="0"/>
          <w:numId w:val="5"/>
        </w:numPr>
        <w:suppressLineNumbers w:val="0"/>
        <w:spacing w:before="0" w:beforeAutospacing="1" w:after="0" w:afterAutospacing="1"/>
        <w:ind w:left="720" w:hanging="360"/>
      </w:pPr>
      <w:r>
        <w:rPr>
          <w:rStyle w:val="13"/>
        </w:rPr>
        <w:t>Karakteristike</w:t>
      </w:r>
      <w:r>
        <w:t>:</w:t>
      </w:r>
    </w:p>
    <w:p w14:paraId="34A94D91">
      <w:pPr>
        <w:keepNext w:val="0"/>
        <w:keepLines w:val="0"/>
        <w:widowControl/>
        <w:numPr>
          <w:ilvl w:val="1"/>
          <w:numId w:val="5"/>
        </w:numPr>
        <w:suppressLineNumbers w:val="0"/>
        <w:spacing w:before="0" w:beforeAutospacing="1" w:after="0" w:afterAutospacing="1"/>
        <w:ind w:left="1440" w:hanging="360"/>
      </w:pPr>
      <w:r>
        <w:t>Zauzimaju samo onoliko prostora koliko je potrebno za njihov sadržaj.</w:t>
      </w:r>
    </w:p>
    <w:p w14:paraId="246CC245">
      <w:pPr>
        <w:keepNext w:val="0"/>
        <w:keepLines w:val="0"/>
        <w:widowControl/>
        <w:numPr>
          <w:ilvl w:val="1"/>
          <w:numId w:val="5"/>
        </w:numPr>
        <w:suppressLineNumbers w:val="0"/>
        <w:spacing w:before="0" w:beforeAutospacing="1" w:after="0" w:afterAutospacing="1"/>
        <w:ind w:left="1440" w:hanging="360"/>
      </w:pPr>
      <w:r>
        <w:rPr>
          <w:rStyle w:val="13"/>
        </w:rPr>
        <w:t>Ne počinju novi red</w:t>
      </w:r>
      <w:r>
        <w:t xml:space="preserve"> i mogu biti postavljeni jedan pored drugog.</w:t>
      </w:r>
    </w:p>
    <w:p w14:paraId="7CAAB61D">
      <w:pPr>
        <w:keepNext w:val="0"/>
        <w:keepLines w:val="0"/>
        <w:widowControl/>
        <w:numPr>
          <w:ilvl w:val="1"/>
          <w:numId w:val="5"/>
        </w:numPr>
        <w:suppressLineNumbers w:val="0"/>
        <w:spacing w:before="0" w:beforeAutospacing="1" w:after="0" w:afterAutospacing="1"/>
        <w:ind w:left="1440" w:hanging="360"/>
      </w:pPr>
      <w:r>
        <w:rPr>
          <w:rStyle w:val="13"/>
        </w:rPr>
        <w:t>Ne možeš</w:t>
      </w:r>
      <w:r>
        <w:t xml:space="preserve"> im postaviti širinu ili visinu (osim kod posebnih inline elemenata poput </w:t>
      </w:r>
      <w:r>
        <w:rPr>
          <w:rStyle w:val="9"/>
        </w:rPr>
        <w:t>&lt;img&gt;</w:t>
      </w:r>
      <w:r>
        <w:t>).</w:t>
      </w:r>
    </w:p>
    <w:p w14:paraId="52E59AC2">
      <w:pPr>
        <w:keepNext w:val="0"/>
        <w:keepLines w:val="0"/>
        <w:widowControl/>
        <w:numPr>
          <w:ilvl w:val="1"/>
          <w:numId w:val="5"/>
        </w:numPr>
        <w:suppressLineNumbers w:val="0"/>
        <w:spacing w:before="0" w:beforeAutospacing="1" w:after="0" w:afterAutospacing="1"/>
        <w:ind w:left="1440" w:hanging="360"/>
      </w:pPr>
      <w:r>
        <w:t>Margine i padding deluju samo horizontalno, ali ne i vertikalno.</w:t>
      </w:r>
    </w:p>
    <w:p w14:paraId="2566569B">
      <w:pPr>
        <w:pStyle w:val="4"/>
        <w:keepNext w:val="0"/>
        <w:keepLines w:val="0"/>
        <w:widowControl/>
        <w:suppressLineNumbers w:val="0"/>
      </w:pPr>
      <w:r>
        <w:t>Zašto je ovo važno za pozicioniranje?</w:t>
      </w:r>
    </w:p>
    <w:p w14:paraId="68BFE1BF">
      <w:pPr>
        <w:keepNext w:val="0"/>
        <w:keepLines w:val="0"/>
        <w:widowControl/>
        <w:numPr>
          <w:ilvl w:val="0"/>
          <w:numId w:val="6"/>
        </w:numPr>
        <w:suppressLineNumbers w:val="0"/>
        <w:spacing w:before="0" w:beforeAutospacing="1" w:after="0" w:afterAutospacing="1"/>
        <w:ind w:left="720" w:hanging="360"/>
      </w:pPr>
      <w:r>
        <w:rPr>
          <w:rStyle w:val="13"/>
        </w:rPr>
        <w:t>Block elementi</w:t>
      </w:r>
      <w:r>
        <w:t xml:space="preserve"> se koriste kada želiš da element zauzme ceo prostor (npr. paragrafi, naslovi, divovi koji grupišu sadržaj).</w:t>
      </w:r>
    </w:p>
    <w:p w14:paraId="4653D83C">
      <w:pPr>
        <w:keepNext w:val="0"/>
        <w:keepLines w:val="0"/>
        <w:widowControl/>
        <w:numPr>
          <w:ilvl w:val="0"/>
          <w:numId w:val="6"/>
        </w:numPr>
        <w:suppressLineNumbers w:val="0"/>
        <w:spacing w:before="0" w:beforeAutospacing="1" w:after="0" w:afterAutospacing="1"/>
        <w:ind w:left="720" w:hanging="360"/>
      </w:pPr>
      <w:r>
        <w:rPr>
          <w:rStyle w:val="13"/>
        </w:rPr>
        <w:t>Inline elementi</w:t>
      </w:r>
      <w:r>
        <w:t xml:space="preserve"> se koriste za manje delove sadržaja koji treba da se pojavljuju unutar linije teksta (npr. linkovi ili stilizacija unutar paragrafa).</w:t>
      </w:r>
    </w:p>
    <w:p w14:paraId="3B4D5E2C">
      <w:pPr>
        <w:pStyle w:val="4"/>
        <w:keepNext w:val="0"/>
        <w:keepLines w:val="0"/>
        <w:widowControl/>
        <w:suppressLineNumbers w:val="0"/>
      </w:pPr>
      <w:r>
        <w:t>Pozicioniranje:</w:t>
      </w:r>
    </w:p>
    <w:p w14:paraId="4FD276F6">
      <w:pPr>
        <w:keepNext w:val="0"/>
        <w:keepLines w:val="0"/>
        <w:widowControl/>
        <w:numPr>
          <w:ilvl w:val="0"/>
          <w:numId w:val="7"/>
        </w:numPr>
        <w:suppressLineNumbers w:val="0"/>
        <w:spacing w:before="0" w:beforeAutospacing="1" w:after="0" w:afterAutospacing="1"/>
        <w:ind w:left="1440" w:hanging="360"/>
      </w:pPr>
    </w:p>
    <w:p w14:paraId="56BE132F">
      <w:pPr>
        <w:pStyle w:val="12"/>
        <w:keepNext w:val="0"/>
        <w:keepLines w:val="0"/>
        <w:widowControl/>
        <w:suppressLineNumbers w:val="0"/>
        <w:ind w:left="720"/>
      </w:pPr>
      <w:r>
        <w:rPr>
          <w:rStyle w:val="13"/>
        </w:rPr>
        <w:t>Block elementi</w:t>
      </w:r>
      <w:r>
        <w:t>:</w:t>
      </w:r>
    </w:p>
    <w:p w14:paraId="66CC71C6">
      <w:pPr>
        <w:keepNext w:val="0"/>
        <w:keepLines w:val="0"/>
        <w:widowControl/>
        <w:numPr>
          <w:ilvl w:val="0"/>
          <w:numId w:val="7"/>
        </w:numPr>
        <w:suppressLineNumbers w:val="0"/>
        <w:spacing w:before="0" w:beforeAutospacing="1" w:after="0" w:afterAutospacing="1"/>
        <w:ind w:left="1440" w:hanging="360"/>
      </w:pPr>
    </w:p>
    <w:p w14:paraId="370AC355">
      <w:pPr>
        <w:keepNext w:val="0"/>
        <w:keepLines w:val="0"/>
        <w:widowControl/>
        <w:numPr>
          <w:ilvl w:val="1"/>
          <w:numId w:val="8"/>
        </w:numPr>
        <w:suppressLineNumbers w:val="0"/>
        <w:tabs>
          <w:tab w:val="left" w:pos="1440"/>
        </w:tabs>
        <w:spacing w:before="0" w:beforeAutospacing="1" w:after="0" w:afterAutospacing="1"/>
        <w:ind w:left="1440" w:hanging="360"/>
      </w:pPr>
      <w:r>
        <w:t xml:space="preserve">Lako ih je pozicionirati pomoću </w:t>
      </w:r>
      <w:r>
        <w:rPr>
          <w:rStyle w:val="13"/>
        </w:rPr>
        <w:t>margin</w:t>
      </w:r>
      <w:r>
        <w:t xml:space="preserve">, </w:t>
      </w:r>
      <w:r>
        <w:rPr>
          <w:rStyle w:val="13"/>
        </w:rPr>
        <w:t>padding</w:t>
      </w:r>
      <w:r>
        <w:t xml:space="preserve">, i </w:t>
      </w:r>
      <w:r>
        <w:rPr>
          <w:rStyle w:val="13"/>
        </w:rPr>
        <w:t>position</w:t>
      </w:r>
      <w:r>
        <w:t xml:space="preserve"> svojstava (kao što su </w:t>
      </w:r>
      <w:r>
        <w:rPr>
          <w:rStyle w:val="9"/>
        </w:rPr>
        <w:t>relative</w:t>
      </w:r>
      <w:r>
        <w:t xml:space="preserve">, </w:t>
      </w:r>
      <w:r>
        <w:rPr>
          <w:rStyle w:val="9"/>
        </w:rPr>
        <w:t>absolute</w:t>
      </w:r>
      <w:r>
        <w:t xml:space="preserve">, ili </w:t>
      </w:r>
      <w:r>
        <w:rPr>
          <w:rStyle w:val="9"/>
        </w:rPr>
        <w:t>fixed</w:t>
      </w:r>
      <w:r>
        <w:t>).</w:t>
      </w:r>
    </w:p>
    <w:p w14:paraId="09C67E15">
      <w:pPr>
        <w:keepNext w:val="0"/>
        <w:keepLines w:val="0"/>
        <w:widowControl/>
        <w:numPr>
          <w:ilvl w:val="1"/>
          <w:numId w:val="8"/>
        </w:numPr>
        <w:suppressLineNumbers w:val="0"/>
        <w:tabs>
          <w:tab w:val="left" w:pos="1440"/>
        </w:tabs>
        <w:spacing w:before="0" w:beforeAutospacing="1" w:after="0" w:afterAutospacing="1"/>
        <w:ind w:left="1440" w:hanging="360"/>
      </w:pPr>
      <w:r>
        <w:t>Možeš im podesiti veličinu i položaj bez problema jer zauzimaju blokovski prostor.</w:t>
      </w:r>
    </w:p>
    <w:p w14:paraId="37733C90">
      <w:pPr>
        <w:keepNext w:val="0"/>
        <w:keepLines w:val="0"/>
        <w:widowControl/>
        <w:numPr>
          <w:ilvl w:val="0"/>
          <w:numId w:val="7"/>
        </w:numPr>
        <w:suppressLineNumbers w:val="0"/>
        <w:spacing w:before="0" w:beforeAutospacing="1" w:after="0" w:afterAutospacing="1"/>
        <w:ind w:left="1440" w:hanging="360"/>
      </w:pPr>
    </w:p>
    <w:p w14:paraId="39277565">
      <w:pPr>
        <w:pStyle w:val="12"/>
        <w:keepNext w:val="0"/>
        <w:keepLines w:val="0"/>
        <w:widowControl/>
        <w:suppressLineNumbers w:val="0"/>
        <w:ind w:left="720"/>
      </w:pPr>
      <w:r>
        <w:rPr>
          <w:rStyle w:val="13"/>
        </w:rPr>
        <w:t>Inline elementi</w:t>
      </w:r>
      <w:r>
        <w:t>:</w:t>
      </w:r>
    </w:p>
    <w:p w14:paraId="0F9DA596">
      <w:pPr>
        <w:keepNext w:val="0"/>
        <w:keepLines w:val="0"/>
        <w:widowControl/>
        <w:numPr>
          <w:ilvl w:val="0"/>
          <w:numId w:val="7"/>
        </w:numPr>
        <w:suppressLineNumbers w:val="0"/>
        <w:spacing w:before="0" w:beforeAutospacing="1" w:after="0" w:afterAutospacing="1"/>
        <w:ind w:left="1440" w:hanging="360"/>
      </w:pPr>
    </w:p>
    <w:p w14:paraId="1BEA5795">
      <w:pPr>
        <w:keepNext w:val="0"/>
        <w:keepLines w:val="0"/>
        <w:widowControl/>
        <w:numPr>
          <w:ilvl w:val="1"/>
          <w:numId w:val="7"/>
        </w:numPr>
        <w:suppressLineNumbers w:val="0"/>
        <w:spacing w:before="0" w:beforeAutospacing="1" w:after="0" w:afterAutospacing="1"/>
        <w:ind w:left="1440" w:hanging="360"/>
      </w:pPr>
      <w:r>
        <w:t xml:space="preserve">Teže je primeniti </w:t>
      </w:r>
      <w:r>
        <w:rPr>
          <w:rStyle w:val="9"/>
        </w:rPr>
        <w:t>width</w:t>
      </w:r>
      <w:r>
        <w:t xml:space="preserve"> i </w:t>
      </w:r>
      <w:r>
        <w:rPr>
          <w:rStyle w:val="9"/>
        </w:rPr>
        <w:t>height</w:t>
      </w:r>
      <w:r>
        <w:t xml:space="preserve"> direktno na njih, jer zauzimaju samo prostor potreban za njihov sadržaj.</w:t>
      </w:r>
    </w:p>
    <w:p w14:paraId="326C5729">
      <w:pPr>
        <w:keepNext w:val="0"/>
        <w:keepLines w:val="0"/>
        <w:widowControl/>
        <w:numPr>
          <w:ilvl w:val="1"/>
          <w:numId w:val="7"/>
        </w:numPr>
        <w:suppressLineNumbers w:val="0"/>
        <w:spacing w:before="0" w:beforeAutospacing="1" w:after="0" w:afterAutospacing="1"/>
        <w:ind w:left="1440" w:hanging="360"/>
      </w:pPr>
      <w:r>
        <w:t>Postavljanje inline elemenata je često vezano za kontekst u kojem se nalaze (npr. unutar paragrafa teksta).</w:t>
      </w:r>
    </w:p>
    <w:p w14:paraId="0AEED180">
      <w:pPr>
        <w:shd w:val="clear" w:color="auto" w:fill="FFFFFF"/>
        <w:rPr>
          <w:rFonts w:hint="default" w:ascii="Times New Roman" w:hAnsi="Times New Roman" w:eastAsia="Times New Roman" w:cs="Times New Roman"/>
          <w:kern w:val="0"/>
          <w:sz w:val="24"/>
          <w:szCs w:val="24"/>
          <w:lang w:val="en-US"/>
          <w14:ligatures w14:val="none"/>
        </w:rPr>
      </w:pPr>
    </w:p>
    <w:p w14:paraId="37DE6B5C">
      <w:pPr>
        <w:shd w:val="clear" w:color="auto" w:fill="FFFFFF"/>
        <w:rPr>
          <w:rFonts w:hint="default" w:ascii="Times New Roman" w:hAnsi="Times New Roman" w:eastAsia="Times New Roman" w:cs="Times New Roman"/>
          <w:kern w:val="0"/>
          <w:sz w:val="24"/>
          <w:szCs w:val="24"/>
          <w:lang w:val="en-US"/>
          <w14:ligatures w14:val="none"/>
        </w:rPr>
      </w:pPr>
    </w:p>
    <w:p w14:paraId="47DE5469">
      <w:pPr>
        <w:shd w:val="clear" w:color="auto" w:fill="FFFFFF"/>
        <w:rPr>
          <w:rFonts w:hint="default" w:ascii="Times New Roman" w:hAnsi="Times New Roman" w:eastAsia="Times New Roman" w:cs="Times New Roman"/>
          <w:kern w:val="0"/>
          <w:sz w:val="24"/>
          <w:szCs w:val="24"/>
          <w:lang w:val="en-US"/>
          <w14:ligatures w14:val="none"/>
        </w:rPr>
      </w:pPr>
    </w:p>
    <w:p w14:paraId="7A5AC2F8">
      <w:pPr>
        <w:shd w:val="clear" w:color="auto" w:fill="FFFFFF"/>
        <w:rPr>
          <w:rFonts w:hint="default" w:ascii="Times New Roman" w:hAnsi="Times New Roman" w:eastAsia="Times New Roman" w:cs="Times New Roman"/>
          <w:kern w:val="0"/>
          <w:sz w:val="24"/>
          <w:szCs w:val="24"/>
          <w:lang w:val="en-US"/>
          <w14:ligatures w14:val="none"/>
        </w:rPr>
      </w:pPr>
    </w:p>
    <w:p w14:paraId="272B0CC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HEAD </w:t>
      </w:r>
      <w:r>
        <w:rPr>
          <w:rFonts w:hint="default" w:ascii="Times New Roman" w:hAnsi="Times New Roman" w:eastAsia="Times New Roman" w:cs="Times New Roman"/>
          <w:kern w:val="0"/>
          <w:sz w:val="24"/>
          <w:szCs w:val="24"/>
          <w:lang w:val="en-US"/>
          <w14:ligatures w14:val="none"/>
        </w:rPr>
        <w:t>part of the document</w:t>
      </w:r>
    </w:p>
    <w:p w14:paraId="6B11D8EC">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 &lt;title&gt;</w:t>
      </w:r>
      <w:r>
        <w:rPr>
          <w:rFonts w:hint="default" w:ascii="Times New Roman" w:hAnsi="Times New Roman" w:eastAsia="Times New Roman" w:cs="Times New Roman"/>
          <w:b/>
          <w:bCs/>
          <w:kern w:val="0"/>
          <w:sz w:val="24"/>
          <w:szCs w:val="24"/>
          <w:lang w:val="en-US"/>
          <w14:ligatures w14:val="none"/>
        </w:rPr>
        <w:t xml:space="preserve"> </w:t>
      </w:r>
      <w:r>
        <w:rPr>
          <w:rFonts w:hint="default" w:ascii="Times New Roman" w:hAnsi="Times New Roman" w:eastAsia="Times New Roman" w:cs="Times New Roman"/>
          <w:kern w:val="0"/>
          <w:sz w:val="24"/>
          <w:szCs w:val="24"/>
          <w:lang w:val="en-US"/>
          <w14:ligatures w14:val="none"/>
        </w:rPr>
        <w:t xml:space="preserve">  tag is required. </w:t>
      </w:r>
      <w:r>
        <w:rPr>
          <w:rFonts w:hint="default" w:ascii="Times New Roman" w:hAnsi="Times New Roman" w:eastAsia="Times New Roman"/>
          <w:kern w:val="0"/>
          <w:sz w:val="24"/>
          <w:szCs w:val="24"/>
          <w:lang w:val="en-US"/>
          <w14:ligatures w14:val="none"/>
        </w:rPr>
        <w:t>The content of a page title is very important for search engine optimization (SEO)! The page title is used by search engine algorithms to decide the order when listing pages in search results.</w:t>
      </w:r>
    </w:p>
    <w:p w14:paraId="47D9E351">
      <w:pPr>
        <w:shd w:val="clear" w:color="auto" w:fill="FFFFFF"/>
        <w:rPr>
          <w:rFonts w:hint="default" w:ascii="Times New Roman" w:hAnsi="Times New Roman" w:eastAsia="Times New Roman" w:cs="Times New Roman"/>
          <w:b/>
          <w:bCs/>
          <w:kern w:val="0"/>
          <w:sz w:val="24"/>
          <w:szCs w:val="24"/>
          <w:highlight w:val="none"/>
          <w:lang w:val="en-US"/>
          <w14:ligatures w14:val="none"/>
        </w:rPr>
      </w:pPr>
      <w:r>
        <w:rPr>
          <w:rFonts w:hint="default" w:ascii="Times New Roman" w:hAnsi="Times New Roman" w:eastAsia="Times New Roman" w:cs="Times New Roman"/>
          <w:b/>
          <w:bCs/>
          <w:kern w:val="0"/>
          <w:sz w:val="24"/>
          <w:szCs w:val="24"/>
          <w:highlight w:val="none"/>
          <w:lang w:val="en-US"/>
          <w14:ligatures w14:val="none"/>
        </w:rPr>
        <w:t xml:space="preserve">&lt;script&gt; </w:t>
      </w:r>
      <w:r>
        <w:rPr>
          <w:rFonts w:hint="default" w:ascii="Times New Roman" w:hAnsi="Times New Roman" w:eastAsia="Times New Roman"/>
          <w:kern w:val="0"/>
          <w:sz w:val="24"/>
          <w:szCs w:val="24"/>
          <w:lang w:val="en-US"/>
          <w14:ligatures w14:val="none"/>
        </w:rPr>
        <w:t>- JS</w:t>
      </w:r>
    </w:p>
    <w:p w14:paraId="57985092">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&lt;link&gt;</w:t>
      </w:r>
      <w:r>
        <w:rPr>
          <w:rFonts w:hint="default" w:ascii="Times New Roman" w:hAnsi="Times New Roman" w:eastAsia="Times New Roman" w:cs="Times New Roman"/>
          <w:kern w:val="0"/>
          <w:sz w:val="24"/>
          <w:szCs w:val="24"/>
          <w:lang w:val="en-US"/>
          <w14:ligatures w14:val="none"/>
        </w:rPr>
        <w:t xml:space="preserve"> - inport CSS and favicon icon</w:t>
      </w:r>
    </w:p>
    <w:p w14:paraId="41A94D0E">
      <w:pPr>
        <w:shd w:val="clear" w:color="auto" w:fill="FFFFFF"/>
        <w:rPr>
          <w:rFonts w:hint="default" w:ascii="Times New Roman" w:hAnsi="Times New Roman" w:eastAsia="Times New Roman" w:cs="Times New Roman"/>
          <w:kern w:val="0"/>
          <w:sz w:val="24"/>
          <w:szCs w:val="24"/>
          <w:lang w:val="en-US"/>
          <w14:ligatures w14:val="none"/>
        </w:rPr>
      </w:pPr>
    </w:p>
    <w:p w14:paraId="28E90F6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&lt;style&gt;</w:t>
      </w:r>
      <w:r>
        <w:rPr>
          <w:rFonts w:hint="default" w:ascii="Times New Roman" w:hAnsi="Times New Roman" w:eastAsia="Times New Roman" w:cs="Times New Roman"/>
          <w:kern w:val="0"/>
          <w:sz w:val="24"/>
          <w:szCs w:val="24"/>
          <w:lang w:val="en-US"/>
          <w14:ligatures w14:val="none"/>
        </w:rPr>
        <w:t xml:space="preserve"> - CSS</w:t>
      </w:r>
    </w:p>
    <w:p w14:paraId="736CFD69">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&lt;base&gt;</w:t>
      </w:r>
      <w:r>
        <w:rPr>
          <w:rFonts w:hint="default" w:ascii="Times New Roman" w:hAnsi="Times New Roman" w:eastAsia="Times New Roman" w:cs="Times New Roman"/>
          <w:kern w:val="0"/>
          <w:sz w:val="24"/>
          <w:szCs w:val="24"/>
          <w:lang w:val="en-US"/>
          <w14:ligatures w14:val="none"/>
        </w:rPr>
        <w:t xml:space="preserve"> -  all relative URL on the page,  (svi linkovi na stranici ce se ponasati na isti nacin)</w:t>
      </w:r>
    </w:p>
    <w:p w14:paraId="26201F9A">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E1103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F0008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base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"https://www.w3schools.com/"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target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"_blank"</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15372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24F7AB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56002F3">
      <w:pPr>
        <w:shd w:val="clear" w:color="auto" w:fill="FFFFFF"/>
        <w:rPr>
          <w:rFonts w:hint="default" w:ascii="Times New Roman" w:hAnsi="Times New Roman" w:eastAsia="Times New Roman" w:cs="Times New Roman"/>
          <w:kern w:val="0"/>
          <w:sz w:val="24"/>
          <w:szCs w:val="24"/>
          <w:lang w:val="en-US"/>
          <w14:ligatures w14:val="none"/>
        </w:rPr>
      </w:pPr>
    </w:p>
    <w:p w14:paraId="0006C886">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b/>
          <w:bCs/>
          <w:kern w:val="0"/>
          <w:sz w:val="24"/>
          <w:szCs w:val="24"/>
          <w:highlight w:val="none"/>
          <w:lang w:val="en-US"/>
          <w14:ligatures w14:val="none"/>
        </w:rPr>
        <w:t>&lt;meta&gt;</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&lt;meta&gt;</w:t>
      </w:r>
      <w:r>
        <w:rPr>
          <w:rFonts w:hint="default" w:ascii="Times New Roman" w:hAnsi="Times New Roman" w:eastAsia="Times New Roman"/>
          <w:kern w:val="0"/>
          <w:sz w:val="24"/>
          <w:szCs w:val="24"/>
          <w:lang w:val="en-US"/>
          <w14:ligatures w14:val="none"/>
        </w:rPr>
        <w:t xml:space="preserve"> element is typically used to specify the character set, page description, keywords, author of the document, and viewport settings.</w:t>
      </w:r>
    </w:p>
    <w:p w14:paraId="699A11D4">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The metadata will not be displayed on the page, but is used by browsers (how to display content or reload page), by search engines (keywords), and other web services.</w:t>
      </w:r>
    </w:p>
    <w:p w14:paraId="697551DB">
      <w:pPr>
        <w:shd w:val="clear" w:color="auto" w:fill="FFFFFF"/>
        <w:rPr>
          <w:rFonts w:hint="default" w:ascii="Times New Roman" w:hAnsi="Times New Roman" w:eastAsia="Times New Roman" w:cs="Times New Roman"/>
          <w:kern w:val="0"/>
          <w:sz w:val="24"/>
          <w:szCs w:val="24"/>
          <w:lang w:val="en-US"/>
          <w14:ligatures w14:val="none"/>
        </w:rPr>
      </w:pPr>
    </w:p>
    <w:p w14:paraId="26DCCE28">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3C1387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34F0D1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lang w:val="en-US"/>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charset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"UTF-8"</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w:t>
      </w:r>
    </w:p>
    <w:p w14:paraId="53C8AA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"description"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"Free Web tutorials"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0255A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"keywords"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"HTML, CSS, JavaScript"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0A52C2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"author"</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"John Doe"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D42BC21">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"refresh"</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"30"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   - ucitavanje stranice svakih 30 sec.</w:t>
      </w:r>
    </w:p>
    <w:p w14:paraId="73A38B91">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name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"viewport"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808080"/>
          <w:kern w:val="0"/>
          <w:sz w:val="20"/>
          <w:szCs w:val="20"/>
          <w:shd w:val="clear" w:fill="1F1F1F"/>
          <w:lang w:val="en-US" w:eastAsia="zh-CN" w:bidi="ar"/>
          <w14:ligatures w14:val="standardContextual"/>
        </w:rPr>
        <w:br w:type="textWrapping"/>
      </w:r>
      <w:r>
        <w:rPr>
          <w:rFonts w:hint="default" w:ascii="Consolas" w:hAnsi="Consolas" w:eastAsia="Consolas" w:cs="Consolas"/>
          <w:b w:val="0"/>
          <w:bCs w:val="0"/>
          <w:color w:val="000000" w:themeColor="text1"/>
          <w:kern w:val="0"/>
          <w:sz w:val="20"/>
          <w:szCs w:val="20"/>
          <w:shd w:val="clear" w:fill="1F1F1F"/>
          <w:lang w:val="en-US" w:eastAsia="zh-CN" w:bidi="ar"/>
          <w14:ligatures w14:val="standardContextual"/>
        </w:rPr>
        <w:t>…………</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"expires"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"Fri, 04 Apr 2014 23:59:59 GMT"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808080"/>
          <w:kern w:val="0"/>
          <w:sz w:val="20"/>
          <w:szCs w:val="20"/>
          <w:shd w:val="clear" w:fill="1F1F1F"/>
          <w:lang w:val="en-US" w:eastAsia="zh-CN" w:bidi="ar"/>
          <w14:ligatures w14:val="standardContextual"/>
        </w:rPr>
        <w:br w:type="textWrapping"/>
      </w:r>
      <w:r>
        <w:rPr>
          <w:rFonts w:hint="default" w:ascii="Consolas" w:hAnsi="Consolas" w:eastAsia="Consolas" w:cs="Consolas"/>
          <w:b w:val="0"/>
          <w:bCs w:val="0"/>
          <w:color w:val="000000" w:themeColor="text1"/>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meta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http-equiv</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"pragma"</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b w:val="0"/>
          <w:bCs w:val="0"/>
          <w:color w:val="CE9178"/>
          <w:kern w:val="0"/>
          <w:sz w:val="20"/>
          <w:szCs w:val="20"/>
          <w:shd w:val="clear" w:fill="1F1F1F"/>
          <w:lang w:val="en-US" w:eastAsia="zh-CN"/>
          <w14:ligatures w14:val="standardContextual"/>
        </w:rPr>
        <w:t>no-cache</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 xml:space="preserve">/&gt; nema kes podataka </w:t>
      </w:r>
    </w:p>
    <w:p w14:paraId="065AA748">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7BB15609">
      <w:pPr>
        <w:keepNext w:val="0"/>
        <w:keepLines w:val="0"/>
        <w:widowControl/>
        <w:suppressLineNumbers w:val="0"/>
        <w:shd w:val="clear" w:fill="1F1F1F"/>
        <w:spacing w:line="190" w:lineRule="atLeast"/>
        <w:ind w:firstLine="439"/>
        <w:jc w:val="left"/>
        <w:rPr>
          <w:rFonts w:hint="default" w:ascii="Consolas" w:hAnsi="Consolas" w:eastAsia="Consolas" w:cs="Consolas"/>
          <w:b w:val="0"/>
          <w:bCs w:val="0"/>
          <w:color w:val="808080"/>
          <w:kern w:val="0"/>
          <w:sz w:val="20"/>
          <w:szCs w:val="20"/>
          <w:shd w:val="clear" w:fill="1F1F1F"/>
          <w:lang w:val="en-US" w:eastAsia="zh-CN" w:bidi="ar"/>
          <w14:ligatures w14:val="standardContextual"/>
        </w:rPr>
      </w:pPr>
    </w:p>
    <w:p w14:paraId="0260C2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p>
    <w:p w14:paraId="752208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head</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19400580">
      <w:pPr>
        <w:shd w:val="clear" w:color="auto" w:fill="FFFFFF"/>
        <w:rPr>
          <w:rFonts w:hint="default" w:ascii="Times New Roman" w:hAnsi="Times New Roman" w:eastAsia="Times New Roman" w:cs="Times New Roman"/>
          <w:kern w:val="0"/>
          <w:sz w:val="24"/>
          <w:szCs w:val="24"/>
          <w:lang w:val="en-US"/>
          <w14:ligatures w14:val="none"/>
        </w:rPr>
      </w:pPr>
    </w:p>
    <w:p w14:paraId="7A95DF5D">
      <w:pPr>
        <w:shd w:val="clear" w:color="auto" w:fill="FFFFFF"/>
        <w:rPr>
          <w:rFonts w:hint="default" w:ascii="Times New Roman" w:hAnsi="Times New Roman" w:eastAsia="Times New Roman" w:cs="Times New Roman"/>
          <w:kern w:val="0"/>
          <w:sz w:val="24"/>
          <w:szCs w:val="24"/>
          <w:lang w:val="en-US"/>
          <w14:ligatures w14:val="none"/>
        </w:rPr>
      </w:pPr>
    </w:p>
    <w:p w14:paraId="43F6A59A">
      <w:pPr>
        <w:shd w:val="clear" w:color="auto" w:fill="FFFFFF"/>
        <w:rPr>
          <w:rFonts w:hint="default" w:ascii="Times New Roman" w:hAnsi="Times New Roman" w:eastAsia="Times New Roman" w:cs="Times New Roman"/>
          <w:b/>
          <w:bCs/>
          <w:i w:val="0"/>
          <w:iCs w:val="0"/>
          <w:kern w:val="0"/>
          <w:sz w:val="24"/>
          <w:szCs w:val="24"/>
          <w:u w:val="single"/>
          <w:lang w:val="en-US"/>
          <w14:ligatures w14:val="none"/>
        </w:rPr>
      </w:pPr>
      <w:r>
        <w:rPr>
          <w:rFonts w:hint="default" w:ascii="Times New Roman" w:hAnsi="Times New Roman" w:eastAsia="Times New Roman" w:cs="Times New Roman"/>
          <w:b/>
          <w:bCs/>
          <w:i w:val="0"/>
          <w:iCs w:val="0"/>
          <w:kern w:val="0"/>
          <w:sz w:val="24"/>
          <w:szCs w:val="24"/>
          <w:u w:val="single"/>
          <w:lang w:val="en-US"/>
          <w14:ligatures w14:val="none"/>
        </w:rPr>
        <w:t xml:space="preserve">Setting the viewport </w:t>
      </w:r>
    </w:p>
    <w:p w14:paraId="5EC2097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width=device-width</w:t>
      </w:r>
      <w:r>
        <w:rPr>
          <w:rFonts w:hint="default" w:ascii="Times New Roman" w:hAnsi="Times New Roman" w:eastAsia="Times New Roman"/>
          <w:kern w:val="0"/>
          <w:sz w:val="24"/>
          <w:szCs w:val="24"/>
          <w:lang w:val="en-US"/>
          <w14:ligatures w14:val="none"/>
        </w:rPr>
        <w:t xml:space="preserve"> part sets the width of the page to follow the screen-width of the device (which will vary depending on the device).</w:t>
      </w:r>
    </w:p>
    <w:p w14:paraId="5772BEC2">
      <w:pPr>
        <w:shd w:val="clear" w:color="auto" w:fill="FFFFFF"/>
        <w:rPr>
          <w:rFonts w:hint="default" w:ascii="Times New Roman" w:hAnsi="Times New Roman" w:eastAsia="Times New Roman"/>
          <w:kern w:val="0"/>
          <w:sz w:val="24"/>
          <w:szCs w:val="24"/>
          <w:lang w:val="en-US"/>
          <w14:ligatures w14:val="none"/>
        </w:rPr>
      </w:pPr>
    </w:p>
    <w:p w14:paraId="12D8F0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lang w:val="en-US"/>
          <w14:ligatures w14:val="none"/>
        </w:rPr>
        <w:t>initial-scale=1.0</w:t>
      </w:r>
      <w:r>
        <w:rPr>
          <w:rFonts w:hint="default" w:ascii="Times New Roman" w:hAnsi="Times New Roman" w:eastAsia="Times New Roman"/>
          <w:kern w:val="0"/>
          <w:sz w:val="24"/>
          <w:szCs w:val="24"/>
          <w:lang w:val="en-US"/>
          <w14:ligatures w14:val="none"/>
        </w:rPr>
        <w:t xml:space="preserve"> part sets the initial zoom level when the page is first loaded by the browser.</w:t>
      </w:r>
    </w:p>
    <w:p w14:paraId="178DC90F">
      <w:pPr>
        <w:shd w:val="clear" w:color="auto" w:fill="FFFFFF"/>
        <w:rPr>
          <w:rFonts w:hint="default" w:ascii="Times New Roman" w:hAnsi="Times New Roman" w:eastAsia="Times New Roman" w:cs="Times New Roman"/>
          <w:kern w:val="0"/>
          <w:sz w:val="24"/>
          <w:szCs w:val="24"/>
          <w:lang w:val="en-US"/>
          <w14:ligatures w14:val="none"/>
        </w:rPr>
      </w:pPr>
    </w:p>
    <w:p w14:paraId="2698825D">
      <w:pPr>
        <w:shd w:val="clear" w:color="auto" w:fill="FFFFFF"/>
        <w:rPr>
          <w:rFonts w:hint="default" w:ascii="Times New Roman" w:hAnsi="Times New Roman" w:eastAsia="Times New Roman" w:cs="Times New Roman"/>
          <w:kern w:val="0"/>
          <w:sz w:val="24"/>
          <w:szCs w:val="24"/>
          <w:lang w:val="en-US"/>
          <w14:ligatures w14:val="none"/>
        </w:rPr>
      </w:pPr>
    </w:p>
    <w:p w14:paraId="6252DB0F">
      <w:pPr>
        <w:shd w:val="clear" w:color="auto" w:fill="FFFFFF"/>
        <w:rPr>
          <w:rFonts w:hint="default" w:ascii="Times New Roman" w:hAnsi="Times New Roman" w:eastAsia="Times New Roman" w:cs="Times New Roman"/>
          <w:kern w:val="0"/>
          <w:sz w:val="24"/>
          <w:szCs w:val="24"/>
          <w:lang w:val="en-US"/>
          <w14:ligatures w14:val="none"/>
        </w:rPr>
      </w:pPr>
    </w:p>
    <w:p w14:paraId="0569B6BC">
      <w:pPr>
        <w:shd w:val="clear" w:color="auto" w:fill="FFFFFF"/>
        <w:rPr>
          <w:rFonts w:hint="default" w:ascii="Times New Roman" w:hAnsi="Times New Roman" w:eastAsia="Times New Roman" w:cs="Times New Roman"/>
          <w:kern w:val="0"/>
          <w:sz w:val="24"/>
          <w:szCs w:val="24"/>
          <w:lang w:val="en-US"/>
          <w14:ligatures w14:val="none"/>
        </w:rPr>
      </w:pPr>
    </w:p>
    <w:p w14:paraId="6DDED20D">
      <w:pPr>
        <w:shd w:val="clear" w:color="auto" w:fill="FFFFFF"/>
        <w:rPr>
          <w:rFonts w:hint="default" w:ascii="Times New Roman" w:hAnsi="Times New Roman" w:eastAsia="Times New Roman" w:cs="Times New Roman"/>
          <w:kern w:val="0"/>
          <w:sz w:val="24"/>
          <w:szCs w:val="24"/>
          <w:lang w:val="en-US"/>
          <w14:ligatures w14:val="none"/>
        </w:rPr>
      </w:pPr>
    </w:p>
    <w:p w14:paraId="5AC8B556">
      <w:pPr>
        <w:shd w:val="clear" w:color="auto" w:fill="FFFFFF"/>
        <w:rPr>
          <w:rFonts w:hint="default" w:ascii="Times New Roman" w:hAnsi="Times New Roman" w:eastAsia="Times New Roman" w:cs="Times New Roman"/>
          <w:color w:val="FF0000"/>
          <w:kern w:val="0"/>
          <w:sz w:val="24"/>
          <w:szCs w:val="24"/>
          <w:highlight w:val="yellow"/>
          <w:lang w:val="en-US"/>
          <w14:ligatures w14:val="none"/>
        </w:rPr>
      </w:pPr>
      <w:r>
        <w:rPr>
          <w:rFonts w:hint="default" w:ascii="Times New Roman" w:hAnsi="Times New Roman" w:eastAsia="Times New Roman" w:cs="Times New Roman"/>
          <w:color w:val="FF0000"/>
          <w:kern w:val="0"/>
          <w:sz w:val="24"/>
          <w:szCs w:val="24"/>
          <w:highlight w:val="yellow"/>
          <w:lang w:val="en-US"/>
          <w14:ligatures w14:val="none"/>
        </w:rPr>
        <w:t xml:space="preserve">Responsive web design </w:t>
      </w:r>
    </w:p>
    <w:p w14:paraId="42A581AA">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Responsive Web Design is about using HTML and CSS to automatically resize, hide, shrink, or enlarge, a website, to make it look good on all devices (desktops, tablets, and phones):</w:t>
      </w:r>
    </w:p>
    <w:p w14:paraId="2FBE2BE3">
      <w:pPr>
        <w:shd w:val="clear" w:color="auto" w:fill="FFFFFF"/>
        <w:rPr>
          <w:rFonts w:hint="default" w:ascii="Times New Roman" w:hAnsi="Times New Roman" w:eastAsia="Times New Roman" w:cs="Times New Roman"/>
          <w:kern w:val="0"/>
          <w:sz w:val="24"/>
          <w:szCs w:val="24"/>
          <w:lang w:val="en-US"/>
          <w14:ligatures w14:val="none"/>
        </w:rPr>
      </w:pPr>
    </w:p>
    <w:p w14:paraId="2BC33A6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Viewport =</w:t>
      </w:r>
      <w:r>
        <w:rPr>
          <w:rFonts w:hint="default" w:ascii="Times New Roman" w:hAnsi="Times New Roman" w:eastAsia="Times New Roman" w:cs="Times New Roman"/>
          <w:kern w:val="0"/>
          <w:sz w:val="24"/>
          <w:szCs w:val="24"/>
          <w:lang w:val="en-US"/>
          <w14:ligatures w14:val="none"/>
        </w:rPr>
        <w:t xml:space="preserve"> osnovno </w:t>
      </w:r>
    </w:p>
    <w:p w14:paraId="3E344DF1">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 xml:space="preserve">Size </w:t>
      </w:r>
      <w:r>
        <w:rPr>
          <w:rFonts w:hint="default" w:ascii="Times New Roman" w:hAnsi="Times New Roman" w:eastAsia="Times New Roman" w:cs="Times New Roman"/>
          <w:kern w:val="0"/>
          <w:sz w:val="24"/>
          <w:szCs w:val="24"/>
          <w:lang w:val="en-US"/>
          <w14:ligatures w14:val="none"/>
        </w:rPr>
        <w:t xml:space="preserve">= responsive image, mozemo podestiti </w:t>
      </w:r>
      <w:r>
        <w:rPr>
          <w:rStyle w:val="9"/>
          <w:rFonts w:ascii="Consolas" w:hAnsi="Consolas" w:eastAsia="Consolas" w:cs="Consolas"/>
          <w:i w:val="0"/>
          <w:iCs w:val="0"/>
          <w:caps w:val="0"/>
          <w:color w:val="DC143C"/>
          <w:spacing w:val="0"/>
          <w:sz w:val="20"/>
          <w:szCs w:val="20"/>
        </w:rPr>
        <w:t>width</w:t>
      </w:r>
      <w:r>
        <w:rPr>
          <w:rFonts w:ascii="Verdana" w:hAnsi="Verdana" w:eastAsia="SimSun" w:cs="Verdana"/>
          <w:i w:val="0"/>
          <w:iCs w:val="0"/>
          <w:caps w:val="0"/>
          <w:color w:val="000000"/>
          <w:spacing w:val="0"/>
          <w:sz w:val="20"/>
          <w:szCs w:val="20"/>
          <w:shd w:val="clear" w:fill="FFFFFF"/>
        </w:rPr>
        <w:t> </w:t>
      </w:r>
      <w:r>
        <w:rPr>
          <w:rFonts w:hint="default" w:ascii="Verdana" w:hAnsi="Verdana" w:eastAsia="SimSun" w:cs="Verdana"/>
          <w:i w:val="0"/>
          <w:iCs w:val="0"/>
          <w:caps w:val="0"/>
          <w:color w:val="000000"/>
          <w:spacing w:val="0"/>
          <w:sz w:val="20"/>
          <w:szCs w:val="20"/>
          <w:shd w:val="clear" w:fill="FFFFFF"/>
          <w:lang w:val="en-US"/>
        </w:rPr>
        <w:t>na 100% ali ona onda moze biti veca od originala, zato stavljamo npr max-width = 100%</w:t>
      </w:r>
    </w:p>
    <w:p w14:paraId="33C999C5">
      <w:pPr>
        <w:shd w:val="clear" w:color="auto" w:fill="FFFFFF"/>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b/>
          <w:bCs/>
          <w:i w:val="0"/>
          <w:iCs w:val="0"/>
          <w:caps w:val="0"/>
          <w:color w:val="000000"/>
          <w:spacing w:val="0"/>
          <w:sz w:val="20"/>
          <w:szCs w:val="20"/>
          <w:shd w:val="clear" w:fill="FFFFFF"/>
          <w:lang w:val="en-US"/>
        </w:rPr>
        <w:t>&lt;picture&gt;</w:t>
      </w:r>
      <w:r>
        <w:rPr>
          <w:rFonts w:hint="default" w:ascii="Verdana" w:hAnsi="Verdana" w:eastAsia="SimSun" w:cs="Verdana"/>
          <w:i w:val="0"/>
          <w:iCs w:val="0"/>
          <w:caps w:val="0"/>
          <w:color w:val="000000"/>
          <w:spacing w:val="0"/>
          <w:sz w:val="20"/>
          <w:szCs w:val="20"/>
          <w:shd w:val="clear" w:fill="FFFFFF"/>
          <w:lang w:val="en-US"/>
        </w:rPr>
        <w:t xml:space="preserve"> = ovaj element, tag, naucili smo ga ranije !</w:t>
      </w:r>
    </w:p>
    <w:p w14:paraId="6EA571C1">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Text-size</w:t>
      </w:r>
      <w:r>
        <w:rPr>
          <w:rFonts w:hint="default" w:ascii="Times New Roman" w:hAnsi="Times New Roman" w:eastAsia="Times New Roman" w:cs="Times New Roman"/>
          <w:kern w:val="0"/>
          <w:sz w:val="24"/>
          <w:szCs w:val="24"/>
          <w:lang w:val="en-US"/>
          <w14:ligatures w14:val="none"/>
        </w:rPr>
        <w:t xml:space="preserve"> = velicinu teksta postaviti na </w:t>
      </w:r>
      <w:r>
        <w:rPr>
          <w:rFonts w:hint="default" w:ascii="Times New Roman" w:hAnsi="Times New Roman" w:eastAsia="Times New Roman" w:cs="Times New Roman"/>
          <w:b/>
          <w:bCs/>
          <w:color w:val="FF0000"/>
          <w:kern w:val="0"/>
          <w:sz w:val="24"/>
          <w:szCs w:val="24"/>
          <w:lang w:val="en-US"/>
          <w14:ligatures w14:val="none"/>
        </w:rPr>
        <w:t xml:space="preserve">vw </w:t>
      </w:r>
      <w:r>
        <w:rPr>
          <w:rFonts w:hint="default" w:ascii="Times New Roman" w:hAnsi="Times New Roman" w:eastAsia="Times New Roman" w:cs="Times New Roman"/>
          <w:kern w:val="0"/>
          <w:sz w:val="24"/>
          <w:szCs w:val="24"/>
          <w:lang w:val="en-US"/>
          <w14:ligatures w14:val="none"/>
        </w:rPr>
        <w:t>(viewport width)</w:t>
      </w:r>
    </w:p>
    <w:p w14:paraId="4AC0596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ascii="Verdana" w:hAnsi="Verdana" w:eastAsia="SimSun" w:cs="Verdana"/>
          <w:i w:val="0"/>
          <w:iCs w:val="0"/>
          <w:caps w:val="0"/>
          <w:color w:val="000000"/>
          <w:spacing w:val="0"/>
          <w:sz w:val="15"/>
          <w:szCs w:val="15"/>
          <w:shd w:val="clear" w:fill="FFFFCC"/>
        </w:rPr>
        <w:t>Viewport is the browser window size. 1vw = 1% of viewport width. If the viewport is 50cm wide, 1vw is 0.5cm.</w:t>
      </w:r>
    </w:p>
    <w:p w14:paraId="3E80650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"font-size:10vw"</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Hello World</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h1</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A6EC62F">
      <w:pPr>
        <w:shd w:val="clear" w:color="auto" w:fill="FFFFFF"/>
        <w:rPr>
          <w:rFonts w:hint="default" w:ascii="Times New Roman" w:hAnsi="Times New Roman" w:eastAsia="Times New Roman" w:cs="Times New Roman"/>
          <w:kern w:val="0"/>
          <w:sz w:val="24"/>
          <w:szCs w:val="24"/>
          <w:lang w:val="en-US"/>
          <w14:ligatures w14:val="none"/>
        </w:rPr>
      </w:pPr>
    </w:p>
    <w:p w14:paraId="278608BA">
      <w:pPr>
        <w:shd w:val="clear" w:color="auto" w:fill="FFFFFF"/>
        <w:rPr>
          <w:rFonts w:hint="default" w:ascii="Times New Roman" w:hAnsi="Times New Roman" w:eastAsia="Times New Roman" w:cs="Times New Roman"/>
          <w:kern w:val="0"/>
          <w:sz w:val="24"/>
          <w:szCs w:val="24"/>
          <w:lang w:val="en-US"/>
          <w14:ligatures w14:val="none"/>
        </w:rPr>
      </w:pPr>
      <w:r>
        <w:rPr>
          <w:rFonts w:hint="default" w:ascii="Verdana" w:hAnsi="Verdana" w:eastAsia="SimSun" w:cs="Verdana"/>
          <w:b/>
          <w:bCs/>
          <w:i w:val="0"/>
          <w:iCs w:val="0"/>
          <w:caps w:val="0"/>
          <w:color w:val="000000"/>
          <w:spacing w:val="0"/>
          <w:sz w:val="20"/>
          <w:szCs w:val="20"/>
          <w:shd w:val="clear" w:fill="FFFFFF"/>
          <w:lang w:val="en-US"/>
        </w:rPr>
        <w:t>@media</w:t>
      </w:r>
      <w:r>
        <w:rPr>
          <w:rFonts w:hint="default" w:ascii="Times New Roman" w:hAnsi="Times New Roman" w:eastAsia="Times New Roman" w:cs="Times New Roman"/>
          <w:kern w:val="0"/>
          <w:sz w:val="24"/>
          <w:szCs w:val="24"/>
          <w:lang w:val="en-US"/>
          <w14:ligatures w14:val="none"/>
        </w:rPr>
        <w:t xml:space="preserve"> = da prikaze skroz drugaciji stil za razlicite velicine ekrana</w:t>
      </w:r>
    </w:p>
    <w:p w14:paraId="52FAD8F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B8CF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53A392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6A9955"/>
          <w:kern w:val="0"/>
          <w:sz w:val="20"/>
          <w:szCs w:val="20"/>
          <w:shd w:val="clear" w:fill="1F1F1F"/>
          <w:lang w:val="en-US" w:eastAsia="zh-CN" w:bidi="ar"/>
          <w14:ligatures w14:val="standardContextual"/>
        </w:rPr>
        <w:t>/* Use a media query to add a break point at 800px: */</w:t>
      </w:r>
    </w:p>
    <w:p w14:paraId="74339F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586C0"/>
          <w:kern w:val="0"/>
          <w:sz w:val="20"/>
          <w:szCs w:val="20"/>
          <w:shd w:val="clear" w:fill="1F1F1F"/>
          <w:lang w:val="en-US" w:eastAsia="zh-CN" w:bidi="ar"/>
          <w14:ligatures w14:val="standardContextual"/>
        </w:rPr>
        <w:t>@media</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screen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20"/>
          <w:szCs w:val="20"/>
          <w:shd w:val="clear" w:fill="1F1F1F"/>
          <w:lang w:val="en-US" w:eastAsia="zh-CN" w:bidi="ar"/>
          <w14:ligatures w14:val="standardContextual"/>
        </w:rPr>
        <w:t>max-width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800px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0A4C0F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.left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.main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.right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F94E8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20"/>
          <w:szCs w:val="20"/>
          <w:shd w:val="clear" w:fill="1F1F1F"/>
          <w:lang w:val="en-US" w:eastAsia="zh-CN" w:bidi="ar"/>
          <w14:ligatures w14:val="standardContextual"/>
        </w:rPr>
        <w:t>/* The width is 100%, when the viewport is 800px or smaller */</w:t>
      </w:r>
    </w:p>
    <w:p w14:paraId="2C1DDE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p>
    <w:p w14:paraId="6DF0586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E1B077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20"/>
          <w:szCs w:val="20"/>
          <w:shd w:val="clear" w:fill="1F1F1F"/>
          <w:lang w:val="en-US" w:eastAsia="zh-CN" w:bidi="ar"/>
          <w14:ligatures w14:val="standardContextual"/>
        </w:rPr>
      </w:pPr>
    </w:p>
    <w:p w14:paraId="0FC0FF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style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8FFAE72">
      <w:pPr>
        <w:shd w:val="clear" w:color="auto" w:fill="FFFFFF"/>
        <w:rPr>
          <w:rFonts w:hint="default" w:ascii="Times New Roman" w:hAnsi="Times New Roman" w:eastAsia="Times New Roman" w:cs="Times New Roman"/>
          <w:kern w:val="0"/>
          <w:sz w:val="24"/>
          <w:szCs w:val="24"/>
          <w:lang w:val="en-US"/>
          <w14:ligatures w14:val="none"/>
        </w:rPr>
      </w:pPr>
    </w:p>
    <w:p w14:paraId="1844D660">
      <w:pPr>
        <w:shd w:val="clear" w:color="auto" w:fill="FFFFFF"/>
        <w:rPr>
          <w:rFonts w:hint="default" w:ascii="Times New Roman" w:hAnsi="Times New Roman" w:eastAsia="Times New Roman" w:cs="Times New Roman"/>
          <w:kern w:val="0"/>
          <w:sz w:val="24"/>
          <w:szCs w:val="24"/>
          <w:lang w:val="en-US"/>
          <w14:ligatures w14:val="none"/>
        </w:rPr>
      </w:pPr>
    </w:p>
    <w:p w14:paraId="54417735">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Full exemple</w:t>
      </w:r>
    </w:p>
    <w:p w14:paraId="7E09AE1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6EC1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6FFA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meta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"viewport"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"width=device-width, initial-scale=1.0"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37F6D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18C11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87F5F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box-sizing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border-box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8D904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2393A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5876C3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9AAC8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BF862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DA3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4A63B7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37CC07">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F6545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9991B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883E9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6F5A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A319C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0394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2F846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black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EB9AD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4A30C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451D9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4E946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D8281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2075F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FCAE7B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E03ADF">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5E9D5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DB99C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#e5e5e5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5D95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3A8CE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3F20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2F93DE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38EE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86F74D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F90D9F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34CBBA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586C0"/>
          <w:kern w:val="0"/>
          <w:sz w:val="18"/>
          <w:szCs w:val="18"/>
          <w:shd w:val="clear" w:fill="1F1F1F"/>
          <w:lang w:val="en-US" w:eastAsia="zh-CN" w:bidi="ar"/>
          <w14:ligatures w14:val="standardContextual"/>
        </w:rPr>
        <w:t>@media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only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screen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and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22B49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For mobile phones: */</w:t>
      </w:r>
    </w:p>
    <w:p w14:paraId="340F13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.menu</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.main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76FB1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02928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110EE5D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BD60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6D7D1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5C08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"font-family:Verdana;color:#aaaaaa;"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334BAB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9E939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"background-color:#e5e5e5;padding:15px;text-align:center;"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59A538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Hello World</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061615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457E7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EF0FC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"overflow:auto"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66446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"menu"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62E8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1</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6AB1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2</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32E88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3</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0084D6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4</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F2B779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85718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11DD9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"main"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86C5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Lorum Ipsum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5563E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 sed diam nonummy nibh euismod tincidunt ut laoreet dolore magna aliquam erat volutpat.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0FDFDA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982841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83639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337839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About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29ED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Lorem ipsum dolor sit amet, consectetuer adipiscing elit.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B54A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7546D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F566E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963179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"background-color:#e5e5e5;text-align:center;padding:10px;margin-top:7px;"</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copyright w3schools.com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20EFD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0C4CDC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F4B6F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5E654F">
      <w:pPr>
        <w:shd w:val="clear" w:color="auto" w:fill="FFFFFF"/>
        <w:rPr>
          <w:rFonts w:hint="default" w:ascii="Times New Roman" w:hAnsi="Times New Roman" w:eastAsia="Times New Roman" w:cs="Times New Roman"/>
          <w:kern w:val="0"/>
          <w:sz w:val="24"/>
          <w:szCs w:val="24"/>
          <w:lang w:val="en-US"/>
          <w14:ligatures w14:val="none"/>
        </w:rPr>
      </w:pPr>
    </w:p>
    <w:p w14:paraId="658C7E86">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Computer code</w:t>
      </w:r>
    </w:p>
    <w:p w14:paraId="65CA1669">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p>
    <w:p w14:paraId="5595B0CF">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https://www.w3schools.com/html/html_computercode_elements.asp</w:t>
      </w:r>
    </w:p>
    <w:p w14:paraId="52F14A4C">
      <w:pPr>
        <w:shd w:val="clear" w:color="auto" w:fill="FFFFFF"/>
        <w:ind w:firstLine="120" w:firstLineChars="5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Tagovi &lt;kbd&gt;  (input) and &lt;samp&gt; (output)</w:t>
      </w:r>
    </w:p>
    <w:p w14:paraId="6B5CE279">
      <w:pPr>
        <w:shd w:val="clear" w:color="auto" w:fill="FFFFFF"/>
        <w:rPr>
          <w:rFonts w:hint="default" w:ascii="Times New Roman" w:hAnsi="Times New Roman" w:eastAsia="Times New Roman" w:cs="Times New Roman"/>
          <w:kern w:val="0"/>
          <w:sz w:val="24"/>
          <w:szCs w:val="24"/>
          <w:lang w:val="en-US"/>
          <w14:ligatures w14:val="none"/>
        </w:rPr>
      </w:pPr>
    </w:p>
    <w:p w14:paraId="310C960C">
      <w:pPr>
        <w:shd w:val="clear" w:color="auto" w:fill="FFFFFF"/>
        <w:rPr>
          <w:rFonts w:hint="default" w:ascii="Times New Roman" w:hAnsi="Times New Roman" w:eastAsia="Times New Roman" w:cs="Times New Roman"/>
          <w:kern w:val="0"/>
          <w:sz w:val="24"/>
          <w:szCs w:val="24"/>
          <w:lang w:val="en-US"/>
          <w14:ligatures w14:val="none"/>
        </w:rPr>
      </w:pPr>
    </w:p>
    <w:p w14:paraId="06DE4237">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URL </w:t>
      </w:r>
    </w:p>
    <w:p w14:paraId="6BC69267">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A URL is another word for a web address.</w:t>
      </w:r>
    </w:p>
    <w:p w14:paraId="324FD2E5">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A URL can be composed of words (e.g. w3schools.com), or an Internet Protocol (IP) address (e.g. 192.68.20.50).</w:t>
      </w:r>
    </w:p>
    <w:p w14:paraId="6294851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Web browsers request pages from web servers by using a URL.</w:t>
      </w:r>
    </w:p>
    <w:p w14:paraId="33D00782">
      <w:pPr>
        <w:shd w:val="clear" w:color="auto" w:fill="FFFFFF"/>
        <w:rPr>
          <w:rFonts w:hint="default" w:ascii="Times New Roman" w:hAnsi="Times New Roman" w:eastAsia="Times New Roman"/>
          <w:kern w:val="0"/>
          <w:sz w:val="24"/>
          <w:szCs w:val="24"/>
          <w:lang w:val="en-US"/>
          <w14:ligatures w14:val="none"/>
        </w:rPr>
      </w:pPr>
    </w:p>
    <w:p w14:paraId="21B4549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A web address like https://www.w3schools.com/html/default.asp follows these syntax rules:</w:t>
      </w:r>
    </w:p>
    <w:p w14:paraId="1B7D704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scheme: //prefix. domain: port/ path/ filename</w:t>
      </w:r>
    </w:p>
    <w:p w14:paraId="7D0A21B7">
      <w:pPr>
        <w:keepNext w:val="0"/>
        <w:keepLines w:val="0"/>
        <w:widowControl/>
        <w:numPr>
          <w:ilvl w:val="0"/>
          <w:numId w:val="9"/>
        </w:numPr>
        <w:suppressLineNumbers w:val="0"/>
        <w:spacing w:before="0" w:beforeAutospacing="1" w:after="0" w:afterAutospacing="1"/>
        <w:ind w:left="720" w:hanging="360"/>
        <w:rPr>
          <w:sz w:val="18"/>
          <w:szCs w:val="18"/>
        </w:rPr>
      </w:pPr>
      <w:r>
        <w:rPr>
          <w:rFonts w:ascii="Verdana" w:hAnsi="Verdana" w:cs="Verdana"/>
          <w:b/>
          <w:bCs/>
          <w:i w:val="0"/>
          <w:iCs w:val="0"/>
          <w:color w:val="000000"/>
          <w:spacing w:val="0"/>
          <w:sz w:val="18"/>
          <w:szCs w:val="18"/>
          <w:shd w:val="clear" w:fill="FFFFFF"/>
        </w:rPr>
        <w:t>S</w:t>
      </w:r>
      <w:r>
        <w:rPr>
          <w:rFonts w:ascii="Verdana" w:hAnsi="Verdana" w:cs="Verdana"/>
          <w:b/>
          <w:bCs/>
          <w:i w:val="0"/>
          <w:iCs w:val="0"/>
          <w:caps w:val="0"/>
          <w:color w:val="000000"/>
          <w:spacing w:val="0"/>
          <w:sz w:val="18"/>
          <w:szCs w:val="18"/>
          <w:shd w:val="clear" w:fill="FFFFFF"/>
        </w:rPr>
        <w:t>cheme</w:t>
      </w:r>
      <w:r>
        <w:rPr>
          <w:rFonts w:hint="default" w:ascii="Verdana" w:hAnsi="Verdana" w:cs="Verdana"/>
          <w:b/>
          <w:bCs/>
          <w:i w:val="0"/>
          <w:iCs w:val="0"/>
          <w:caps w:val="0"/>
          <w:color w:val="000000"/>
          <w:spacing w:val="0"/>
          <w:sz w:val="18"/>
          <w:szCs w:val="18"/>
          <w:shd w:val="clear" w:fill="FFFFFF"/>
          <w:lang w:val="en-US"/>
        </w:rPr>
        <w:t xml:space="preserve"> (skim)</w:t>
      </w:r>
      <w:r>
        <w:rPr>
          <w:rFonts w:hint="default" w:ascii="Verdana" w:hAnsi="Verdana" w:cs="Verdana"/>
          <w:i w:val="0"/>
          <w:iCs w:val="0"/>
          <w:caps w:val="0"/>
          <w:color w:val="000000"/>
          <w:spacing w:val="0"/>
          <w:sz w:val="18"/>
          <w:szCs w:val="18"/>
          <w:shd w:val="clear" w:fill="FFFFFF"/>
        </w:rPr>
        <w:t> - defines the </w:t>
      </w:r>
      <w:r>
        <w:rPr>
          <w:rFonts w:hint="default" w:ascii="Verdana" w:hAnsi="Verdana" w:cs="Verdana"/>
          <w:b/>
          <w:bCs/>
          <w:i w:val="0"/>
          <w:iCs w:val="0"/>
          <w:caps w:val="0"/>
          <w:color w:val="000000"/>
          <w:spacing w:val="0"/>
          <w:sz w:val="18"/>
          <w:szCs w:val="18"/>
          <w:shd w:val="clear" w:fill="FFFFFF"/>
        </w:rPr>
        <w:t>type</w:t>
      </w:r>
      <w:r>
        <w:rPr>
          <w:rFonts w:hint="default" w:ascii="Verdana" w:hAnsi="Verdana" w:cs="Verdana"/>
          <w:i w:val="0"/>
          <w:iCs w:val="0"/>
          <w:caps w:val="0"/>
          <w:color w:val="000000"/>
          <w:spacing w:val="0"/>
          <w:sz w:val="18"/>
          <w:szCs w:val="18"/>
          <w:shd w:val="clear" w:fill="FFFFFF"/>
        </w:rPr>
        <w:t> of Internet service (most common is </w:t>
      </w:r>
      <w:r>
        <w:rPr>
          <w:rFonts w:hint="default" w:ascii="Verdana" w:hAnsi="Verdana" w:cs="Verdana"/>
          <w:b/>
          <w:bCs/>
          <w:i w:val="0"/>
          <w:iCs w:val="0"/>
          <w:caps w:val="0"/>
          <w:color w:val="000000"/>
          <w:spacing w:val="0"/>
          <w:sz w:val="18"/>
          <w:szCs w:val="18"/>
          <w:shd w:val="clear" w:fill="FFFFFF"/>
        </w:rPr>
        <w:t>http or https</w:t>
      </w:r>
      <w:r>
        <w:rPr>
          <w:rFonts w:hint="default" w:ascii="Verdana" w:hAnsi="Verdana" w:cs="Verdana"/>
          <w:b/>
          <w:bCs/>
          <w:i w:val="0"/>
          <w:iCs w:val="0"/>
          <w:caps w:val="0"/>
          <w:color w:val="000000"/>
          <w:spacing w:val="0"/>
          <w:sz w:val="18"/>
          <w:szCs w:val="18"/>
          <w:shd w:val="clear" w:fill="FFFFFF"/>
          <w:lang w:val="en-US"/>
        </w:rPr>
        <w:t xml:space="preserve"> (secured)</w:t>
      </w:r>
      <w:r>
        <w:rPr>
          <w:rFonts w:hint="default" w:ascii="Verdana" w:hAnsi="Verdana" w:cs="Verdana"/>
          <w:i w:val="0"/>
          <w:iCs w:val="0"/>
          <w:caps w:val="0"/>
          <w:color w:val="000000"/>
          <w:spacing w:val="0"/>
          <w:sz w:val="18"/>
          <w:szCs w:val="18"/>
          <w:shd w:val="clear" w:fill="FFFFFF"/>
        </w:rPr>
        <w:t>)</w:t>
      </w:r>
    </w:p>
    <w:p w14:paraId="6E8E31AF">
      <w:pPr>
        <w:keepNext w:val="0"/>
        <w:keepLines w:val="0"/>
        <w:widowControl/>
        <w:numPr>
          <w:ilvl w:val="0"/>
          <w:numId w:val="9"/>
        </w:numPr>
        <w:suppressLineNumbers w:val="0"/>
        <w:spacing w:before="0" w:beforeAutospacing="1" w:after="0" w:afterAutospacing="1"/>
        <w:ind w:left="720" w:hanging="360"/>
        <w:rPr>
          <w:sz w:val="18"/>
          <w:szCs w:val="18"/>
        </w:rPr>
      </w:pPr>
      <w:r>
        <w:rPr>
          <w:rStyle w:val="13"/>
          <w:rFonts w:hint="default" w:ascii="Verdana" w:hAnsi="Verdana" w:cs="Verdana"/>
          <w:b/>
          <w:bCs/>
          <w:i w:val="0"/>
          <w:iCs w:val="0"/>
          <w:caps w:val="0"/>
          <w:color w:val="000000"/>
          <w:spacing w:val="0"/>
          <w:sz w:val="18"/>
          <w:szCs w:val="18"/>
          <w:shd w:val="clear" w:fill="FFFFFF"/>
        </w:rPr>
        <w:t>prefix</w:t>
      </w:r>
      <w:r>
        <w:rPr>
          <w:rFonts w:hint="default" w:ascii="Verdana" w:hAnsi="Verdana" w:cs="Verdana"/>
          <w:i w:val="0"/>
          <w:iCs w:val="0"/>
          <w:caps w:val="0"/>
          <w:color w:val="000000"/>
          <w:spacing w:val="0"/>
          <w:sz w:val="18"/>
          <w:szCs w:val="18"/>
          <w:shd w:val="clear" w:fill="FFFFFF"/>
        </w:rPr>
        <w:t> - defines a domain </w:t>
      </w:r>
      <w:r>
        <w:rPr>
          <w:rFonts w:hint="default" w:ascii="Verdana" w:hAnsi="Verdana" w:cs="Verdana"/>
          <w:b/>
          <w:bCs/>
          <w:i w:val="0"/>
          <w:iCs w:val="0"/>
          <w:caps w:val="0"/>
          <w:color w:val="000000"/>
          <w:spacing w:val="0"/>
          <w:sz w:val="18"/>
          <w:szCs w:val="18"/>
          <w:shd w:val="clear" w:fill="FFFFFF"/>
        </w:rPr>
        <w:t>prefix</w:t>
      </w:r>
      <w:r>
        <w:rPr>
          <w:rFonts w:hint="default" w:ascii="Verdana" w:hAnsi="Verdana" w:cs="Verdana"/>
          <w:i w:val="0"/>
          <w:iCs w:val="0"/>
          <w:caps w:val="0"/>
          <w:color w:val="000000"/>
          <w:spacing w:val="0"/>
          <w:sz w:val="18"/>
          <w:szCs w:val="18"/>
          <w:shd w:val="clear" w:fill="FFFFFF"/>
        </w:rPr>
        <w:t> (default for http is </w:t>
      </w:r>
      <w:r>
        <w:rPr>
          <w:rFonts w:hint="default" w:ascii="Verdana" w:hAnsi="Verdana" w:cs="Verdana"/>
          <w:b/>
          <w:bCs/>
          <w:i w:val="0"/>
          <w:iCs w:val="0"/>
          <w:caps w:val="0"/>
          <w:color w:val="000000"/>
          <w:spacing w:val="0"/>
          <w:sz w:val="18"/>
          <w:szCs w:val="18"/>
          <w:shd w:val="clear" w:fill="FFFFFF"/>
        </w:rPr>
        <w:t>www</w:t>
      </w:r>
      <w:r>
        <w:rPr>
          <w:rFonts w:hint="default" w:ascii="Verdana" w:hAnsi="Verdana" w:cs="Verdana"/>
          <w:i w:val="0"/>
          <w:iCs w:val="0"/>
          <w:caps w:val="0"/>
          <w:color w:val="000000"/>
          <w:spacing w:val="0"/>
          <w:sz w:val="18"/>
          <w:szCs w:val="18"/>
          <w:shd w:val="clear" w:fill="FFFFFF"/>
        </w:rPr>
        <w:t>)</w:t>
      </w:r>
    </w:p>
    <w:p w14:paraId="4922B111">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domain</w:t>
      </w:r>
      <w:r>
        <w:rPr>
          <w:rFonts w:hint="default" w:ascii="Verdana" w:hAnsi="Verdana" w:cs="Verdana"/>
          <w:i w:val="0"/>
          <w:iCs w:val="0"/>
          <w:caps w:val="0"/>
          <w:color w:val="000000"/>
          <w:spacing w:val="0"/>
          <w:sz w:val="18"/>
          <w:szCs w:val="18"/>
          <w:shd w:val="clear" w:fill="FFFFFF"/>
        </w:rPr>
        <w:t> - defines the Internet </w:t>
      </w:r>
      <w:r>
        <w:rPr>
          <w:rFonts w:hint="default" w:ascii="Verdana" w:hAnsi="Verdana" w:cs="Verdana"/>
          <w:b/>
          <w:bCs/>
          <w:i w:val="0"/>
          <w:iCs w:val="0"/>
          <w:caps w:val="0"/>
          <w:color w:val="000000"/>
          <w:spacing w:val="0"/>
          <w:sz w:val="18"/>
          <w:szCs w:val="18"/>
          <w:shd w:val="clear" w:fill="FFFFFF"/>
        </w:rPr>
        <w:t>domain name </w:t>
      </w:r>
      <w:r>
        <w:rPr>
          <w:rFonts w:hint="default" w:ascii="Verdana" w:hAnsi="Verdana" w:cs="Verdana"/>
          <w:i w:val="0"/>
          <w:iCs w:val="0"/>
          <w:caps w:val="0"/>
          <w:color w:val="000000"/>
          <w:spacing w:val="0"/>
          <w:sz w:val="18"/>
          <w:szCs w:val="18"/>
          <w:shd w:val="clear" w:fill="FFFFFF"/>
        </w:rPr>
        <w:t>(like w3schools.com)</w:t>
      </w:r>
    </w:p>
    <w:p w14:paraId="30FBBB39">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port</w:t>
      </w:r>
      <w:r>
        <w:rPr>
          <w:rFonts w:hint="default" w:ascii="Verdana" w:hAnsi="Verdana" w:cs="Verdana"/>
          <w:i w:val="0"/>
          <w:iCs w:val="0"/>
          <w:caps w:val="0"/>
          <w:color w:val="000000"/>
          <w:spacing w:val="0"/>
          <w:sz w:val="18"/>
          <w:szCs w:val="18"/>
          <w:shd w:val="clear" w:fill="FFFFFF"/>
        </w:rPr>
        <w:t> - defines the </w:t>
      </w:r>
      <w:r>
        <w:rPr>
          <w:rFonts w:hint="default" w:ascii="Verdana" w:hAnsi="Verdana" w:cs="Verdana"/>
          <w:b/>
          <w:bCs/>
          <w:i w:val="0"/>
          <w:iCs w:val="0"/>
          <w:caps w:val="0"/>
          <w:color w:val="000000"/>
          <w:spacing w:val="0"/>
          <w:sz w:val="18"/>
          <w:szCs w:val="18"/>
          <w:shd w:val="clear" w:fill="FFFFFF"/>
        </w:rPr>
        <w:t>port number </w:t>
      </w:r>
      <w:r>
        <w:rPr>
          <w:rFonts w:hint="default" w:ascii="Verdana" w:hAnsi="Verdana" w:cs="Verdana"/>
          <w:i w:val="0"/>
          <w:iCs w:val="0"/>
          <w:caps w:val="0"/>
          <w:color w:val="000000"/>
          <w:spacing w:val="0"/>
          <w:sz w:val="18"/>
          <w:szCs w:val="18"/>
          <w:shd w:val="clear" w:fill="FFFFFF"/>
        </w:rPr>
        <w:t>at the host (default for http is </w:t>
      </w:r>
      <w:r>
        <w:rPr>
          <w:rFonts w:hint="default" w:ascii="Verdana" w:hAnsi="Verdana" w:cs="Verdana"/>
          <w:b/>
          <w:bCs/>
          <w:i w:val="0"/>
          <w:iCs w:val="0"/>
          <w:caps w:val="0"/>
          <w:color w:val="000000"/>
          <w:spacing w:val="0"/>
          <w:sz w:val="18"/>
          <w:szCs w:val="18"/>
          <w:shd w:val="clear" w:fill="FFFFFF"/>
        </w:rPr>
        <w:t>80</w:t>
      </w:r>
      <w:r>
        <w:rPr>
          <w:rFonts w:hint="default" w:ascii="Verdana" w:hAnsi="Verdana" w:cs="Verdana"/>
          <w:i w:val="0"/>
          <w:iCs w:val="0"/>
          <w:caps w:val="0"/>
          <w:color w:val="000000"/>
          <w:spacing w:val="0"/>
          <w:sz w:val="18"/>
          <w:szCs w:val="18"/>
          <w:shd w:val="clear" w:fill="FFFFFF"/>
        </w:rPr>
        <w:t>)</w:t>
      </w:r>
    </w:p>
    <w:p w14:paraId="0466E56B">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path</w:t>
      </w:r>
      <w:r>
        <w:rPr>
          <w:rFonts w:hint="default" w:ascii="Verdana" w:hAnsi="Verdana" w:cs="Verdana"/>
          <w:i w:val="0"/>
          <w:iCs w:val="0"/>
          <w:caps w:val="0"/>
          <w:color w:val="000000"/>
          <w:spacing w:val="0"/>
          <w:sz w:val="18"/>
          <w:szCs w:val="18"/>
          <w:shd w:val="clear" w:fill="FFFFFF"/>
        </w:rPr>
        <w:t> - defines a </w:t>
      </w:r>
      <w:r>
        <w:rPr>
          <w:rFonts w:hint="default" w:ascii="Verdana" w:hAnsi="Verdana" w:cs="Verdana"/>
          <w:b/>
          <w:bCs/>
          <w:i w:val="0"/>
          <w:iCs w:val="0"/>
          <w:caps w:val="0"/>
          <w:color w:val="000000"/>
          <w:spacing w:val="0"/>
          <w:sz w:val="18"/>
          <w:szCs w:val="18"/>
          <w:shd w:val="clear" w:fill="FFFFFF"/>
        </w:rPr>
        <w:t>path</w:t>
      </w:r>
      <w:r>
        <w:rPr>
          <w:rFonts w:hint="default" w:ascii="Verdana" w:hAnsi="Verdana" w:cs="Verdana"/>
          <w:i w:val="0"/>
          <w:iCs w:val="0"/>
          <w:caps w:val="0"/>
          <w:color w:val="000000"/>
          <w:spacing w:val="0"/>
          <w:sz w:val="18"/>
          <w:szCs w:val="18"/>
          <w:shd w:val="clear" w:fill="FFFFFF"/>
        </w:rPr>
        <w:t> at the server (If omitted: the root directory of the site)</w:t>
      </w:r>
    </w:p>
    <w:p w14:paraId="46C16033">
      <w:pPr>
        <w:keepNext w:val="0"/>
        <w:keepLines w:val="0"/>
        <w:widowControl/>
        <w:numPr>
          <w:ilvl w:val="0"/>
          <w:numId w:val="9"/>
        </w:numPr>
        <w:suppressLineNumbers w:val="0"/>
        <w:spacing w:before="0" w:beforeAutospacing="1" w:after="0" w:afterAutospacing="1"/>
        <w:ind w:left="720" w:hanging="360"/>
        <w:rPr>
          <w:sz w:val="18"/>
          <w:szCs w:val="18"/>
        </w:rPr>
      </w:pPr>
      <w:r>
        <w:rPr>
          <w:rFonts w:hint="default" w:ascii="Verdana" w:hAnsi="Verdana" w:cs="Verdana"/>
          <w:b/>
          <w:bCs/>
          <w:i w:val="0"/>
          <w:iCs w:val="0"/>
          <w:caps w:val="0"/>
          <w:color w:val="000000"/>
          <w:spacing w:val="0"/>
          <w:sz w:val="18"/>
          <w:szCs w:val="18"/>
          <w:shd w:val="clear" w:fill="FFFFFF"/>
        </w:rPr>
        <w:t>filename</w:t>
      </w:r>
      <w:r>
        <w:rPr>
          <w:rFonts w:hint="default" w:ascii="Verdana" w:hAnsi="Verdana" w:cs="Verdana"/>
          <w:i w:val="0"/>
          <w:iCs w:val="0"/>
          <w:caps w:val="0"/>
          <w:color w:val="000000"/>
          <w:spacing w:val="0"/>
          <w:sz w:val="18"/>
          <w:szCs w:val="18"/>
          <w:shd w:val="clear" w:fill="FFFFFF"/>
        </w:rPr>
        <w:t> - defines the name of a document or resource</w:t>
      </w:r>
    </w:p>
    <w:p w14:paraId="3E420A3A">
      <w:pPr>
        <w:keepNext w:val="0"/>
        <w:keepLines w:val="0"/>
        <w:widowControl/>
        <w:numPr>
          <w:ilvl w:val="0"/>
          <w:numId w:val="0"/>
        </w:numPr>
        <w:suppressLineNumbers w:val="0"/>
        <w:tabs>
          <w:tab w:val="left" w:pos="720"/>
        </w:tabs>
        <w:spacing w:before="0" w:beforeAutospacing="1" w:after="0" w:afterAutospacing="1" w:line="259" w:lineRule="auto"/>
        <w:rPr>
          <w:rFonts w:hint="default" w:ascii="Verdana" w:hAnsi="Verdana" w:cs="Verdana"/>
          <w:i w:val="0"/>
          <w:iCs w:val="0"/>
          <w:caps w:val="0"/>
          <w:color w:val="000000"/>
          <w:spacing w:val="0"/>
          <w:sz w:val="18"/>
          <w:szCs w:val="18"/>
          <w:shd w:val="clear" w:fill="FFFFFF"/>
        </w:rPr>
      </w:pPr>
    </w:p>
    <w:p w14:paraId="082D1457">
      <w:pPr>
        <w:shd w:val="clear" w:color="auto" w:fill="FFFFFF"/>
        <w:rPr>
          <w:rFonts w:hint="default" w:ascii="Times New Roman" w:hAnsi="Times New Roman" w:eastAsia="Times New Roman" w:cs="Times New Roman"/>
          <w:b/>
          <w:bCs/>
          <w:color w:val="FF0000"/>
          <w:kern w:val="0"/>
          <w:sz w:val="24"/>
          <w:szCs w:val="24"/>
          <w:highlight w:val="none"/>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XHTML</w:t>
      </w:r>
      <w:r>
        <w:rPr>
          <w:rFonts w:hint="default" w:ascii="Times New Roman" w:hAnsi="Times New Roman" w:eastAsia="Times New Roman" w:cs="Times New Roman"/>
          <w:b/>
          <w:bCs/>
          <w:color w:val="FF0000"/>
          <w:kern w:val="0"/>
          <w:sz w:val="24"/>
          <w:szCs w:val="24"/>
          <w:highlight w:val="none"/>
          <w:lang w:val="en-US"/>
          <w14:ligatures w14:val="none"/>
        </w:rPr>
        <w:t xml:space="preserve"> - https://www.w3schools.com/html/html_xhtml.asp</w:t>
      </w:r>
    </w:p>
    <w:p w14:paraId="40AC5374">
      <w:pPr>
        <w:shd w:val="clear" w:color="auto" w:fill="FFFFFF"/>
        <w:rPr>
          <w:rFonts w:hint="default" w:ascii="Times New Roman" w:hAnsi="Times New Roman" w:eastAsia="Times New Roman"/>
          <w:kern w:val="0"/>
          <w:sz w:val="24"/>
          <w:szCs w:val="24"/>
          <w:lang w:val="en-US"/>
          <w14:ligatures w14:val="none"/>
        </w:rPr>
      </w:pPr>
    </w:p>
    <w:p w14:paraId="462FFB32">
      <w:pPr>
        <w:shd w:val="clear" w:color="auto" w:fill="FFFFFF"/>
        <w:rPr>
          <w:rFonts w:hint="default" w:ascii="Times New Roman" w:hAnsi="Times New Roman" w:eastAsia="Times New Roman"/>
          <w:kern w:val="0"/>
          <w:sz w:val="24"/>
          <w:szCs w:val="24"/>
          <w:lang w:val="en-US"/>
          <w14:ligatures w14:val="none"/>
        </w:rPr>
      </w:pPr>
    </w:p>
    <w:p w14:paraId="33DAA7DF">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FORM</w:t>
      </w:r>
    </w:p>
    <w:p w14:paraId="2DBCD2B9">
      <w:pPr>
        <w:pStyle w:val="12"/>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3"/>
        </w:rPr>
        <w:t>GET</w:t>
      </w:r>
      <w:r>
        <w:t xml:space="preserve">: Podaci se šalju kao deo URL-a, što znači da su vidljivi u adresnoj traci (npr., </w:t>
      </w:r>
      <w:r>
        <w:rPr>
          <w:rStyle w:val="9"/>
        </w:rPr>
        <w:t>example.com/form?name=John&amp;age=25</w:t>
      </w:r>
      <w:r>
        <w:t>). Obično se koristi za preuzimanje podataka ili kada nije bitno ako su podaci javno vidljivi. GET ima ograničenje veličine (oko 2000 karaktera).</w:t>
      </w:r>
    </w:p>
    <w:p w14:paraId="4F9F07ED">
      <w:pPr>
        <w:pStyle w:val="12"/>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3"/>
        </w:rPr>
        <w:t>POST</w:t>
      </w:r>
      <w:r>
        <w:t>: Podaci se šalju u telu HTTP zahteva, što ih čini nevidljivim u URL-u. POST je pogodan za slanje velikih količina podataka ili poverljivih informacija (poput lozinki), jer se ne prikazuju u adresnoj traci i nemaju ograničenje veličine.</w:t>
      </w:r>
    </w:p>
    <w:p w14:paraId="26F73829">
      <w:pPr>
        <w:shd w:val="clear" w:color="auto" w:fill="FFFFFF"/>
        <w:rPr>
          <w:rFonts w:hint="default" w:ascii="Times New Roman" w:hAnsi="Times New Roman" w:eastAsia="Times New Roman" w:cs="Times New Roman"/>
          <w:b/>
          <w:bCs/>
          <w:color w:val="FF0000"/>
          <w:kern w:val="0"/>
          <w:sz w:val="24"/>
          <w:szCs w:val="24"/>
          <w:highlight w:val="yellow"/>
          <w:lang w:val="en-US"/>
          <w14:ligatures w14:val="none"/>
        </w:rPr>
      </w:pPr>
      <w:r>
        <w:rPr>
          <w:rFonts w:hint="default" w:ascii="Symbol" w:hAnsi="Symbol" w:eastAsia="Symbol" w:cs="Symbol"/>
          <w:sz w:val="24"/>
        </w:rPr>
        <w:t>·</w:t>
      </w:r>
      <w:r>
        <w:rPr>
          <w:rFonts w:hint="eastAsia" w:ascii="SimSun" w:hAnsi="SimSun" w:eastAsia="SimSun" w:cs="SimSun"/>
          <w:sz w:val="24"/>
        </w:rPr>
        <w:t xml:space="preserve">  </w:t>
      </w:r>
    </w:p>
    <w:p w14:paraId="06DD0A95">
      <w:pPr>
        <w:shd w:val="clear" w:color="auto" w:fill="FFFFFF"/>
        <w:rPr>
          <w:rFonts w:hint="default" w:ascii="Times New Roman" w:hAnsi="Times New Roman" w:eastAsia="Times New Roman" w:cs="Times New Roman"/>
          <w:kern w:val="0"/>
          <w:sz w:val="24"/>
          <w:szCs w:val="24"/>
          <w:lang w:val="en-US"/>
          <w14:ligatures w14:val="none"/>
        </w:rPr>
      </w:pPr>
    </w:p>
    <w:p w14:paraId="238AAB1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w:t>
      </w:r>
      <w:r>
        <w:rPr>
          <w:rFonts w:hint="default" w:ascii="Times New Roman" w:hAnsi="Times New Roman" w:eastAsia="Times New Roman" w:cs="Times New Roman"/>
          <w:i w:val="0"/>
          <w:iCs w:val="0"/>
          <w:color w:val="FF0000"/>
          <w:kern w:val="0"/>
          <w:sz w:val="24"/>
          <w:szCs w:val="24"/>
          <w:u w:val="single"/>
          <w:lang w:val="en-US"/>
          <w14:ligatures w14:val="none"/>
        </w:rPr>
        <w:t xml:space="preserve">Input </w:t>
      </w:r>
      <w:r>
        <w:rPr>
          <w:rFonts w:hint="default" w:ascii="Times New Roman" w:hAnsi="Times New Roman" w:eastAsia="Times New Roman" w:cs="Times New Roman"/>
          <w:kern w:val="0"/>
          <w:sz w:val="24"/>
          <w:szCs w:val="24"/>
          <w:lang w:val="en-US"/>
          <w14:ligatures w14:val="none"/>
        </w:rPr>
        <w:t xml:space="preserve">koji se ponasaju kao submit: </w:t>
      </w:r>
      <w:r>
        <w:rPr>
          <w:rFonts w:hint="default" w:ascii="Times New Roman" w:hAnsi="Times New Roman" w:eastAsia="Times New Roman" w:cs="Times New Roman"/>
          <w:b/>
          <w:bCs/>
          <w:kern w:val="0"/>
          <w:sz w:val="24"/>
          <w:szCs w:val="24"/>
          <w:lang w:val="en-US"/>
          <w14:ligatures w14:val="none"/>
        </w:rPr>
        <w:t xml:space="preserve">submit, reset, button, image, </w:t>
      </w:r>
    </w:p>
    <w:p w14:paraId="2FC689B3">
      <w:pPr>
        <w:shd w:val="clear" w:color="auto" w:fill="FFFFFF"/>
        <w:rPr>
          <w:rFonts w:hint="default" w:ascii="Times New Roman" w:hAnsi="Times New Roman" w:eastAsia="Times New Roman" w:cs="Times New Roman"/>
          <w:kern w:val="0"/>
          <w:sz w:val="24"/>
          <w:szCs w:val="24"/>
          <w:lang w:val="en-US"/>
          <w14:ligatures w14:val="none"/>
        </w:rPr>
      </w:pPr>
    </w:p>
    <w:p w14:paraId="6FC4AF00">
      <w:pPr>
        <w:shd w:val="clear" w:color="auto" w:fill="FFFFFF"/>
        <w:rPr>
          <w:rFonts w:hint="default" w:ascii="Times New Roman" w:hAnsi="Times New Roman" w:eastAsia="Times New Roman" w:cs="Times New Roman"/>
          <w:color w:val="FF0000"/>
          <w:kern w:val="0"/>
          <w:sz w:val="24"/>
          <w:szCs w:val="24"/>
          <w:lang w:val="en-US"/>
          <w14:ligatures w14:val="none"/>
        </w:rPr>
      </w:pPr>
      <w:r>
        <w:rPr>
          <w:rFonts w:hint="default" w:ascii="Times New Roman" w:hAnsi="Times New Roman" w:eastAsia="Times New Roman" w:cs="Times New Roman"/>
          <w:b/>
          <w:bCs/>
          <w:color w:val="FF0000"/>
          <w:kern w:val="0"/>
          <w:sz w:val="24"/>
          <w:szCs w:val="24"/>
          <w:lang w:val="en-US"/>
          <w14:ligatures w14:val="none"/>
        </w:rPr>
        <w:t>BUTTON</w:t>
      </w:r>
      <w:r>
        <w:rPr>
          <w:rFonts w:hint="default" w:ascii="Times New Roman" w:hAnsi="Times New Roman" w:eastAsia="Times New Roman" w:cs="Times New Roman"/>
          <w:color w:val="FF0000"/>
          <w:kern w:val="0"/>
          <w:sz w:val="24"/>
          <w:szCs w:val="24"/>
          <w:lang w:val="en-US"/>
          <w14:ligatures w14:val="none"/>
        </w:rPr>
        <w:t xml:space="preserve"> - Ako se stavi onclick, ona se ne ponasa kao submit button, ako se ne stavi, onda ce biti submit za tu formu !!!</w:t>
      </w:r>
    </w:p>
    <w:p w14:paraId="49A839AD">
      <w:pPr>
        <w:shd w:val="clear" w:color="auto" w:fill="FFFFFF"/>
        <w:rPr>
          <w:rFonts w:hint="default" w:ascii="Times New Roman" w:hAnsi="Times New Roman" w:eastAsia="Times New Roman" w:cs="Times New Roman"/>
          <w:color w:val="FF0000"/>
          <w:kern w:val="0"/>
          <w:sz w:val="24"/>
          <w:szCs w:val="24"/>
          <w:lang w:val="en-US"/>
          <w14:ligatures w14:val="none"/>
        </w:rPr>
      </w:pPr>
    </w:p>
    <w:p w14:paraId="452B53BD">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Slika kao link, otvara se </w:t>
      </w:r>
      <w:r>
        <w:rPr>
          <w:rFonts w:hint="default" w:ascii="Times New Roman" w:hAnsi="Times New Roman" w:eastAsia="Times New Roman" w:cs="Times New Roman"/>
          <w:b/>
          <w:bCs/>
          <w:color w:val="FF0000"/>
          <w:kern w:val="0"/>
          <w:sz w:val="24"/>
          <w:szCs w:val="24"/>
          <w:lang w:val="en-US"/>
          <w14:ligatures w14:val="none"/>
        </w:rPr>
        <w:t xml:space="preserve">A </w:t>
      </w:r>
      <w:r>
        <w:rPr>
          <w:rFonts w:hint="default" w:ascii="Times New Roman" w:hAnsi="Times New Roman" w:eastAsia="Times New Roman" w:cs="Times New Roman"/>
          <w:kern w:val="0"/>
          <w:sz w:val="24"/>
          <w:szCs w:val="24"/>
          <w:lang w:val="en-US"/>
          <w14:ligatures w14:val="none"/>
        </w:rPr>
        <w:t xml:space="preserve">tag i u njega se ubacuje </w:t>
      </w:r>
      <w:r>
        <w:rPr>
          <w:rFonts w:hint="default" w:ascii="Times New Roman" w:hAnsi="Times New Roman" w:eastAsia="Times New Roman" w:cs="Times New Roman"/>
          <w:b/>
          <w:bCs/>
          <w:color w:val="FF0000"/>
          <w:kern w:val="0"/>
          <w:sz w:val="24"/>
          <w:szCs w:val="24"/>
          <w:lang w:val="en-US"/>
          <w14:ligatures w14:val="none"/>
        </w:rPr>
        <w:t xml:space="preserve">IMG </w:t>
      </w:r>
      <w:r>
        <w:rPr>
          <w:rFonts w:hint="default" w:ascii="Times New Roman" w:hAnsi="Times New Roman" w:eastAsia="Times New Roman" w:cs="Times New Roman"/>
          <w:kern w:val="0"/>
          <w:sz w:val="24"/>
          <w:szCs w:val="24"/>
          <w:lang w:val="en-US"/>
          <w14:ligatures w14:val="none"/>
        </w:rPr>
        <w:t>tag !!!</w:t>
      </w:r>
    </w:p>
    <w:p w14:paraId="33C37A09">
      <w:pPr>
        <w:shd w:val="clear" w:color="auto" w:fill="FFFFFF"/>
        <w:rPr>
          <w:rFonts w:hint="default" w:ascii="Times New Roman" w:hAnsi="Times New Roman" w:eastAsia="Times New Roman" w:cs="Times New Roman"/>
          <w:kern w:val="0"/>
          <w:sz w:val="24"/>
          <w:szCs w:val="24"/>
          <w:lang w:val="en-US"/>
          <w14:ligatures w14:val="none"/>
        </w:rPr>
      </w:pPr>
    </w:p>
    <w:tbl>
      <w:tblPr>
        <w:tblStyle w:val="7"/>
        <w:tblW w:w="9299"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38"/>
        <w:gridCol w:w="8261"/>
      </w:tblGrid>
      <w:tr w14:paraId="39B29A9E">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72" w:hRule="atLeast"/>
        </w:trPr>
        <w:tc>
          <w:tcPr>
            <w:tcW w:w="0" w:type="auto"/>
            <w:shd w:val="clear" w:color="auto" w:fill="E7E9EB"/>
            <w:tcMar>
              <w:top w:w="80" w:type="dxa"/>
              <w:left w:w="160" w:type="dxa"/>
              <w:bottom w:w="80" w:type="dxa"/>
              <w:right w:w="80" w:type="dxa"/>
            </w:tcMar>
            <w:vAlign w:val="top"/>
          </w:tcPr>
          <w:p w14:paraId="2B43348C">
            <w:pPr>
              <w:keepNext w:val="0"/>
              <w:keepLines w:val="0"/>
              <w:widowControl/>
              <w:suppressLineNumbers w:val="0"/>
              <w:jc w:val="left"/>
              <w:textAlignment w:val="top"/>
              <w:rPr>
                <w:rFonts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checked</w:t>
            </w:r>
          </w:p>
        </w:tc>
        <w:tc>
          <w:tcPr>
            <w:tcW w:w="0" w:type="auto"/>
            <w:shd w:val="clear" w:color="auto" w:fill="E7E9EB"/>
            <w:tcMar>
              <w:top w:w="80" w:type="dxa"/>
              <w:left w:w="80" w:type="dxa"/>
              <w:bottom w:w="80" w:type="dxa"/>
              <w:right w:w="80" w:type="dxa"/>
            </w:tcMar>
            <w:vAlign w:val="top"/>
          </w:tcPr>
          <w:p w14:paraId="41636A0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should be pre-selected when the page loads (for type="checkbox" or type="radio")</w:t>
            </w:r>
          </w:p>
        </w:tc>
      </w:tr>
      <w:tr w14:paraId="53E829E8">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15FC390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disabled</w:t>
            </w:r>
          </w:p>
        </w:tc>
        <w:tc>
          <w:tcPr>
            <w:tcW w:w="0" w:type="auto"/>
            <w:shd w:val="clear" w:color="auto" w:fill="FFFFFF"/>
            <w:tcMar>
              <w:top w:w="80" w:type="dxa"/>
              <w:left w:w="80" w:type="dxa"/>
              <w:bottom w:w="80" w:type="dxa"/>
              <w:right w:w="80" w:type="dxa"/>
            </w:tcMar>
            <w:vAlign w:val="top"/>
          </w:tcPr>
          <w:p w14:paraId="6FEB564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should be disabled</w:t>
            </w:r>
          </w:p>
        </w:tc>
      </w:tr>
      <w:tr w14:paraId="6188A09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720F16C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max</w:t>
            </w:r>
          </w:p>
        </w:tc>
        <w:tc>
          <w:tcPr>
            <w:tcW w:w="0" w:type="auto"/>
            <w:shd w:val="clear" w:color="auto" w:fill="E7E9EB"/>
            <w:tcMar>
              <w:top w:w="80" w:type="dxa"/>
              <w:left w:w="80" w:type="dxa"/>
              <w:bottom w:w="80" w:type="dxa"/>
              <w:right w:w="80" w:type="dxa"/>
            </w:tcMar>
            <w:vAlign w:val="top"/>
          </w:tcPr>
          <w:p w14:paraId="2B62722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maximum value for an input field</w:t>
            </w:r>
          </w:p>
        </w:tc>
      </w:tr>
      <w:tr w14:paraId="0F5DF14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1945F5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maxlength</w:t>
            </w:r>
          </w:p>
        </w:tc>
        <w:tc>
          <w:tcPr>
            <w:tcW w:w="0" w:type="auto"/>
            <w:shd w:val="clear" w:color="auto" w:fill="FFFFFF"/>
            <w:tcMar>
              <w:top w:w="80" w:type="dxa"/>
              <w:left w:w="80" w:type="dxa"/>
              <w:bottom w:w="80" w:type="dxa"/>
              <w:right w:w="80" w:type="dxa"/>
            </w:tcMar>
            <w:vAlign w:val="top"/>
          </w:tcPr>
          <w:p w14:paraId="650BB44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maximum number of character for an input field</w:t>
            </w:r>
          </w:p>
        </w:tc>
      </w:tr>
      <w:tr w14:paraId="51B09D2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3B084D1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min</w:t>
            </w:r>
          </w:p>
        </w:tc>
        <w:tc>
          <w:tcPr>
            <w:tcW w:w="0" w:type="auto"/>
            <w:shd w:val="clear" w:color="auto" w:fill="E7E9EB"/>
            <w:tcMar>
              <w:top w:w="80" w:type="dxa"/>
              <w:left w:w="80" w:type="dxa"/>
              <w:bottom w:w="80" w:type="dxa"/>
              <w:right w:w="80" w:type="dxa"/>
            </w:tcMar>
            <w:vAlign w:val="top"/>
          </w:tcPr>
          <w:p w14:paraId="5CA9815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minimum value for an input field</w:t>
            </w:r>
          </w:p>
        </w:tc>
      </w:tr>
      <w:tr w14:paraId="15EEEC2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DD24E46">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pattern</w:t>
            </w:r>
          </w:p>
        </w:tc>
        <w:tc>
          <w:tcPr>
            <w:tcW w:w="0" w:type="auto"/>
            <w:shd w:val="clear" w:color="auto" w:fill="FFFFFF"/>
            <w:tcMar>
              <w:top w:w="80" w:type="dxa"/>
              <w:left w:w="80" w:type="dxa"/>
              <w:bottom w:w="80" w:type="dxa"/>
              <w:right w:w="80" w:type="dxa"/>
            </w:tcMar>
            <w:vAlign w:val="top"/>
          </w:tcPr>
          <w:p w14:paraId="3B1200D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a regular expression to check the input value against</w:t>
            </w:r>
          </w:p>
        </w:tc>
      </w:tr>
      <w:tr w14:paraId="63FFA6A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0696D6E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readonly</w:t>
            </w:r>
          </w:p>
        </w:tc>
        <w:tc>
          <w:tcPr>
            <w:tcW w:w="0" w:type="auto"/>
            <w:shd w:val="clear" w:color="auto" w:fill="E7E9EB"/>
            <w:tcMar>
              <w:top w:w="80" w:type="dxa"/>
              <w:left w:w="80" w:type="dxa"/>
              <w:bottom w:w="80" w:type="dxa"/>
              <w:right w:w="80" w:type="dxa"/>
            </w:tcMar>
            <w:vAlign w:val="top"/>
          </w:tcPr>
          <w:p w14:paraId="3266071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is read only (cannot be changed)</w:t>
            </w:r>
          </w:p>
        </w:tc>
      </w:tr>
      <w:tr w14:paraId="4D8172B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5DC614D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required</w:t>
            </w:r>
          </w:p>
        </w:tc>
        <w:tc>
          <w:tcPr>
            <w:tcW w:w="0" w:type="auto"/>
            <w:shd w:val="clear" w:color="auto" w:fill="FFFFFF"/>
            <w:tcMar>
              <w:top w:w="80" w:type="dxa"/>
              <w:left w:w="80" w:type="dxa"/>
              <w:bottom w:w="80" w:type="dxa"/>
              <w:right w:w="80" w:type="dxa"/>
            </w:tcMar>
            <w:vAlign w:val="top"/>
          </w:tcPr>
          <w:p w14:paraId="0DFCC60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that an input field is required (must be filled out)</w:t>
            </w:r>
          </w:p>
        </w:tc>
      </w:tr>
      <w:tr w14:paraId="71D27B1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3" w:hRule="atLeast"/>
        </w:trPr>
        <w:tc>
          <w:tcPr>
            <w:tcW w:w="0" w:type="auto"/>
            <w:shd w:val="clear" w:color="auto" w:fill="E7E9EB"/>
            <w:tcMar>
              <w:top w:w="80" w:type="dxa"/>
              <w:left w:w="160" w:type="dxa"/>
              <w:bottom w:w="80" w:type="dxa"/>
              <w:right w:w="80" w:type="dxa"/>
            </w:tcMar>
            <w:vAlign w:val="top"/>
          </w:tcPr>
          <w:p w14:paraId="36506DB2">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size</w:t>
            </w:r>
          </w:p>
        </w:tc>
        <w:tc>
          <w:tcPr>
            <w:tcW w:w="0" w:type="auto"/>
            <w:shd w:val="clear" w:color="auto" w:fill="E7E9EB"/>
            <w:tcMar>
              <w:top w:w="80" w:type="dxa"/>
              <w:left w:w="80" w:type="dxa"/>
              <w:bottom w:w="80" w:type="dxa"/>
              <w:right w:w="80" w:type="dxa"/>
            </w:tcMar>
            <w:vAlign w:val="top"/>
          </w:tcPr>
          <w:p w14:paraId="62A83A4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width (in characters) of an input field</w:t>
            </w:r>
          </w:p>
        </w:tc>
      </w:tr>
      <w:tr w14:paraId="1AF3FA1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73" w:hRule="atLeast"/>
        </w:trPr>
        <w:tc>
          <w:tcPr>
            <w:tcW w:w="0" w:type="auto"/>
            <w:shd w:val="clear" w:color="auto" w:fill="FFFFFF"/>
            <w:tcMar>
              <w:top w:w="80" w:type="dxa"/>
              <w:left w:w="160" w:type="dxa"/>
              <w:bottom w:w="80" w:type="dxa"/>
              <w:right w:w="80" w:type="dxa"/>
            </w:tcMar>
            <w:vAlign w:val="top"/>
          </w:tcPr>
          <w:p w14:paraId="2D18FDB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step</w:t>
            </w:r>
          </w:p>
        </w:tc>
        <w:tc>
          <w:tcPr>
            <w:tcW w:w="0" w:type="auto"/>
            <w:shd w:val="clear" w:color="auto" w:fill="FFFFFF"/>
            <w:tcMar>
              <w:top w:w="80" w:type="dxa"/>
              <w:left w:w="80" w:type="dxa"/>
              <w:bottom w:w="80" w:type="dxa"/>
              <w:right w:w="80" w:type="dxa"/>
            </w:tcMar>
            <w:vAlign w:val="top"/>
          </w:tcPr>
          <w:p w14:paraId="3FDD46A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legal number intervals for an input field</w:t>
            </w:r>
          </w:p>
        </w:tc>
      </w:tr>
      <w:tr w14:paraId="770CC0C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84" w:hRule="atLeast"/>
        </w:trPr>
        <w:tc>
          <w:tcPr>
            <w:tcW w:w="0" w:type="auto"/>
            <w:shd w:val="clear" w:color="auto" w:fill="E7E9EB"/>
            <w:tcMar>
              <w:top w:w="80" w:type="dxa"/>
              <w:left w:w="160" w:type="dxa"/>
              <w:bottom w:w="80" w:type="dxa"/>
              <w:right w:w="80" w:type="dxa"/>
            </w:tcMar>
            <w:vAlign w:val="top"/>
          </w:tcPr>
          <w:p w14:paraId="7229B94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value</w:t>
            </w:r>
          </w:p>
        </w:tc>
        <w:tc>
          <w:tcPr>
            <w:tcW w:w="0" w:type="auto"/>
            <w:shd w:val="clear" w:color="auto" w:fill="E7E9EB"/>
            <w:tcMar>
              <w:top w:w="80" w:type="dxa"/>
              <w:left w:w="80" w:type="dxa"/>
              <w:bottom w:w="80" w:type="dxa"/>
              <w:right w:w="80" w:type="dxa"/>
            </w:tcMar>
            <w:vAlign w:val="top"/>
          </w:tcPr>
          <w:p w14:paraId="530CB79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lang w:val="en-US" w:eastAsia="zh-CN" w:bidi="ar"/>
                <w14:ligatures w14:val="standardContextual"/>
              </w:rPr>
              <w:t>Specifies the default value for an input field</w:t>
            </w:r>
          </w:p>
        </w:tc>
      </w:tr>
    </w:tbl>
    <w:p w14:paraId="515699E9">
      <w:pPr>
        <w:shd w:val="clear" w:color="auto" w:fill="FFFFFF"/>
        <w:rPr>
          <w:rFonts w:hint="default" w:ascii="Times New Roman" w:hAnsi="Times New Roman" w:eastAsia="Times New Roman" w:cs="Times New Roman"/>
          <w:kern w:val="0"/>
          <w:sz w:val="24"/>
          <w:szCs w:val="24"/>
          <w:lang w:val="en-US"/>
          <w14:ligatures w14:val="none"/>
        </w:rPr>
      </w:pPr>
    </w:p>
    <w:p w14:paraId="1B80E7C6">
      <w:pPr>
        <w:shd w:val="clear" w:color="auto" w:fill="FFFFFF"/>
        <w:rPr>
          <w:rFonts w:hint="default" w:ascii="Times New Roman" w:hAnsi="Times New Roman" w:eastAsia="Times New Roman" w:cs="Times New Roman"/>
          <w:kern w:val="0"/>
          <w:sz w:val="24"/>
          <w:szCs w:val="24"/>
          <w:lang w:val="en-US"/>
          <w14:ligatures w14:val="none"/>
        </w:rPr>
      </w:pPr>
    </w:p>
    <w:p w14:paraId="27D418C2">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kern w:val="0"/>
          <w:sz w:val="24"/>
          <w:szCs w:val="24"/>
          <w:lang w:val="en-US"/>
          <w14:ligatures w14:val="none"/>
        </w:rPr>
        <w:t>form attribute</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fldChar w:fldCharType="begin"/>
      </w:r>
      <w:r>
        <w:rPr>
          <w:rFonts w:hint="default" w:ascii="Times New Roman" w:hAnsi="Times New Roman" w:eastAsia="Times New Roman"/>
          <w:kern w:val="0"/>
          <w:sz w:val="24"/>
          <w:szCs w:val="24"/>
          <w:lang w:val="en-US"/>
          <w14:ligatures w14:val="none"/>
        </w:rPr>
        <w:instrText xml:space="preserve"> HYPERLINK "https://www.w3schools.com/html/html_forms_attributes.asp" </w:instrText>
      </w:r>
      <w:r>
        <w:rPr>
          <w:rFonts w:hint="default" w:ascii="Times New Roman" w:hAnsi="Times New Roman" w:eastAsia="Times New Roman"/>
          <w:kern w:val="0"/>
          <w:sz w:val="24"/>
          <w:szCs w:val="24"/>
          <w:lang w:val="en-US"/>
          <w14:ligatures w14:val="none"/>
        </w:rPr>
        <w:fldChar w:fldCharType="separate"/>
      </w:r>
      <w:r>
        <w:rPr>
          <w:rStyle w:val="11"/>
          <w:rFonts w:hint="default" w:ascii="Times New Roman" w:hAnsi="Times New Roman" w:eastAsia="Times New Roman"/>
          <w:kern w:val="0"/>
          <w:sz w:val="24"/>
          <w:szCs w:val="24"/>
          <w:lang w:val="en-US"/>
          <w14:ligatures w14:val="none"/>
        </w:rPr>
        <w:t>https://www.w3schools.com/html/html_forms_attributes.asp</w:t>
      </w:r>
      <w:r>
        <w:rPr>
          <w:rFonts w:hint="default" w:ascii="Times New Roman" w:hAnsi="Times New Roman" w:eastAsia="Times New Roman"/>
          <w:kern w:val="0"/>
          <w:sz w:val="24"/>
          <w:szCs w:val="24"/>
          <w:lang w:val="en-US"/>
          <w14:ligatures w14:val="none"/>
        </w:rPr>
        <w:fldChar w:fldCharType="end"/>
      </w:r>
    </w:p>
    <w:p w14:paraId="22CCFE54">
      <w:pPr>
        <w:shd w:val="clear" w:color="auto" w:fill="FFFFFF"/>
        <w:rPr>
          <w:rFonts w:hint="default" w:ascii="Times New Roman" w:hAnsi="Times New Roman" w:eastAsia="Times New Roman"/>
          <w:kern w:val="0"/>
          <w:sz w:val="24"/>
          <w:szCs w:val="24"/>
          <w:lang w:val="en-US"/>
          <w14:ligatures w14:val="none"/>
        </w:rPr>
      </w:pPr>
    </w:p>
    <w:p w14:paraId="7B7B2942">
      <w:pPr>
        <w:shd w:val="clear" w:color="auto" w:fill="FFFFFF"/>
        <w:rPr>
          <w:rFonts w:hint="default" w:ascii="Times New Roman" w:hAnsi="Times New Roman" w:eastAsia="Times New Roman"/>
          <w:kern w:val="0"/>
          <w:sz w:val="24"/>
          <w:szCs w:val="24"/>
          <w:lang w:val="en-US"/>
          <w14:ligatures w14:val="none"/>
        </w:rPr>
      </w:pPr>
    </w:p>
    <w:p w14:paraId="7DAA0B63">
      <w:pPr>
        <w:shd w:val="clear" w:color="auto" w:fill="FFFFFF"/>
        <w:rPr>
          <w:rFonts w:hint="default" w:ascii="Times New Roman" w:hAnsi="Times New Roman" w:eastAsia="Times New Roman"/>
          <w:kern w:val="0"/>
          <w:sz w:val="24"/>
          <w:szCs w:val="24"/>
          <w:lang w:val="en-US"/>
          <w14:ligatures w14:val="none"/>
        </w:rPr>
      </w:pPr>
    </w:p>
    <w:p w14:paraId="7C081BAB">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"https://www.youtube.com/watch?v=CKTsSqda5O4"</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method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"framename"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9C60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792A18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Text --&gt;</w:t>
      </w:r>
    </w:p>
    <w:p w14:paraId="2C31D8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Ime i 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5FA85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"Npr.Marko"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2A71D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010CD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12B2A4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Password --&gt;</w:t>
      </w:r>
    </w:p>
    <w:p w14:paraId="2169B5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98B7F4">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"Sifra"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9518A0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6A072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Radio button --&gt;</w:t>
      </w:r>
    </w:p>
    <w:p w14:paraId="73021E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"radio"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checked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7685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Ime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94C3C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"radio"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29E663">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Prezime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7F7789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0B4D8B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 bi mogao da cekiras samo jednu opciju, NAME mora da bude isto svuda --&gt;</w:t>
      </w:r>
    </w:p>
    <w:p w14:paraId="4C782C4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7CD3B2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881488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7F8BD27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CheckBox --&gt;</w:t>
      </w:r>
    </w:p>
    <w:p w14:paraId="01E4B7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"checkbox"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checked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D2F3B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SOba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E9643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65A9F0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"checkbox"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F907BD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"soba1"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Sobaaaaaaaaa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70BCA9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A0E4996">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Button ... kao submit button --&gt;</w:t>
      </w:r>
    </w:p>
    <w:p w14:paraId="02DE256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6834DE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alert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('Caooooo')"</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"klikni 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B2A30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B8F7C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color --&gt;</w:t>
      </w:r>
    </w:p>
    <w:p w14:paraId="083B02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Your fav color?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AE405E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"color"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"boja..."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CA069F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425767D">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date --&gt;</w:t>
      </w:r>
    </w:p>
    <w:p w14:paraId="3D1077E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15853F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Your B 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7600AC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"date"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CAAA8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E4D311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datetime-local --&gt;</w:t>
      </w:r>
    </w:p>
    <w:p w14:paraId="503BB8F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75BBC9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Birthday (date and 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DC75F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"datetime-local"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"birthdaytime"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B7B0D8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5F1930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email --&gt;</w:t>
      </w:r>
    </w:p>
    <w:p w14:paraId="5848B056">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A08784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Enter your 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5130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"email"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89C61C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A21EA8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image ... radi kao submit button --&gt;</w:t>
      </w:r>
    </w:p>
    <w:p w14:paraId="47662FB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24037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"img_submit.gif"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B15E49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DAEC8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file --&gt;</w:t>
      </w:r>
    </w:p>
    <w:p w14:paraId="3CAF215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0002DD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Select a 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4F829E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"file"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"myfile"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A1CA7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992C363">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month --&gt;</w:t>
      </w:r>
    </w:p>
    <w:p w14:paraId="6CBCF0F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5B49B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Birthday (month and year):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F9DD4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"month"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"bdaymonth"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8D3832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C8805E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number --&gt;</w:t>
      </w:r>
    </w:p>
    <w:p w14:paraId="7135F4A5">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9DC51D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Quantity (between 1 and 5):</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B2569F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"quantity"</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70330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2D0ABF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range --&gt;</w:t>
      </w:r>
    </w:p>
    <w:p w14:paraId="511D9C4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CE655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Volume (between 0 and 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85F72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"range"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max</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 xml:space="preserve">"50"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DD078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8CC6F7C">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search --&gt;</w:t>
      </w:r>
    </w:p>
    <w:p w14:paraId="2FC2A00D">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2153E2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Search Google: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FD2908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"search"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"gsearch"</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C9A18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0C0EBEB">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tel --&gt;</w:t>
      </w:r>
    </w:p>
    <w:p w14:paraId="3B3BD0A7">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70B243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Enter a phone number: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F759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"phone"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placeholder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"123-45-678"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"[0-9]{3}-[0-9]{2}-[0-9]{3}"</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required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426CA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title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Format: 123-45-678</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title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DA489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2802AC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B58B237">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time --&gt;</w:t>
      </w:r>
    </w:p>
    <w:p w14:paraId="7F4F5DE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A2723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Select a time: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B77DCCB">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"time"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"appt"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A5AD92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8A87D1A">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url --&gt;</w:t>
      </w:r>
    </w:p>
    <w:p w14:paraId="239D550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209B8B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Add your 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73B34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"url"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"homepage"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103C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kern w:val="0"/>
          <w:sz w:val="18"/>
          <w:szCs w:val="18"/>
          <w:shd w:val="clear" w:fill="1F1F1F"/>
          <w:lang w:val="en-US" w:eastAsia="zh-CN" w:bidi="ar"/>
          <w14:ligatures w14:val="standardContextual"/>
        </w:rPr>
      </w:pPr>
    </w:p>
    <w:p w14:paraId="5005F3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Submit --&gt;</w:t>
      </w:r>
    </w:p>
    <w:p w14:paraId="125E1A9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"Zavrsi formu"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97EA1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59BDAB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Reset --&gt;</w:t>
      </w:r>
    </w:p>
    <w:p w14:paraId="2EBBF33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"reset"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"Resetuuuuuuuuuhj"</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04014B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E03096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D028AF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6D604FF">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select --!&gt;</w:t>
      </w:r>
    </w:p>
    <w:p w14:paraId="15DF0B1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5A071C2E">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4188BFD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moze se dodati atribut size (koliko se opcija prikazuje) --&gt;</w:t>
      </w:r>
    </w:p>
    <w:p w14:paraId="256F44A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ili atribut    (multiple)   --&gt;</w:t>
      </w:r>
    </w:p>
    <w:p w14:paraId="1CC53AF0">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1F4F8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3E76CC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Izaberi 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82B6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select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"cars"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required size</w:t>
      </w:r>
      <w:r>
        <w:rPr>
          <w:rFonts w:hint="default" w:ascii="Consolas" w:hAnsi="Consolas" w:eastAsia="Consolas" w:cs="Consolas"/>
          <w:b w:val="0"/>
          <w:bCs w:val="0"/>
          <w:color w:val="CE9178"/>
          <w:kern w:val="0"/>
          <w:sz w:val="18"/>
          <w:szCs w:val="18"/>
          <w:shd w:val="clear" w:fill="1F1F1F"/>
          <w:lang w:val="en-US" w:eastAsia="zh-CN" w:bidi="ar"/>
          <w14:ligatures w14:val="standardContextual"/>
        </w:rPr>
        <w:t xml:space="preserve">=”2”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multiple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88B4C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"volvo"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Volvo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7ECC4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"peugeot"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Peugeot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E4E966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"renault"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Renault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option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86197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select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CFCA50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B8456C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47E36C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AC0278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textarea --&gt;</w:t>
      </w:r>
    </w:p>
    <w:p w14:paraId="50E974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BFB5A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textarea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"message"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rows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C1248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The cat was playing in the garden.</w:t>
      </w:r>
    </w:p>
    <w:p w14:paraId="0CAB6B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textarea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EDFB5D8">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0AF9D9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A9A361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12CC83F">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fieldset --&gt;</w:t>
      </w:r>
    </w:p>
    <w:p w14:paraId="4FC73EB9">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787A42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fieldset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4960F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legend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Personalia: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legend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4B261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First 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F376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"fname"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"John"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D208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Last name: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label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5A510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"Doe"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CC066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17FFBA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fieldset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F1AF3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E05DDD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FDBA20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5CED062">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output !!! --&gt;</w:t>
      </w:r>
    </w:p>
    <w:p w14:paraId="45631A14">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07297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"/action_page.php"</w:t>
      </w:r>
    </w:p>
    <w:p w14:paraId="1B0C61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parseInt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parseInt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b</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63493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0</w:t>
      </w:r>
    </w:p>
    <w:p w14:paraId="206154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"range"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17AC7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100 +</w:t>
      </w:r>
    </w:p>
    <w:p w14:paraId="215C70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7EF77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p>
    <w:p w14:paraId="4EFA7C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output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 b"</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output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45667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D51EF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4FB776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AABB20">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44E029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4854C18">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patern  ... u ovom slucaju, samo 3 slova se mogu upisati--&gt;</w:t>
      </w:r>
    </w:p>
    <w:p w14:paraId="3F072BC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7114A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"country_code"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"country_code"</w:t>
      </w:r>
    </w:p>
    <w:p w14:paraId="4D98103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"[A-Za-z]{3}"</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"Three letter country code"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D4406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DD1110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CB7DA4B">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step --&gt;</w:t>
      </w:r>
    </w:p>
    <w:p w14:paraId="27A03A6A">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6371337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step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EB8602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DA2C38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8517F01">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height, width --&gt;</w:t>
      </w:r>
    </w:p>
    <w:p w14:paraId="174E30C5">
      <w:pPr>
        <w:keepNext w:val="0"/>
        <w:keepLines w:val="0"/>
        <w:widowControl/>
        <w:suppressLineNumbers w:val="0"/>
        <w:shd w:val="clear" w:fill="1F1F1F"/>
        <w:spacing w:line="190" w:lineRule="atLeast"/>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10A6A60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"image"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"img_submit.gif"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"Submit"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"48"</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95EBA0E">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4BCE30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C9AFB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form</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56C7126">
      <w:pPr>
        <w:shd w:val="clear" w:color="auto" w:fill="FFFFFF"/>
        <w:rPr>
          <w:rFonts w:hint="default" w:ascii="Times New Roman" w:hAnsi="Times New Roman" w:eastAsia="Times New Roman" w:cs="Times New Roman"/>
          <w:kern w:val="0"/>
          <w:sz w:val="24"/>
          <w:szCs w:val="24"/>
          <w:lang w:val="en-US"/>
          <w14:ligatures w14:val="none"/>
        </w:rPr>
      </w:pPr>
    </w:p>
    <w:p w14:paraId="019FF770">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color w:val="FF0000"/>
          <w:kern w:val="0"/>
          <w:sz w:val="24"/>
          <w:szCs w:val="24"/>
          <w:lang w:val="en-US"/>
          <w14:ligatures w14:val="none"/>
        </w:rPr>
        <w:t xml:space="preserve">Atributi </w:t>
      </w:r>
      <w:r>
        <w:rPr>
          <w:rFonts w:hint="default" w:ascii="Times New Roman" w:hAnsi="Times New Roman" w:eastAsia="Times New Roman" w:cs="Times New Roman"/>
          <w:kern w:val="0"/>
          <w:sz w:val="24"/>
          <w:szCs w:val="24"/>
          <w:lang w:val="en-US"/>
          <w14:ligatures w14:val="none"/>
        </w:rPr>
        <w:t xml:space="preserve">: size, max, min, pattern, miltiple, required, </w:t>
      </w:r>
      <w:r>
        <w:rPr>
          <w:rFonts w:hint="default" w:ascii="Times New Roman" w:hAnsi="Times New Roman" w:eastAsia="Times New Roman"/>
          <w:kern w:val="0"/>
          <w:sz w:val="24"/>
          <w:szCs w:val="24"/>
          <w:lang w:val="en-US"/>
          <w14:ligatures w14:val="none"/>
        </w:rPr>
        <w:t>readonly, disabled, maxlength (za PIN), value, placeholder, step (kod brojeva)</w:t>
      </w:r>
    </w:p>
    <w:p w14:paraId="7D0FD24A">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The </w:t>
      </w:r>
      <w:r>
        <w:rPr>
          <w:rFonts w:hint="default" w:ascii="Times New Roman" w:hAnsi="Times New Roman" w:eastAsia="Times New Roman"/>
          <w:color w:val="FF0000"/>
          <w:kern w:val="0"/>
          <w:sz w:val="24"/>
          <w:szCs w:val="24"/>
          <w:u w:val="single"/>
          <w:lang w:val="en-US"/>
          <w14:ligatures w14:val="none"/>
        </w:rPr>
        <w:t xml:space="preserve">placeholder </w:t>
      </w:r>
      <w:r>
        <w:rPr>
          <w:rFonts w:hint="default" w:ascii="Times New Roman" w:hAnsi="Times New Roman" w:eastAsia="Times New Roman"/>
          <w:kern w:val="0"/>
          <w:sz w:val="24"/>
          <w:szCs w:val="24"/>
          <w:lang w:val="en-US"/>
          <w14:ligatures w14:val="none"/>
        </w:rPr>
        <w:t>attribute works with the following input types: text, search, url, number, tel, email, and password.</w:t>
      </w:r>
    </w:p>
    <w:p w14:paraId="790397DB">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b/>
          <w:bCs/>
          <w:kern w:val="0"/>
          <w:sz w:val="24"/>
          <w:szCs w:val="24"/>
          <w:lang w:val="en-US"/>
          <w14:ligatures w14:val="none"/>
        </w:rPr>
        <w:t xml:space="preserve">Value </w:t>
      </w:r>
      <w:r>
        <w:rPr>
          <w:rFonts w:hint="default" w:ascii="Times New Roman" w:hAnsi="Times New Roman" w:eastAsia="Times New Roman"/>
          <w:kern w:val="0"/>
          <w:sz w:val="24"/>
          <w:szCs w:val="24"/>
          <w:lang w:val="en-US"/>
          <w14:ligatures w14:val="none"/>
        </w:rPr>
        <w:t xml:space="preserve">se ne brise prilikom klika, </w:t>
      </w:r>
      <w:r>
        <w:rPr>
          <w:rFonts w:hint="default" w:ascii="Times New Roman" w:hAnsi="Times New Roman" w:eastAsia="Times New Roman"/>
          <w:b/>
          <w:bCs/>
          <w:kern w:val="0"/>
          <w:sz w:val="24"/>
          <w:szCs w:val="24"/>
          <w:lang w:val="en-US"/>
          <w14:ligatures w14:val="none"/>
        </w:rPr>
        <w:t xml:space="preserve">placeholder </w:t>
      </w:r>
      <w:r>
        <w:rPr>
          <w:rFonts w:hint="default" w:ascii="Times New Roman" w:hAnsi="Times New Roman" w:eastAsia="Times New Roman"/>
          <w:kern w:val="0"/>
          <w:sz w:val="24"/>
          <w:szCs w:val="24"/>
          <w:lang w:val="en-US"/>
          <w14:ligatures w14:val="none"/>
        </w:rPr>
        <w:t>se brise !!!</w:t>
      </w:r>
    </w:p>
    <w:p w14:paraId="71D32D69">
      <w:pPr>
        <w:shd w:val="clear" w:color="auto" w:fill="FFFFFF"/>
        <w:rPr>
          <w:rFonts w:hint="default" w:ascii="Times New Roman" w:hAnsi="Times New Roman" w:eastAsia="Times New Roman"/>
          <w:kern w:val="0"/>
          <w:sz w:val="24"/>
          <w:szCs w:val="24"/>
          <w:lang w:val="en-US"/>
          <w14:ligatures w14:val="none"/>
        </w:rPr>
      </w:pPr>
    </w:p>
    <w:p w14:paraId="3DA0216E">
      <w:pPr>
        <w:shd w:val="clear" w:color="auto" w:fill="FFFFFF"/>
        <w:rPr>
          <w:rFonts w:hint="default" w:ascii="Times New Roman" w:hAnsi="Times New Roman" w:eastAsia="Times New Roman"/>
          <w:kern w:val="0"/>
          <w:sz w:val="24"/>
          <w:szCs w:val="24"/>
          <w:lang w:val="en-US"/>
          <w14:ligatures w14:val="none"/>
        </w:rPr>
      </w:pPr>
    </w:p>
    <w:p w14:paraId="2C291A9D">
      <w:pPr>
        <w:shd w:val="clear" w:color="auto" w:fill="FFFFFF"/>
        <w:rPr>
          <w:rFonts w:hint="default" w:ascii="Times New Roman" w:hAnsi="Times New Roman" w:eastAsia="Times New Roman" w:cs="Times New Roman"/>
          <w:b/>
          <w:bCs/>
          <w:i w:val="0"/>
          <w:iCs w:val="0"/>
          <w:color w:val="FF0000"/>
          <w:kern w:val="0"/>
          <w:sz w:val="28"/>
          <w:szCs w:val="28"/>
          <w:u w:val="single"/>
          <w:lang w:val="en-US"/>
          <w14:ligatures w14:val="none"/>
        </w:rPr>
      </w:pPr>
      <w:r>
        <w:rPr>
          <w:rFonts w:hint="default" w:ascii="Times New Roman" w:hAnsi="Times New Roman" w:eastAsia="Times New Roman" w:cs="Times New Roman"/>
          <w:b/>
          <w:bCs/>
          <w:i w:val="0"/>
          <w:iCs w:val="0"/>
          <w:color w:val="FF0000"/>
          <w:kern w:val="0"/>
          <w:sz w:val="28"/>
          <w:szCs w:val="28"/>
          <w:u w:val="single"/>
          <w:lang w:val="en-US"/>
          <w14:ligatures w14:val="none"/>
        </w:rPr>
        <w:t>Pattern</w:t>
      </w:r>
    </w:p>
    <w:p w14:paraId="054A3860">
      <w:pPr>
        <w:shd w:val="clear" w:color="auto" w:fill="FFFFFF"/>
        <w:rPr>
          <w:rFonts w:hint="default" w:ascii="Times New Roman" w:hAnsi="Times New Roman" w:eastAsia="Times New Roman" w:cs="Times New Roman"/>
          <w:b/>
          <w:bCs/>
          <w:i w:val="0"/>
          <w:iCs w:val="0"/>
          <w:color w:val="FF0000"/>
          <w:kern w:val="0"/>
          <w:sz w:val="28"/>
          <w:szCs w:val="28"/>
          <w:u w:val="single"/>
          <w:lang w:val="en-US"/>
          <w14:ligatures w14:val="none"/>
        </w:rPr>
      </w:pPr>
    </w:p>
    <w:p w14:paraId="081530F3">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 samo brojevi </w:t>
      </w:r>
    </w:p>
    <w:p w14:paraId="026AB3B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"Dozvoljeni su samo brojevi"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B3C62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B8DBE50">
      <w:pPr>
        <w:shd w:val="clear" w:color="auto" w:fill="FFFFFF"/>
        <w:rPr>
          <w:rFonts w:hint="default" w:ascii="Times New Roman" w:hAnsi="Times New Roman" w:eastAsia="Times New Roman" w:cs="Times New Roman"/>
          <w:kern w:val="0"/>
          <w:sz w:val="24"/>
          <w:szCs w:val="24"/>
          <w:lang w:val="en-US"/>
          <w14:ligatures w14:val="none"/>
        </w:rPr>
      </w:pPr>
    </w:p>
    <w:p w14:paraId="32FB7680">
      <w:pPr>
        <w:shd w:val="clear" w:color="auto" w:fill="FFFFFF"/>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validacija e-mail adrese</w:t>
      </w:r>
    </w:p>
    <w:p w14:paraId="73EF4AA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"^[a-z0-9._%+-]+@[a-z0-9.-]+\.[a-z]{2,}$"</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"Unesite validnu email adresu"</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D77306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DB7915F">
      <w:pPr>
        <w:shd w:val="clear" w:color="auto" w:fill="FFFFFF"/>
        <w:rPr>
          <w:rFonts w:hint="default" w:ascii="Times New Roman" w:hAnsi="Times New Roman" w:eastAsia="Times New Roman" w:cs="Times New Roman"/>
          <w:kern w:val="0"/>
          <w:sz w:val="24"/>
          <w:szCs w:val="24"/>
          <w:lang w:val="en-US"/>
          <w14:ligatures w14:val="none"/>
        </w:rPr>
      </w:pPr>
    </w:p>
    <w:p w14:paraId="024965DA">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lozinka</w:t>
      </w:r>
      <w:r>
        <w:rPr>
          <w:rFonts w:hint="default" w:ascii="Times New Roman" w:hAnsi="Times New Roman" w:eastAsia="Times New Roman" w:cs="Times New Roman"/>
          <w:kern w:val="0"/>
          <w:sz w:val="24"/>
          <w:szCs w:val="24"/>
          <w:lang w:val="en-US"/>
          <w14:ligatures w14:val="none"/>
        </w:rPr>
        <w:t xml:space="preserve"> = najmanje 8 karaktera, barem jedno slovo I jedan broj</w:t>
      </w:r>
    </w:p>
    <w:p w14:paraId="02C8CE28">
      <w:pPr>
        <w:shd w:val="clear" w:color="auto" w:fill="FFFFFF"/>
        <w:rPr>
          <w:rFonts w:hint="default" w:ascii="Times New Roman" w:hAnsi="Times New Roman" w:eastAsia="Times New Roman" w:cs="Times New Roman"/>
          <w:kern w:val="0"/>
          <w:sz w:val="24"/>
          <w:szCs w:val="24"/>
          <w:lang w:val="en-US"/>
          <w14:ligatures w14:val="none"/>
        </w:rPr>
      </w:pPr>
      <w:r>
        <w:rPr>
          <w:rFonts w:ascii="SimSun" w:hAnsi="SimSun" w:eastAsia="SimSun" w:cs="SimSun"/>
          <w:sz w:val="24"/>
          <w:szCs w:val="24"/>
        </w:rPr>
        <w:t>(?=.*[A-Za-z])</w:t>
      </w:r>
      <w:r>
        <w:rPr>
          <w:rFonts w:hint="default" w:ascii="SimSun" w:hAnsi="SimSun" w:eastAsia="SimSun" w:cs="SimSun"/>
          <w:sz w:val="24"/>
          <w:szCs w:val="24"/>
          <w:lang w:val="en-US"/>
        </w:rPr>
        <w:t xml:space="preserve"> - </w:t>
      </w:r>
      <w:r>
        <w:rPr>
          <w:rStyle w:val="13"/>
          <w:rFonts w:ascii="SimSun" w:hAnsi="SimSun" w:eastAsia="SimSun" w:cs="SimSun"/>
          <w:sz w:val="24"/>
          <w:szCs w:val="24"/>
        </w:rPr>
        <w:t>lookahead</w:t>
      </w:r>
      <w:r>
        <w:rPr>
          <w:rFonts w:ascii="SimSun" w:hAnsi="SimSun" w:eastAsia="SimSun" w:cs="SimSun"/>
          <w:sz w:val="24"/>
          <w:szCs w:val="24"/>
        </w:rPr>
        <w:t xml:space="preserve"> izraz, što znači da postavlja uslov bez uzimanja karaktera iz stringa</w:t>
      </w:r>
    </w:p>
    <w:p w14:paraId="0857625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"password"</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"^(?=.*[A-Za-z])(?=.*\d)[A-Za-z\d]{8,}$"</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"Lozinka mora imati najmanje 8 karaktera, uključujući barem jedno slovo i jedan broj"</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B79F9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4AE612D1">
      <w:pPr>
        <w:keepNext w:val="0"/>
        <w:keepLines w:val="0"/>
        <w:widowControl/>
        <w:suppressLineNumbers w:val="0"/>
        <w:jc w:val="left"/>
        <w:rPr>
          <w:rStyle w:val="9"/>
          <w:rFonts w:ascii="SimSun" w:hAnsi="SimSun" w:eastAsia="SimSun" w:cs="SimSun"/>
          <w:kern w:val="0"/>
          <w:sz w:val="24"/>
          <w:szCs w:val="24"/>
          <w:lang w:val="en-US" w:eastAsia="zh-CN" w:bidi="ar"/>
          <w14:ligatures w14:val="standardContextual"/>
        </w:rPr>
      </w:pPr>
    </w:p>
    <w:p w14:paraId="273F303B">
      <w:pPr>
        <w:keepNext w:val="0"/>
        <w:keepLines w:val="0"/>
        <w:widowControl/>
        <w:suppressLineNumbers w:val="0"/>
        <w:jc w:val="left"/>
      </w:pPr>
      <w:r>
        <w:rPr>
          <w:rStyle w:val="9"/>
          <w:rFonts w:hint="default" w:ascii="SimSun" w:hAnsi="SimSun" w:eastAsia="SimSun" w:cs="SimSun"/>
          <w:b/>
          <w:bCs/>
          <w:kern w:val="0"/>
          <w:sz w:val="24"/>
          <w:szCs w:val="24"/>
          <w:lang w:val="en-US" w:eastAsia="zh-CN" w:bidi="ar"/>
          <w14:ligatures w14:val="standardContextual"/>
        </w:rPr>
        <w:t>E mail</w:t>
      </w:r>
      <w:r>
        <w:rPr>
          <w:rStyle w:val="9"/>
          <w:rFonts w:hint="default" w:ascii="SimSun" w:hAnsi="SimSun" w:eastAsia="SimSun" w:cs="SimSun"/>
          <w:kern w:val="0"/>
          <w:sz w:val="24"/>
          <w:szCs w:val="24"/>
          <w:lang w:val="en-US" w:eastAsia="zh-CN" w:bidi="ar"/>
          <w14:ligatures w14:val="standardContextual"/>
        </w:rPr>
        <w:t xml:space="preserve"> </w:t>
      </w:r>
      <w:r>
        <w:rPr>
          <w:rStyle w:val="9"/>
          <w:rFonts w:ascii="SimSun" w:hAnsi="SimSun" w:eastAsia="SimSun" w:cs="SimSun"/>
          <w:kern w:val="0"/>
          <w:sz w:val="24"/>
          <w:szCs w:val="24"/>
          <w:lang w:val="en-US" w:eastAsia="zh-CN" w:bidi="ar"/>
          <w14:ligatures w14:val="standardContextual"/>
        </w:rPr>
        <w:t>pattern="[a-z0-9._%+-]+@[a-z0-9.-]+\.[a-z]{2,}$"</w:t>
      </w:r>
      <w:r>
        <w:rPr>
          <w:rFonts w:ascii="SimSun" w:hAnsi="SimSun" w:eastAsia="SimSun" w:cs="SimSun"/>
          <w:kern w:val="0"/>
          <w:sz w:val="24"/>
          <w:szCs w:val="24"/>
          <w:lang w:val="en-US" w:eastAsia="zh-CN" w:bidi="ar"/>
          <w14:ligatures w14:val="standardContextual"/>
        </w:rPr>
        <w:t>:</w:t>
      </w:r>
    </w:p>
    <w:p w14:paraId="587B678C">
      <w:pPr>
        <w:keepNext w:val="0"/>
        <w:keepLines w:val="0"/>
        <w:widowControl/>
        <w:numPr>
          <w:ilvl w:val="0"/>
          <w:numId w:val="10"/>
        </w:numPr>
        <w:suppressLineNumbers w:val="0"/>
        <w:spacing w:before="0" w:beforeAutospacing="1" w:after="0" w:afterAutospacing="1"/>
        <w:ind w:left="720" w:hanging="360"/>
      </w:pPr>
      <w:r>
        <w:rPr>
          <w:rStyle w:val="9"/>
        </w:rPr>
        <w:t>[a-z0-9._%+-]+</w:t>
      </w:r>
      <w:r>
        <w:t>: Omogućava mala slova, brojeve i specijalne znakove poput tačke, donje crte itd. za lokalni deo emaila.</w:t>
      </w:r>
    </w:p>
    <w:p w14:paraId="3E6890F2">
      <w:pPr>
        <w:keepNext w:val="0"/>
        <w:keepLines w:val="0"/>
        <w:widowControl/>
        <w:numPr>
          <w:ilvl w:val="0"/>
          <w:numId w:val="10"/>
        </w:numPr>
        <w:suppressLineNumbers w:val="0"/>
        <w:spacing w:before="0" w:beforeAutospacing="1" w:after="0" w:afterAutospacing="1"/>
        <w:ind w:left="720" w:hanging="360"/>
      </w:pPr>
      <w:r>
        <w:rPr>
          <w:rStyle w:val="9"/>
        </w:rPr>
        <w:t>@</w:t>
      </w:r>
      <w:r>
        <w:t xml:space="preserve">: Proverava da postoji simbol </w:t>
      </w:r>
      <w:r>
        <w:rPr>
          <w:rStyle w:val="13"/>
        </w:rPr>
        <w:t>@</w:t>
      </w:r>
      <w:r>
        <w:t>.</w:t>
      </w:r>
    </w:p>
    <w:p w14:paraId="1084BA70">
      <w:pPr>
        <w:keepNext w:val="0"/>
        <w:keepLines w:val="0"/>
        <w:widowControl/>
        <w:numPr>
          <w:ilvl w:val="0"/>
          <w:numId w:val="10"/>
        </w:numPr>
        <w:suppressLineNumbers w:val="0"/>
        <w:spacing w:before="0" w:beforeAutospacing="1" w:after="0" w:afterAutospacing="1"/>
        <w:ind w:left="720" w:hanging="360"/>
      </w:pPr>
      <w:r>
        <w:rPr>
          <w:rStyle w:val="9"/>
        </w:rPr>
        <w:t>[a-z0-9.-]+</w:t>
      </w:r>
      <w:r>
        <w:t>: Omogućava slova, brojeve i tačku za domen (npr. gmail.com).</w:t>
      </w:r>
    </w:p>
    <w:p w14:paraId="28D03B21">
      <w:pPr>
        <w:keepNext w:val="0"/>
        <w:keepLines w:val="0"/>
        <w:widowControl/>
        <w:numPr>
          <w:ilvl w:val="0"/>
          <w:numId w:val="10"/>
        </w:numPr>
        <w:suppressLineNumbers w:val="0"/>
        <w:spacing w:before="0" w:beforeAutospacing="1" w:after="0" w:afterAutospacing="1"/>
        <w:ind w:left="720" w:hanging="360"/>
      </w:pPr>
      <w:r>
        <w:rPr>
          <w:rStyle w:val="9"/>
        </w:rPr>
        <w:t>\.[a-z]{2,}$</w:t>
      </w:r>
      <w:r>
        <w:t xml:space="preserve">: Zahteva da domen ima završetak sa barem dva slova (kao što je </w:t>
      </w:r>
      <w:r>
        <w:rPr>
          <w:rStyle w:val="9"/>
        </w:rPr>
        <w:t>.com</w:t>
      </w:r>
      <w:r>
        <w:t xml:space="preserve"> ili </w:t>
      </w:r>
      <w:r>
        <w:rPr>
          <w:rStyle w:val="9"/>
        </w:rPr>
        <w:t>.org</w:t>
      </w:r>
      <w:r>
        <w:t>).</w:t>
      </w:r>
    </w:p>
    <w:p w14:paraId="5ABC468E">
      <w:pPr>
        <w:numPr>
          <w:ilvl w:val="0"/>
          <w:numId w:val="0"/>
        </w:numPr>
        <w:shd w:val="clear" w:color="auto" w:fill="FFFFFF"/>
        <w:rPr>
          <w:rFonts w:hint="default" w:ascii="Times New Roman" w:hAnsi="Times New Roman" w:eastAsia="Times New Roman" w:cs="Times New Roman"/>
          <w:kern w:val="0"/>
          <w:sz w:val="24"/>
          <w:szCs w:val="24"/>
          <w:lang w:val="en-US"/>
          <w14:ligatures w14:val="none"/>
        </w:rPr>
      </w:pPr>
    </w:p>
    <w:p w14:paraId="671360C3">
      <w:pPr>
        <w:shd w:val="clear" w:color="auto" w:fill="FFFFFF"/>
        <w:rPr>
          <w:rFonts w:hint="default" w:ascii="Times New Roman" w:hAnsi="Times New Roman" w:eastAsia="Times New Roman" w:cs="Times New Roman"/>
          <w:i w:val="0"/>
          <w:iCs w:val="0"/>
          <w:kern w:val="0"/>
          <w:sz w:val="24"/>
          <w:szCs w:val="24"/>
          <w:u w:val="single"/>
          <w:lang w:val="en-US"/>
          <w14:ligatures w14:val="none"/>
        </w:rPr>
      </w:pPr>
      <w:r>
        <w:rPr>
          <w:rFonts w:hint="default" w:ascii="Times New Roman" w:hAnsi="Times New Roman" w:eastAsia="Times New Roman" w:cs="Times New Roman"/>
          <w:i w:val="0"/>
          <w:iCs w:val="0"/>
          <w:kern w:val="0"/>
          <w:sz w:val="24"/>
          <w:szCs w:val="24"/>
          <w:u w:val="single"/>
          <w:lang w:val="en-US"/>
          <w14:ligatures w14:val="none"/>
        </w:rPr>
        <w:t>Pattern uvek ide uz title</w:t>
      </w:r>
    </w:p>
    <w:p w14:paraId="4A79DF7D">
      <w:pPr>
        <w:shd w:val="clear" w:color="auto" w:fill="FFFFFF"/>
        <w:rPr>
          <w:rFonts w:hint="default" w:ascii="Times New Roman" w:hAnsi="Times New Roman" w:eastAsia="Times New Roman" w:cs="Times New Roman"/>
          <w:i w:val="0"/>
          <w:iCs w:val="0"/>
          <w:kern w:val="0"/>
          <w:sz w:val="24"/>
          <w:szCs w:val="24"/>
          <w:u w:val="single"/>
          <w:lang w:val="en-US"/>
          <w14:ligatures w14:val="none"/>
        </w:rPr>
      </w:pPr>
    </w:p>
    <w:p w14:paraId="22764DC0">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primer za URL : </w:t>
      </w:r>
    </w:p>
    <w:p w14:paraId="41D1E1F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"url"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"website"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name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"website"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pattern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title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"Include http://"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4A0A8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2EE3EA1A">
      <w:pPr>
        <w:shd w:val="clear" w:color="auto" w:fill="FFFFFF"/>
        <w:rPr>
          <w:rFonts w:hint="default" w:ascii="Times New Roman" w:hAnsi="Times New Roman" w:eastAsia="Times New Roman" w:cs="Times New Roman"/>
          <w:kern w:val="0"/>
          <w:sz w:val="24"/>
          <w:szCs w:val="24"/>
          <w:lang w:val="en-US"/>
          <w14:ligatures w14:val="none"/>
        </w:rPr>
      </w:pPr>
    </w:p>
    <w:p w14:paraId="05CA5A8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Samo tri slova : </w:t>
      </w:r>
      <w:r>
        <w:rPr>
          <w:rFonts w:ascii="Consolas" w:hAnsi="Consolas" w:eastAsia="Consolas" w:cs="Consolas"/>
          <w:i w:val="0"/>
          <w:iCs w:val="0"/>
          <w:caps w:val="0"/>
          <w:color w:val="FF0000"/>
          <w:spacing w:val="0"/>
          <w:sz w:val="15"/>
          <w:szCs w:val="15"/>
          <w:shd w:val="clear" w:fill="FFFFFF"/>
        </w:rPr>
        <w:t> </w:t>
      </w:r>
      <w:r>
        <w:rPr>
          <w:rFonts w:hint="default"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="[A-Za-z]{3}"</w:t>
      </w:r>
    </w:p>
    <w:p w14:paraId="16F0E2AF">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- 8 ili vise karaktera za password : </w:t>
      </w:r>
      <w:r>
        <w:rPr>
          <w:rFonts w:ascii="Consolas" w:hAnsi="Consolas" w:eastAsia="Consolas" w:cs="Consolas"/>
          <w:i w:val="0"/>
          <w:iCs w:val="0"/>
          <w:caps w:val="0"/>
          <w:color w:val="FF0000"/>
          <w:spacing w:val="0"/>
          <w:sz w:val="15"/>
          <w:szCs w:val="15"/>
          <w:shd w:val="clear" w:fill="FFFFFF"/>
        </w:rPr>
        <w:t> </w:t>
      </w:r>
      <w:r>
        <w:rPr>
          <w:rFonts w:hint="default"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=".{8,}"</w:t>
      </w:r>
      <w:r>
        <w:rPr>
          <w:rFonts w:hint="default" w:ascii="Consolas" w:hAnsi="Consolas" w:eastAsia="Consolas" w:cs="Consolas"/>
          <w:i w:val="0"/>
          <w:iCs w:val="0"/>
          <w:caps w:val="0"/>
          <w:color w:val="FF0000"/>
          <w:spacing w:val="0"/>
          <w:sz w:val="20"/>
          <w:szCs w:val="20"/>
          <w:shd w:val="clear" w:fill="FFFFFF"/>
        </w:rPr>
        <w:t> title</w:t>
      </w:r>
      <w:r>
        <w:rPr>
          <w:rStyle w:val="20"/>
          <w:rFonts w:hint="default" w:ascii="Consolas" w:hAnsi="Consolas" w:eastAsia="Consolas" w:cs="Consolas"/>
          <w:i w:val="0"/>
          <w:iCs w:val="0"/>
          <w:caps w:val="0"/>
          <w:color w:val="0000CD"/>
          <w:spacing w:val="0"/>
          <w:sz w:val="20"/>
          <w:szCs w:val="20"/>
          <w:shd w:val="clear" w:fill="FFFFFF"/>
        </w:rPr>
        <w:t>="Eight or more characters"</w:t>
      </w:r>
    </w:p>
    <w:p w14:paraId="56FDDFC9">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Password : </w:t>
      </w:r>
      <w:r>
        <w:rPr>
          <w:rStyle w:val="19"/>
          <w:rFonts w:ascii="Consolas" w:hAnsi="Consolas" w:eastAsia="Consolas" w:cs="Consolas"/>
          <w:i w:val="0"/>
          <w:iCs w:val="0"/>
          <w:caps w:val="0"/>
          <w:color w:val="FF0000"/>
          <w:spacing w:val="0"/>
          <w:sz w:val="15"/>
          <w:szCs w:val="15"/>
          <w:shd w:val="clear" w:fill="FFFFFF"/>
        </w:rPr>
        <w:t xml:space="preserve">  </w:t>
      </w:r>
      <w:r>
        <w:rPr>
          <w:rStyle w:val="19"/>
          <w:rFonts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="(?=.*\d)(?=.*[a-z])(?=.*[A-Z]).{8,}"</w:t>
      </w:r>
      <w:r>
        <w:rPr>
          <w:rStyle w:val="19"/>
          <w:rFonts w:hint="default" w:ascii="Consolas" w:hAnsi="Consolas" w:eastAsia="Consolas" w:cs="Consolas"/>
          <w:i w:val="0"/>
          <w:iCs w:val="0"/>
          <w:caps w:val="0"/>
          <w:color w:val="FF0000"/>
          <w:spacing w:val="0"/>
          <w:sz w:val="20"/>
          <w:szCs w:val="20"/>
          <w:shd w:val="clear" w:fill="FFFFFF"/>
        </w:rPr>
        <w:t xml:space="preserve"> title</w:t>
      </w:r>
      <w:r>
        <w:rPr>
          <w:rStyle w:val="20"/>
          <w:rFonts w:hint="default" w:ascii="Consolas" w:hAnsi="Consolas" w:eastAsia="Consolas" w:cs="Consolas"/>
          <w:i w:val="0"/>
          <w:iCs w:val="0"/>
          <w:caps w:val="0"/>
          <w:color w:val="0000CD"/>
          <w:spacing w:val="0"/>
          <w:sz w:val="20"/>
          <w:szCs w:val="20"/>
          <w:shd w:val="clear" w:fill="FFFFFF"/>
        </w:rPr>
        <w:t>="</w:t>
      </w:r>
      <w:r>
        <w:rPr>
          <w:rStyle w:val="20"/>
          <w:rFonts w:hint="default" w:ascii="Consolas" w:hAnsi="Consolas" w:eastAsia="Consolas" w:cs="Consolas"/>
          <w:i w:val="0"/>
          <w:iCs w:val="0"/>
          <w:caps w:val="0"/>
          <w:color w:val="0000CD"/>
          <w:spacing w:val="0"/>
          <w:sz w:val="20"/>
          <w:szCs w:val="20"/>
          <w:shd w:val="clear" w:fill="FFFFFF"/>
          <w:lang w:val="en-US"/>
        </w:rPr>
        <w:t>A</w:t>
      </w:r>
      <w:r>
        <w:rPr>
          <w:rStyle w:val="20"/>
          <w:rFonts w:hint="default" w:ascii="Consolas" w:hAnsi="Consolas" w:eastAsia="Consolas" w:cs="Consolas"/>
          <w:i w:val="0"/>
          <w:iCs w:val="0"/>
          <w:caps w:val="0"/>
          <w:color w:val="0000CD"/>
          <w:spacing w:val="0"/>
          <w:sz w:val="20"/>
          <w:szCs w:val="20"/>
          <w:shd w:val="clear" w:fill="FFFFFF"/>
        </w:rPr>
        <w:t>t least one  number</w:t>
      </w:r>
      <w:r>
        <w:rPr>
          <w:rStyle w:val="20"/>
          <w:rFonts w:hint="default" w:ascii="Consolas" w:hAnsi="Consolas" w:eastAsia="Consolas" w:cs="Consolas"/>
          <w:i w:val="0"/>
          <w:iCs w:val="0"/>
          <w:caps w:val="0"/>
          <w:color w:val="0000CD"/>
          <w:spacing w:val="0"/>
          <w:sz w:val="20"/>
          <w:szCs w:val="20"/>
          <w:shd w:val="clear" w:fill="FFFFFF"/>
          <w:lang w:val="en-US"/>
        </w:rPr>
        <w:t xml:space="preserve">, </w:t>
      </w:r>
      <w:r>
        <w:rPr>
          <w:rStyle w:val="20"/>
          <w:rFonts w:hint="default" w:ascii="Consolas" w:hAnsi="Consolas" w:eastAsia="Consolas" w:cs="Consolas"/>
          <w:i w:val="0"/>
          <w:iCs w:val="0"/>
          <w:caps w:val="0"/>
          <w:color w:val="0000CD"/>
          <w:spacing w:val="0"/>
          <w:sz w:val="20"/>
          <w:szCs w:val="20"/>
          <w:shd w:val="clear" w:fill="FFFFFF"/>
        </w:rPr>
        <w:t>one uppercase and lowercase letter, and at least 8 or more characters"</w:t>
      </w:r>
      <w:r>
        <w:rPr>
          <w:rStyle w:val="18"/>
          <w:rFonts w:hint="default" w:ascii="Consolas" w:hAnsi="Consolas" w:eastAsia="Consolas" w:cs="Consolas"/>
          <w:i w:val="0"/>
          <w:iCs w:val="0"/>
          <w:caps w:val="0"/>
          <w:color w:val="0000CD"/>
          <w:spacing w:val="0"/>
          <w:sz w:val="20"/>
          <w:szCs w:val="20"/>
          <w:shd w:val="clear" w:fill="FFFFFF"/>
        </w:rPr>
        <w:t>&gt;</w:t>
      </w:r>
    </w:p>
    <w:p w14:paraId="21910CDB">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E-mail : </w:t>
      </w:r>
      <w:r>
        <w:rPr>
          <w:rStyle w:val="19"/>
          <w:rFonts w:ascii="Consolas" w:hAnsi="Consolas" w:eastAsia="Consolas" w:cs="Consolas"/>
          <w:i w:val="0"/>
          <w:iCs w:val="0"/>
          <w:caps w:val="0"/>
          <w:color w:val="FF0000"/>
          <w:spacing w:val="0"/>
          <w:sz w:val="20"/>
          <w:szCs w:val="20"/>
          <w:shd w:val="clear" w:fill="FFFFFF"/>
        </w:rPr>
        <w:t>pattern</w:t>
      </w:r>
      <w:r>
        <w:rPr>
          <w:rStyle w:val="20"/>
          <w:rFonts w:hint="default" w:ascii="Consolas" w:hAnsi="Consolas" w:eastAsia="Consolas" w:cs="Consolas"/>
          <w:i w:val="0"/>
          <w:iCs w:val="0"/>
          <w:caps w:val="0"/>
          <w:color w:val="0000CD"/>
          <w:spacing w:val="0"/>
          <w:sz w:val="20"/>
          <w:szCs w:val="20"/>
          <w:shd w:val="clear" w:fill="FFFFFF"/>
        </w:rPr>
        <w:t>="[a-z0-9._%+\-]+@[a-z0-9.\-]+\.[a-z]{2,}$"</w:t>
      </w:r>
      <w:r>
        <w:rPr>
          <w:rStyle w:val="18"/>
          <w:rFonts w:hint="default" w:ascii="Consolas" w:hAnsi="Consolas" w:eastAsia="Consolas" w:cs="Consolas"/>
          <w:i w:val="0"/>
          <w:iCs w:val="0"/>
          <w:caps w:val="0"/>
          <w:color w:val="0000CD"/>
          <w:spacing w:val="0"/>
          <w:sz w:val="20"/>
          <w:szCs w:val="20"/>
          <w:shd w:val="clear" w:fill="FFFFFF"/>
        </w:rPr>
        <w:t>&gt;</w:t>
      </w:r>
      <w:r>
        <w:rPr>
          <w:rFonts w:hint="default" w:ascii="Times New Roman" w:hAnsi="Times New Roman" w:eastAsia="Times New Roman" w:cs="Times New Roman"/>
          <w:kern w:val="0"/>
          <w:sz w:val="20"/>
          <w:szCs w:val="20"/>
          <w:lang w:val="en-US"/>
          <w14:ligatures w14:val="none"/>
        </w:rPr>
        <w:t xml:space="preserve"> (</w:t>
      </w:r>
      <w:r>
        <w:rPr>
          <w:rFonts w:hint="default" w:ascii="Times New Roman" w:hAnsi="Times New Roman" w:eastAsia="Times New Roman"/>
          <w:kern w:val="0"/>
          <w:sz w:val="20"/>
          <w:szCs w:val="20"/>
          <w:lang w:val="en-US"/>
          <w14:ligatures w14:val="none"/>
        </w:rPr>
        <w:t>characters followed by an @ sign, followed by more characters, and then a "." After the "." sign, add at least 2 letters from a to z</w:t>
      </w:r>
      <w:r>
        <w:rPr>
          <w:rFonts w:hint="default" w:ascii="Times New Roman" w:hAnsi="Times New Roman" w:eastAsia="Times New Roman" w:cs="Times New Roman"/>
          <w:kern w:val="0"/>
          <w:sz w:val="20"/>
          <w:szCs w:val="20"/>
          <w:lang w:val="en-US"/>
          <w14:ligatures w14:val="none"/>
        </w:rPr>
        <w:t>)</w:t>
      </w:r>
    </w:p>
    <w:p w14:paraId="5422FA45">
      <w:pPr>
        <w:shd w:val="clear" w:color="auto" w:fill="FFFFFF"/>
        <w:rPr>
          <w:rFonts w:hint="default" w:ascii="Times New Roman" w:hAnsi="Times New Roman" w:eastAsia="Times New Roman" w:cs="Times New Roman"/>
          <w:kern w:val="0"/>
          <w:sz w:val="24"/>
          <w:szCs w:val="24"/>
          <w:lang w:val="en-US"/>
          <w14:ligatures w14:val="none"/>
        </w:rPr>
      </w:pPr>
    </w:p>
    <w:p w14:paraId="43051A4D">
      <w:pPr>
        <w:pStyle w:val="12"/>
        <w:keepNext w:val="0"/>
        <w:keepLines w:val="0"/>
        <w:widowControl/>
        <w:suppressLineNumbers w:val="0"/>
        <w:rPr>
          <w:rFonts w:hint="default"/>
          <w:b/>
          <w:bCs/>
          <w:u w:val="single"/>
          <w:lang w:val="en-US"/>
        </w:rPr>
      </w:pPr>
      <w:r>
        <w:rPr>
          <w:rStyle w:val="9"/>
          <w:b/>
          <w:bCs/>
          <w:u w:val="single"/>
        </w:rPr>
        <w:t>[a-z0-9._%+\-]+@[a-z0-9.\-]+\.[a-z]{2,}$</w:t>
      </w:r>
      <w:r>
        <w:rPr>
          <w:rStyle w:val="9"/>
          <w:rFonts w:hint="default"/>
          <w:b/>
          <w:bCs/>
          <w:u w:val="single"/>
          <w:lang w:val="en-US"/>
        </w:rPr>
        <w:t xml:space="preserve"> - regularni prikaz</w:t>
      </w:r>
    </w:p>
    <w:p w14:paraId="2D218338">
      <w:pPr>
        <w:pStyle w:val="5"/>
        <w:keepNext w:val="0"/>
        <w:keepLines w:val="0"/>
        <w:widowControl/>
        <w:suppressLineNumbers w:val="0"/>
      </w:pPr>
      <w:r>
        <w:t xml:space="preserve">1. </w:t>
      </w:r>
      <w:r>
        <w:rPr>
          <w:rStyle w:val="9"/>
        </w:rPr>
        <w:t>[a-z0-9._%+\-]+</w:t>
      </w:r>
    </w:p>
    <w:p w14:paraId="5C99BDF2">
      <w:pPr>
        <w:keepNext w:val="0"/>
        <w:keepLines w:val="0"/>
        <w:widowControl/>
        <w:numPr>
          <w:ilvl w:val="0"/>
          <w:numId w:val="11"/>
        </w:numPr>
        <w:suppressLineNumbers w:val="0"/>
        <w:spacing w:before="0" w:beforeAutospacing="1" w:after="0" w:afterAutospacing="1"/>
        <w:ind w:left="1440" w:hanging="360"/>
      </w:pPr>
    </w:p>
    <w:p w14:paraId="199F3104">
      <w:pPr>
        <w:pStyle w:val="12"/>
        <w:keepNext w:val="0"/>
        <w:keepLines w:val="0"/>
        <w:widowControl/>
        <w:suppressLineNumbers w:val="0"/>
        <w:ind w:left="720"/>
      </w:pPr>
      <w:r>
        <w:rPr>
          <w:rStyle w:val="9"/>
        </w:rPr>
        <w:t>[a-z0-9._%+\-]</w:t>
      </w:r>
      <w:r>
        <w:t xml:space="preserve">: Ovo je skup karaktera koji su dozvoljeni u prvom delu email adrese (pre </w:t>
      </w:r>
      <w:r>
        <w:rPr>
          <w:rStyle w:val="13"/>
        </w:rPr>
        <w:t>@</w:t>
      </w:r>
      <w:r>
        <w:t xml:space="preserve"> znaka).</w:t>
      </w:r>
    </w:p>
    <w:p w14:paraId="67E76006">
      <w:pPr>
        <w:keepNext w:val="0"/>
        <w:keepLines w:val="0"/>
        <w:widowControl/>
        <w:numPr>
          <w:ilvl w:val="0"/>
          <w:numId w:val="11"/>
        </w:numPr>
        <w:suppressLineNumbers w:val="0"/>
        <w:spacing w:before="0" w:beforeAutospacing="1" w:after="0" w:afterAutospacing="1"/>
        <w:ind w:left="1440" w:hanging="360"/>
      </w:pPr>
    </w:p>
    <w:p w14:paraId="73BA0680">
      <w:pPr>
        <w:keepNext w:val="0"/>
        <w:keepLines w:val="0"/>
        <w:widowControl/>
        <w:numPr>
          <w:ilvl w:val="1"/>
          <w:numId w:val="11"/>
        </w:numPr>
        <w:suppressLineNumbers w:val="0"/>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w:t>
      </w:r>
    </w:p>
    <w:p w14:paraId="23D53D7A">
      <w:pPr>
        <w:keepNext w:val="0"/>
        <w:keepLines w:val="0"/>
        <w:widowControl/>
        <w:numPr>
          <w:ilvl w:val="1"/>
          <w:numId w:val="11"/>
        </w:numPr>
        <w:suppressLineNumbers w:val="0"/>
        <w:spacing w:before="0" w:beforeAutospacing="1" w:after="0" w:afterAutospacing="1"/>
        <w:ind w:left="1440" w:hanging="360"/>
      </w:pPr>
      <w:r>
        <w:rPr>
          <w:rStyle w:val="9"/>
        </w:rPr>
        <w:t>0-9</w:t>
      </w:r>
      <w:r>
        <w:t xml:space="preserve">: Brojevi od </w:t>
      </w:r>
      <w:r>
        <w:rPr>
          <w:rStyle w:val="9"/>
        </w:rPr>
        <w:t>0</w:t>
      </w:r>
      <w:r>
        <w:t xml:space="preserve"> do </w:t>
      </w:r>
      <w:r>
        <w:rPr>
          <w:rStyle w:val="9"/>
        </w:rPr>
        <w:t>9</w:t>
      </w:r>
      <w:r>
        <w:t>.</w:t>
      </w:r>
    </w:p>
    <w:p w14:paraId="5C0269BB">
      <w:pPr>
        <w:keepNext w:val="0"/>
        <w:keepLines w:val="0"/>
        <w:widowControl/>
        <w:numPr>
          <w:ilvl w:val="1"/>
          <w:numId w:val="11"/>
        </w:numPr>
        <w:suppressLineNumbers w:val="0"/>
        <w:spacing w:before="0" w:beforeAutospacing="1" w:after="0" w:afterAutospacing="1"/>
        <w:ind w:left="1440" w:hanging="360"/>
      </w:pPr>
      <w:r>
        <w:rPr>
          <w:rStyle w:val="9"/>
        </w:rPr>
        <w:t>.</w:t>
      </w:r>
      <w:r>
        <w:rPr>
          <w:rStyle w:val="13"/>
        </w:rPr>
        <w:t xml:space="preserve"> (tačka)</w:t>
      </w:r>
      <w:r>
        <w:t>: Tačka je dozvoljena u email adresama.</w:t>
      </w:r>
    </w:p>
    <w:p w14:paraId="5238612D">
      <w:pPr>
        <w:keepNext w:val="0"/>
        <w:keepLines w:val="0"/>
        <w:widowControl/>
        <w:numPr>
          <w:ilvl w:val="1"/>
          <w:numId w:val="11"/>
        </w:numPr>
        <w:suppressLineNumbers w:val="0"/>
        <w:spacing w:before="0" w:beforeAutospacing="1" w:after="0" w:afterAutospacing="1"/>
        <w:ind w:left="1440" w:hanging="360"/>
      </w:pPr>
      <w:r>
        <w:rPr>
          <w:rStyle w:val="9"/>
        </w:rPr>
        <w:t>_</w:t>
      </w:r>
      <w:r>
        <w:rPr>
          <w:rStyle w:val="13"/>
        </w:rPr>
        <w:t xml:space="preserve"> (donja crta)</w:t>
      </w:r>
      <w:r>
        <w:t>: Donja crta je dozvoljena.</w:t>
      </w:r>
    </w:p>
    <w:p w14:paraId="0A052EBA">
      <w:pPr>
        <w:keepNext w:val="0"/>
        <w:keepLines w:val="0"/>
        <w:widowControl/>
        <w:numPr>
          <w:ilvl w:val="1"/>
          <w:numId w:val="11"/>
        </w:numPr>
        <w:suppressLineNumbers w:val="0"/>
        <w:spacing w:before="0" w:beforeAutospacing="1" w:after="0" w:afterAutospacing="1"/>
        <w:ind w:left="1440" w:hanging="360"/>
      </w:pPr>
      <w:r>
        <w:rPr>
          <w:rStyle w:val="9"/>
        </w:rPr>
        <w:t>%</w:t>
      </w:r>
      <w:r>
        <w:t>: Procenat je dozvoljen.</w:t>
      </w:r>
    </w:p>
    <w:p w14:paraId="6C542FD2">
      <w:pPr>
        <w:keepNext w:val="0"/>
        <w:keepLines w:val="0"/>
        <w:widowControl/>
        <w:numPr>
          <w:ilvl w:val="1"/>
          <w:numId w:val="11"/>
        </w:numPr>
        <w:suppressLineNumbers w:val="0"/>
        <w:spacing w:before="0" w:beforeAutospacing="1" w:after="0" w:afterAutospacing="1"/>
        <w:ind w:left="1440" w:hanging="360"/>
      </w:pPr>
      <w:r>
        <w:rPr>
          <w:rStyle w:val="9"/>
        </w:rPr>
        <w:t>+</w:t>
      </w:r>
      <w:r>
        <w:t>: Plus znak je dozvoljen.</w:t>
      </w:r>
    </w:p>
    <w:p w14:paraId="62D93453">
      <w:pPr>
        <w:keepNext w:val="0"/>
        <w:keepLines w:val="0"/>
        <w:widowControl/>
        <w:numPr>
          <w:ilvl w:val="1"/>
          <w:numId w:val="11"/>
        </w:numPr>
        <w:suppressLineNumbers w:val="0"/>
        <w:spacing w:before="0" w:beforeAutospacing="1" w:after="0" w:afterAutospacing="1"/>
        <w:ind w:left="1440" w:hanging="360"/>
      </w:pPr>
      <w:r>
        <w:rPr>
          <w:rStyle w:val="9"/>
        </w:rPr>
        <w:t>\-</w:t>
      </w:r>
      <w:r>
        <w:t xml:space="preserve">: Minus znak je dozvoljen (primetite da je znak minus </w:t>
      </w:r>
      <w:r>
        <w:rPr>
          <w:rStyle w:val="13"/>
        </w:rPr>
        <w:t>escaped</w:t>
      </w:r>
      <w:r>
        <w:t xml:space="preserve"> pomoću </w:t>
      </w:r>
      <w:r>
        <w:rPr>
          <w:rStyle w:val="9"/>
        </w:rPr>
        <w:t>\</w:t>
      </w:r>
      <w:r>
        <w:t xml:space="preserve"> jer bi inače imao poseban značaj u regularnim izrazima).</w:t>
      </w:r>
    </w:p>
    <w:p w14:paraId="4E3F05D8">
      <w:pPr>
        <w:keepNext w:val="0"/>
        <w:keepLines w:val="0"/>
        <w:widowControl/>
        <w:numPr>
          <w:ilvl w:val="0"/>
          <w:numId w:val="11"/>
        </w:numPr>
        <w:suppressLineNumbers w:val="0"/>
        <w:spacing w:before="0" w:beforeAutospacing="1" w:after="0" w:afterAutospacing="1"/>
        <w:ind w:left="1440" w:hanging="360"/>
      </w:pPr>
    </w:p>
    <w:p w14:paraId="0DA35651">
      <w:pPr>
        <w:pStyle w:val="12"/>
        <w:keepNext w:val="0"/>
        <w:keepLines w:val="0"/>
        <w:widowControl/>
        <w:suppressLineNumbers w:val="0"/>
        <w:ind w:left="720"/>
      </w:pPr>
      <w:r>
        <w:rPr>
          <w:rStyle w:val="9"/>
        </w:rPr>
        <w:t>+</w:t>
      </w:r>
      <w:r>
        <w:t xml:space="preserve">: Ova oznaka znači da prethodni skup karaktera (sve navedeno iznad) mora da se ponovi </w:t>
      </w:r>
      <w:r>
        <w:rPr>
          <w:rStyle w:val="13"/>
        </w:rPr>
        <w:t>barem jednom</w:t>
      </w:r>
      <w:r>
        <w:t xml:space="preserve">. Dakle, u email adresi pre znaka </w:t>
      </w:r>
      <w:r>
        <w:rPr>
          <w:rStyle w:val="13"/>
        </w:rPr>
        <w:t>@</w:t>
      </w:r>
      <w:r>
        <w:t xml:space="preserve"> mora biti barem jedan dozvoljeni karakter.</w:t>
      </w:r>
    </w:p>
    <w:p w14:paraId="4B19EF79">
      <w:pPr>
        <w:keepNext w:val="0"/>
        <w:keepLines w:val="0"/>
        <w:widowControl/>
        <w:numPr>
          <w:ilvl w:val="0"/>
          <w:numId w:val="11"/>
        </w:numPr>
        <w:suppressLineNumbers w:val="0"/>
        <w:spacing w:before="0" w:beforeAutospacing="1" w:after="0" w:afterAutospacing="1"/>
        <w:ind w:left="1440" w:hanging="360"/>
      </w:pPr>
    </w:p>
    <w:p w14:paraId="0C752370">
      <w:pPr>
        <w:pStyle w:val="5"/>
        <w:keepNext w:val="0"/>
        <w:keepLines w:val="0"/>
        <w:widowControl/>
        <w:suppressLineNumbers w:val="0"/>
      </w:pPr>
      <w:r>
        <w:t xml:space="preserve">2. </w:t>
      </w:r>
      <w:r>
        <w:rPr>
          <w:rStyle w:val="9"/>
        </w:rPr>
        <w:t>@</w:t>
      </w:r>
    </w:p>
    <w:p w14:paraId="7BDC1E95">
      <w:pPr>
        <w:keepNext w:val="0"/>
        <w:keepLines w:val="0"/>
        <w:widowControl/>
        <w:numPr>
          <w:ilvl w:val="0"/>
          <w:numId w:val="12"/>
        </w:numPr>
        <w:suppressLineNumbers w:val="0"/>
        <w:spacing w:before="0" w:beforeAutospacing="1" w:after="0" w:afterAutospacing="1"/>
        <w:ind w:left="720" w:hanging="360"/>
      </w:pPr>
      <w:r>
        <w:t xml:space="preserve">Ovaj znak </w:t>
      </w:r>
      <w:r>
        <w:rPr>
          <w:rStyle w:val="13"/>
        </w:rPr>
        <w:t>@</w:t>
      </w:r>
      <w:r>
        <w:t xml:space="preserve"> je statički deo email adrese, i proverava se da li je tačno jedan </w:t>
      </w:r>
      <w:r>
        <w:rPr>
          <w:rStyle w:val="13"/>
        </w:rPr>
        <w:t>@</w:t>
      </w:r>
      <w:r>
        <w:t xml:space="preserve"> znak prisutan između korisničkog imena i domena.</w:t>
      </w:r>
    </w:p>
    <w:p w14:paraId="488C9663">
      <w:pPr>
        <w:pStyle w:val="5"/>
        <w:keepNext w:val="0"/>
        <w:keepLines w:val="0"/>
        <w:widowControl/>
        <w:suppressLineNumbers w:val="0"/>
      </w:pPr>
      <w:r>
        <w:t xml:space="preserve">3. </w:t>
      </w:r>
      <w:r>
        <w:rPr>
          <w:rStyle w:val="9"/>
        </w:rPr>
        <w:t>[a-z0-9.\-]+</w:t>
      </w:r>
    </w:p>
    <w:p w14:paraId="0C1638F0">
      <w:pPr>
        <w:keepNext w:val="0"/>
        <w:keepLines w:val="0"/>
        <w:widowControl/>
        <w:numPr>
          <w:ilvl w:val="0"/>
          <w:numId w:val="13"/>
        </w:numPr>
        <w:suppressLineNumbers w:val="0"/>
        <w:spacing w:before="0" w:beforeAutospacing="1" w:after="0" w:afterAutospacing="1"/>
        <w:ind w:left="720" w:hanging="360"/>
      </w:pPr>
      <w:r>
        <w:rPr>
          <w:rStyle w:val="9"/>
        </w:rPr>
        <w:t>[a-z0-9.\-]</w:t>
      </w:r>
      <w:r>
        <w:t xml:space="preserve">: Ovo je skup karaktera koji su dozvoljeni u delu email adrese nakon </w:t>
      </w:r>
      <w:r>
        <w:rPr>
          <w:rStyle w:val="13"/>
        </w:rPr>
        <w:t>@</w:t>
      </w:r>
      <w:r>
        <w:t xml:space="preserve"> znaka, a to je domen (npr. </w:t>
      </w:r>
      <w:r>
        <w:rPr>
          <w:rStyle w:val="13"/>
        </w:rPr>
        <w:t>gmail.com</w:t>
      </w:r>
      <w:r>
        <w:t>).</w:t>
      </w:r>
    </w:p>
    <w:p w14:paraId="67AD599D">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 xml:space="preserve"> u domenu.</w:t>
      </w:r>
    </w:p>
    <w:p w14:paraId="74D1AA0D">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0-9</w:t>
      </w:r>
      <w:r>
        <w:t xml:space="preserve">: Brojevi od </w:t>
      </w:r>
      <w:r>
        <w:rPr>
          <w:rStyle w:val="9"/>
        </w:rPr>
        <w:t>0</w:t>
      </w:r>
      <w:r>
        <w:t xml:space="preserve"> do </w:t>
      </w:r>
      <w:r>
        <w:rPr>
          <w:rStyle w:val="9"/>
        </w:rPr>
        <w:t>9</w:t>
      </w:r>
      <w:r>
        <w:t xml:space="preserve"> u domenu.</w:t>
      </w:r>
    </w:p>
    <w:p w14:paraId="37545C4B">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w:t>
      </w:r>
      <w:r>
        <w:rPr>
          <w:rStyle w:val="13"/>
        </w:rPr>
        <w:t xml:space="preserve"> (tačka)</w:t>
      </w:r>
      <w:r>
        <w:t xml:space="preserve">: Tačka je dozvoljena za domen (kao u </w:t>
      </w:r>
      <w:r>
        <w:rPr>
          <w:rStyle w:val="9"/>
        </w:rPr>
        <w:t>gmail.com</w:t>
      </w:r>
      <w:r>
        <w:t>).</w:t>
      </w:r>
    </w:p>
    <w:p w14:paraId="61930AE3">
      <w:pPr>
        <w:keepNext w:val="0"/>
        <w:keepLines w:val="0"/>
        <w:widowControl/>
        <w:numPr>
          <w:ilvl w:val="1"/>
          <w:numId w:val="14"/>
        </w:numPr>
        <w:suppressLineNumbers w:val="0"/>
        <w:tabs>
          <w:tab w:val="left" w:pos="1440"/>
        </w:tabs>
        <w:spacing w:before="0" w:beforeAutospacing="1" w:after="0" w:afterAutospacing="1"/>
        <w:ind w:left="1440" w:hanging="360"/>
      </w:pPr>
      <w:r>
        <w:rPr>
          <w:rStyle w:val="9"/>
        </w:rPr>
        <w:t>\-</w:t>
      </w:r>
      <w:r>
        <w:rPr>
          <w:rStyle w:val="13"/>
        </w:rPr>
        <w:t xml:space="preserve"> (minus)</w:t>
      </w:r>
      <w:r>
        <w:t xml:space="preserve">: Znak minus je dozvoljen u domenu (npr. </w:t>
      </w:r>
      <w:r>
        <w:rPr>
          <w:rStyle w:val="9"/>
        </w:rPr>
        <w:t>my-domain.com</w:t>
      </w:r>
      <w:r>
        <w:t>).</w:t>
      </w:r>
    </w:p>
    <w:p w14:paraId="0EE1450B">
      <w:pPr>
        <w:keepNext w:val="0"/>
        <w:keepLines w:val="0"/>
        <w:widowControl/>
        <w:numPr>
          <w:ilvl w:val="0"/>
          <w:numId w:val="13"/>
        </w:numPr>
        <w:suppressLineNumbers w:val="0"/>
        <w:spacing w:before="0" w:beforeAutospacing="1" w:after="0" w:afterAutospacing="1"/>
        <w:ind w:left="720" w:hanging="360"/>
      </w:pPr>
      <w:r>
        <w:rPr>
          <w:rStyle w:val="9"/>
        </w:rPr>
        <w:t>+</w:t>
      </w:r>
      <w:r>
        <w:t xml:space="preserve">: Kao i pre, znači da prethodni skup karaktera mora da se ponovi </w:t>
      </w:r>
      <w:r>
        <w:rPr>
          <w:rStyle w:val="13"/>
        </w:rPr>
        <w:t>barem jednom</w:t>
      </w:r>
      <w:r>
        <w:t>. Dakle, domen mora imati barem jedan karakter.</w:t>
      </w:r>
    </w:p>
    <w:p w14:paraId="096D422E">
      <w:pPr>
        <w:pStyle w:val="5"/>
        <w:keepNext w:val="0"/>
        <w:keepLines w:val="0"/>
        <w:widowControl/>
        <w:suppressLineNumbers w:val="0"/>
      </w:pPr>
      <w:r>
        <w:t xml:space="preserve">4. </w:t>
      </w:r>
      <w:r>
        <w:rPr>
          <w:rStyle w:val="9"/>
        </w:rPr>
        <w:t>\.[a-z]{2,}$</w:t>
      </w:r>
    </w:p>
    <w:p w14:paraId="2D5B4329">
      <w:pPr>
        <w:keepNext w:val="0"/>
        <w:keepLines w:val="0"/>
        <w:widowControl/>
        <w:numPr>
          <w:ilvl w:val="0"/>
          <w:numId w:val="15"/>
        </w:numPr>
        <w:suppressLineNumbers w:val="0"/>
        <w:spacing w:before="0" w:beforeAutospacing="1" w:after="0" w:afterAutospacing="1"/>
        <w:ind w:left="720" w:hanging="360"/>
      </w:pPr>
      <w:r>
        <w:rPr>
          <w:rStyle w:val="9"/>
        </w:rPr>
        <w:t>\.</w:t>
      </w:r>
      <w:r>
        <w:t xml:space="preserve">: Ovo traži </w:t>
      </w:r>
      <w:r>
        <w:rPr>
          <w:rStyle w:val="13"/>
        </w:rPr>
        <w:t>tačku</w:t>
      </w:r>
      <w:r>
        <w:t xml:space="preserve"> koja odvaja ime domena od TLD (Top-Level Domain, npr. </w:t>
      </w:r>
      <w:r>
        <w:rPr>
          <w:rStyle w:val="9"/>
        </w:rPr>
        <w:t>.com</w:t>
      </w:r>
      <w:r>
        <w:t xml:space="preserve">, </w:t>
      </w:r>
      <w:r>
        <w:rPr>
          <w:rStyle w:val="9"/>
        </w:rPr>
        <w:t>.org</w:t>
      </w:r>
      <w:r>
        <w:t>).</w:t>
      </w:r>
    </w:p>
    <w:p w14:paraId="4E8E21A0">
      <w:pPr>
        <w:keepNext w:val="0"/>
        <w:keepLines w:val="0"/>
        <w:widowControl/>
        <w:numPr>
          <w:ilvl w:val="0"/>
          <w:numId w:val="15"/>
        </w:numPr>
        <w:suppressLineNumbers w:val="0"/>
        <w:spacing w:before="0" w:beforeAutospacing="1" w:after="0" w:afterAutospacing="1"/>
        <w:ind w:left="720" w:hanging="360"/>
      </w:pPr>
      <w:r>
        <w:rPr>
          <w:rStyle w:val="9"/>
        </w:rPr>
        <w:t>[a-z]{2,}</w:t>
      </w:r>
      <w:r>
        <w:t xml:space="preserve">: Ovde se zahteva da TLD (Top-Level Domain) bude sačinjen od </w:t>
      </w:r>
      <w:r>
        <w:rPr>
          <w:rStyle w:val="13"/>
        </w:rPr>
        <w:t>barem dva mala slova</w:t>
      </w:r>
      <w:r>
        <w:t xml:space="preserve"> (npr. </w:t>
      </w:r>
      <w:r>
        <w:rPr>
          <w:rStyle w:val="9"/>
        </w:rPr>
        <w:t>.com</w:t>
      </w:r>
      <w:r>
        <w:t xml:space="preserve">, </w:t>
      </w:r>
      <w:r>
        <w:rPr>
          <w:rStyle w:val="9"/>
        </w:rPr>
        <w:t>.org</w:t>
      </w:r>
      <w:r>
        <w:t xml:space="preserve">, </w:t>
      </w:r>
      <w:r>
        <w:rPr>
          <w:rStyle w:val="9"/>
        </w:rPr>
        <w:t>.net</w:t>
      </w:r>
      <w:r>
        <w:t>).</w:t>
      </w:r>
    </w:p>
    <w:p w14:paraId="4C818EF0">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[a-z]</w:t>
      </w:r>
      <w:r>
        <w:t xml:space="preserve">: Mala slova od </w:t>
      </w:r>
      <w:r>
        <w:rPr>
          <w:rStyle w:val="9"/>
        </w:rPr>
        <w:t>a</w:t>
      </w:r>
      <w:r>
        <w:t xml:space="preserve"> do </w:t>
      </w:r>
      <w:r>
        <w:rPr>
          <w:rStyle w:val="9"/>
        </w:rPr>
        <w:t>z</w:t>
      </w:r>
      <w:r>
        <w:t>.</w:t>
      </w:r>
    </w:p>
    <w:p w14:paraId="62E3FC62">
      <w:pPr>
        <w:keepNext w:val="0"/>
        <w:keepLines w:val="0"/>
        <w:widowControl/>
        <w:numPr>
          <w:ilvl w:val="1"/>
          <w:numId w:val="16"/>
        </w:numPr>
        <w:suppressLineNumbers w:val="0"/>
        <w:tabs>
          <w:tab w:val="left" w:pos="1440"/>
        </w:tabs>
        <w:spacing w:before="0" w:beforeAutospacing="1" w:after="0" w:afterAutospacing="1"/>
        <w:ind w:left="1440" w:hanging="360"/>
      </w:pPr>
      <w:r>
        <w:rPr>
          <w:rStyle w:val="9"/>
        </w:rPr>
        <w:t>{2,}</w:t>
      </w:r>
      <w:r>
        <w:t xml:space="preserve">: Ova oznaka znači da mora biti </w:t>
      </w:r>
      <w:r>
        <w:rPr>
          <w:rStyle w:val="13"/>
        </w:rPr>
        <w:t>najmanje dva karaktera</w:t>
      </w:r>
      <w:r>
        <w:t xml:space="preserve">. Tako da su kraći TLD-ovi, kao što su </w:t>
      </w:r>
      <w:r>
        <w:rPr>
          <w:rStyle w:val="9"/>
        </w:rPr>
        <w:t>.com</w:t>
      </w:r>
      <w:r>
        <w:t xml:space="preserve">, </w:t>
      </w:r>
      <w:r>
        <w:rPr>
          <w:rStyle w:val="9"/>
        </w:rPr>
        <w:t>.org</w:t>
      </w:r>
      <w:r>
        <w:t xml:space="preserve">, ili </w:t>
      </w:r>
      <w:r>
        <w:rPr>
          <w:rStyle w:val="9"/>
        </w:rPr>
        <w:t>.net</w:t>
      </w:r>
      <w:r>
        <w:t>, validni.</w:t>
      </w:r>
    </w:p>
    <w:p w14:paraId="0968C85A">
      <w:pPr>
        <w:pStyle w:val="5"/>
        <w:keepNext w:val="0"/>
        <w:keepLines w:val="0"/>
        <w:widowControl/>
        <w:suppressLineNumbers w:val="0"/>
      </w:pPr>
      <w:r>
        <w:t xml:space="preserve">5. </w:t>
      </w:r>
      <w:r>
        <w:rPr>
          <w:rStyle w:val="9"/>
        </w:rPr>
        <w:t>$</w:t>
      </w:r>
    </w:p>
    <w:p w14:paraId="1323166E">
      <w:pPr>
        <w:keepNext w:val="0"/>
        <w:keepLines w:val="0"/>
        <w:widowControl/>
        <w:numPr>
          <w:ilvl w:val="0"/>
          <w:numId w:val="17"/>
        </w:numPr>
        <w:suppressLineNumbers w:val="0"/>
        <w:spacing w:before="0" w:beforeAutospacing="1" w:after="0" w:afterAutospacing="1"/>
        <w:ind w:left="720" w:hanging="360"/>
      </w:pPr>
      <w:r>
        <w:rPr>
          <w:rStyle w:val="9"/>
        </w:rPr>
        <w:t>$</w:t>
      </w:r>
      <w:r>
        <w:t xml:space="preserve">: Ovo označava </w:t>
      </w:r>
      <w:r>
        <w:rPr>
          <w:rStyle w:val="13"/>
        </w:rPr>
        <w:t>kraj niza</w:t>
      </w:r>
      <w:r>
        <w:t xml:space="preserve">. Osigurava da ništa ne dolazi posle TLD-a (npr. korisnik ne može uneti nešto kao </w:t>
      </w:r>
      <w:r>
        <w:rPr>
          <w:rStyle w:val="9"/>
        </w:rPr>
        <w:t>example@gmail.com123</w:t>
      </w:r>
      <w:r>
        <w:t>).</w:t>
      </w:r>
    </w:p>
    <w:p w14:paraId="34D07B11">
      <w:pPr>
        <w:shd w:val="clear" w:color="auto" w:fill="FFFFFF"/>
        <w:rPr>
          <w:rFonts w:hint="default" w:ascii="Times New Roman" w:hAnsi="Times New Roman" w:eastAsia="Times New Roman" w:cs="Times New Roman"/>
          <w:kern w:val="0"/>
          <w:sz w:val="24"/>
          <w:szCs w:val="24"/>
          <w:lang w:val="en-US"/>
          <w14:ligatures w14:val="none"/>
        </w:rPr>
      </w:pPr>
    </w:p>
    <w:p w14:paraId="4F344930">
      <w:pPr>
        <w:shd w:val="clear" w:color="auto" w:fill="FFFFFF"/>
        <w:rPr>
          <w:rFonts w:hint="default" w:ascii="Times New Roman" w:hAnsi="Times New Roman" w:eastAsia="Times New Roman" w:cs="Times New Roman"/>
          <w:kern w:val="0"/>
          <w:sz w:val="24"/>
          <w:szCs w:val="24"/>
          <w:lang w:val="en-US"/>
          <w14:ligatures w14:val="none"/>
        </w:rPr>
      </w:pPr>
    </w:p>
    <w:p w14:paraId="290456BC">
      <w:pPr>
        <w:shd w:val="clear" w:color="auto" w:fill="FFFFFF"/>
        <w:rPr>
          <w:rFonts w:hint="default" w:ascii="Times New Roman" w:hAnsi="Times New Roman" w:eastAsia="Times New Roman" w:cs="Times New Roman"/>
          <w:kern w:val="0"/>
          <w:sz w:val="24"/>
          <w:szCs w:val="24"/>
          <w:lang w:val="en-US"/>
          <w14:ligatures w14:val="none"/>
        </w:rPr>
      </w:pPr>
    </w:p>
    <w:p w14:paraId="11E0FCAF">
      <w:pPr>
        <w:shd w:val="clear" w:color="auto" w:fill="FFFFFF"/>
        <w:rPr>
          <w:rFonts w:hint="default" w:ascii="Times New Roman" w:hAnsi="Times New Roman" w:eastAsia="Times New Roman" w:cs="Times New Roman"/>
          <w:kern w:val="0"/>
          <w:sz w:val="24"/>
          <w:szCs w:val="24"/>
          <w:lang w:val="en-US"/>
          <w14:ligatures w14:val="none"/>
        </w:rPr>
      </w:pPr>
    </w:p>
    <w:p w14:paraId="2881BCC1">
      <w:pPr>
        <w:shd w:val="clear" w:color="auto" w:fill="FFFFFF"/>
        <w:rPr>
          <w:rFonts w:hint="default" w:ascii="Times New Roman" w:hAnsi="Times New Roman" w:eastAsia="Times New Roman" w:cs="Times New Roman"/>
          <w:kern w:val="0"/>
          <w:sz w:val="24"/>
          <w:szCs w:val="24"/>
          <w:lang w:val="en-US"/>
          <w14:ligatures w14:val="none"/>
        </w:rPr>
      </w:pPr>
    </w:p>
    <w:p w14:paraId="4FF22305">
      <w:pPr>
        <w:shd w:val="clear" w:color="auto" w:fill="FFFFFF"/>
        <w:rPr>
          <w:rFonts w:hint="default" w:ascii="Times New Roman" w:hAnsi="Times New Roman" w:eastAsia="Times New Roman" w:cs="Times New Roman"/>
          <w:kern w:val="0"/>
          <w:sz w:val="24"/>
          <w:szCs w:val="24"/>
          <w:lang w:val="en-US"/>
          <w14:ligatures w14:val="none"/>
        </w:rPr>
      </w:pPr>
    </w:p>
    <w:p w14:paraId="1D070AD3">
      <w:pPr>
        <w:shd w:val="clear" w:color="auto" w:fill="FFFFFF"/>
        <w:rPr>
          <w:rFonts w:hint="default" w:ascii="Times New Roman" w:hAnsi="Times New Roman" w:eastAsia="Times New Roman" w:cs="Times New Roman"/>
          <w:kern w:val="0"/>
          <w:sz w:val="24"/>
          <w:szCs w:val="24"/>
          <w:lang w:val="en-US"/>
          <w14:ligatures w14:val="none"/>
        </w:rPr>
      </w:pPr>
    </w:p>
    <w:p w14:paraId="55262595">
      <w:pPr>
        <w:shd w:val="clear" w:color="auto" w:fill="FFFFFF"/>
        <w:rPr>
          <w:rFonts w:hint="default" w:ascii="Times New Roman" w:hAnsi="Times New Roman" w:eastAsia="Times New Roman" w:cs="Times New Roman"/>
          <w:kern w:val="0"/>
          <w:sz w:val="24"/>
          <w:szCs w:val="24"/>
          <w:lang w:val="en-US"/>
          <w14:ligatures w14:val="none"/>
        </w:rPr>
      </w:pPr>
    </w:p>
    <w:p w14:paraId="673EEE9A">
      <w:pPr>
        <w:shd w:val="clear" w:color="auto" w:fill="FFFFFF"/>
        <w:rPr>
          <w:rFonts w:hint="default" w:ascii="Times New Roman" w:hAnsi="Times New Roman" w:eastAsia="Times New Roman" w:cs="Times New Roman"/>
          <w:kern w:val="0"/>
          <w:sz w:val="24"/>
          <w:szCs w:val="24"/>
          <w:lang w:val="en-US"/>
          <w14:ligatures w14:val="none"/>
        </w:rPr>
      </w:pPr>
    </w:p>
    <w:p w14:paraId="26B9A47C">
      <w:pPr>
        <w:shd w:val="clear" w:color="auto" w:fill="FFFFFF"/>
        <w:rPr>
          <w:rFonts w:hint="default" w:ascii="Times New Roman" w:hAnsi="Times New Roman" w:eastAsia="Times New Roman" w:cs="Times New Roman"/>
          <w:color w:val="FF0000"/>
          <w:kern w:val="0"/>
          <w:sz w:val="24"/>
          <w:szCs w:val="24"/>
          <w:u w:val="single"/>
          <w:lang w:val="en-US"/>
          <w14:ligatures w14:val="none"/>
        </w:rPr>
      </w:pPr>
      <w:r>
        <w:rPr>
          <w:rFonts w:hint="default" w:ascii="Times New Roman" w:hAnsi="Times New Roman" w:eastAsia="Times New Roman" w:cs="Times New Roman"/>
          <w:color w:val="FF0000"/>
          <w:kern w:val="0"/>
          <w:sz w:val="24"/>
          <w:szCs w:val="24"/>
          <w:u w:val="single"/>
          <w:lang w:val="en-US"/>
          <w14:ligatures w14:val="none"/>
        </w:rPr>
        <w:t>Validacija forme kroz javascript</w:t>
      </w:r>
    </w:p>
    <w:p w14:paraId="2896AEB4">
      <w:pPr>
        <w:shd w:val="clear" w:color="auto" w:fill="FFFFFF"/>
        <w:rPr>
          <w:rFonts w:hint="default" w:ascii="Times New Roman" w:hAnsi="Times New Roman" w:eastAsia="Times New Roman" w:cs="Times New Roman"/>
          <w:color w:val="FF0000"/>
          <w:kern w:val="0"/>
          <w:sz w:val="18"/>
          <w:szCs w:val="18"/>
          <w:u w:val="single"/>
          <w:lang w:val="en-US"/>
          <w14:ligatures w14:val="none"/>
        </w:rPr>
      </w:pPr>
    </w:p>
    <w:p w14:paraId="65C07CFF">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input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86B35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07863FF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type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myFunction</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Submit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0D885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B6E093F">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94BBD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0F442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AC00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myFunction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2F98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Get the value of the input field with id="numb"</w:t>
      </w:r>
    </w:p>
    <w:p w14:paraId="0BFB15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"numb"</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value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3BF94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If x is Not a Number or less than one or greater than 10</w:t>
      </w:r>
    </w:p>
    <w:p w14:paraId="1A7F6A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let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D526F2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isNaN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&lt;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&gt;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24F126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"Input not valid"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349E9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8"/>
          <w:szCs w:val="18"/>
          <w:shd w:val="clear" w:fill="1F1F1F"/>
          <w:lang w:val="en-US" w:eastAsia="zh-CN" w:bidi="ar"/>
          <w14:ligatures w14:val="standardContextual"/>
        </w:rPr>
        <w:t>else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2473B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"Input OK"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55C3D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602916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3DE3B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BE85E2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FC710BE">
      <w:pPr>
        <w:shd w:val="clear" w:color="auto" w:fill="FFFFFF"/>
        <w:rPr>
          <w:rFonts w:hint="default" w:ascii="Times New Roman" w:hAnsi="Times New Roman" w:eastAsia="Times New Roman" w:cs="Times New Roman"/>
          <w:color w:val="FF0000"/>
          <w:kern w:val="0"/>
          <w:sz w:val="24"/>
          <w:szCs w:val="24"/>
          <w:u w:val="single"/>
          <w:lang w:val="en-US"/>
          <w14:ligatures w14:val="none"/>
        </w:rPr>
      </w:pPr>
    </w:p>
    <w:p w14:paraId="727F8DB5">
      <w:pPr>
        <w:shd w:val="clear" w:color="auto" w:fill="FFFFFF"/>
        <w:rPr>
          <w:rFonts w:hint="default" w:ascii="Times New Roman" w:hAnsi="Times New Roman" w:eastAsia="Times New Roman" w:cs="Times New Roman"/>
          <w:color w:val="FF0000"/>
          <w:kern w:val="0"/>
          <w:sz w:val="24"/>
          <w:szCs w:val="24"/>
          <w:u w:val="single"/>
          <w:lang w:val="en-US"/>
          <w14:ligatures w14:val="none"/>
        </w:rPr>
      </w:pPr>
    </w:p>
    <w:p w14:paraId="66BA1018">
      <w:pPr>
        <w:shd w:val="clear" w:color="auto" w:fill="FFFFFF"/>
        <w:ind w:firstLine="120" w:firstLineChars="50"/>
        <w:rPr>
          <w:rFonts w:hint="default" w:ascii="Times New Roman" w:hAnsi="Times New Roman" w:eastAsia="Times New Roman"/>
          <w:color w:val="000000" w:themeColor="text1"/>
          <w:kern w:val="0"/>
          <w:sz w:val="24"/>
          <w:szCs w:val="24"/>
          <w:u w:val="none"/>
          <w:lang w:val="en-US"/>
          <w14:ligatures w14:val="none"/>
        </w:rPr>
      </w:pPr>
      <w:r>
        <w:rPr>
          <w:rFonts w:hint="default" w:ascii="Times New Roman" w:hAnsi="Times New Roman" w:eastAsia="Times New Roman"/>
          <w:color w:val="000000" w:themeColor="text1"/>
          <w:kern w:val="0"/>
          <w:sz w:val="24"/>
          <w:szCs w:val="24"/>
          <w:u w:val="none"/>
          <w:lang w:val="en-US"/>
          <w14:ligatures w14:val="none"/>
        </w:rPr>
        <w:t xml:space="preserve">Validation: </w:t>
      </w:r>
    </w:p>
    <w:p w14:paraId="0E645E02">
      <w:pPr>
        <w:shd w:val="clear" w:color="auto" w:fill="FFFFFF"/>
        <w:ind w:firstLine="120" w:firstLineChars="50"/>
        <w:rPr>
          <w:rFonts w:hint="default" w:ascii="Times New Roman" w:hAnsi="Times New Roman" w:eastAsia="Times New Roman" w:cs="Times New Roman"/>
          <w:color w:val="000000" w:themeColor="text1"/>
          <w:kern w:val="0"/>
          <w:sz w:val="24"/>
          <w:szCs w:val="24"/>
          <w:u w:val="none"/>
          <w:lang w:val="en-US"/>
          <w14:ligatures w14:val="none"/>
        </w:rPr>
      </w:pPr>
      <w:r>
        <w:rPr>
          <w:rFonts w:hint="default" w:ascii="Times New Roman" w:hAnsi="Times New Roman" w:eastAsia="Times New Roman"/>
          <w:color w:val="000000" w:themeColor="text1"/>
          <w:kern w:val="0"/>
          <w:sz w:val="24"/>
          <w:szCs w:val="24"/>
          <w:u w:val="none"/>
          <w:lang w:val="en-US"/>
          <w14:ligatures w14:val="none"/>
        </w:rPr>
        <w:t xml:space="preserve">-                 input </w:t>
      </w:r>
      <w:r>
        <w:rPr>
          <w:rFonts w:hint="default" w:ascii="Times New Roman" w:hAnsi="Times New Roman" w:eastAsia="Times New Roman"/>
          <w:b/>
          <w:bCs/>
          <w:color w:val="000000" w:themeColor="text1"/>
          <w:kern w:val="0"/>
          <w:sz w:val="24"/>
          <w:szCs w:val="24"/>
          <w:u w:val="none"/>
          <w:lang w:val="en-US"/>
          <w14:ligatures w14:val="none"/>
        </w:rPr>
        <w:t>type</w:t>
      </w:r>
      <w:r>
        <w:rPr>
          <w:rFonts w:hint="default" w:ascii="Times New Roman" w:hAnsi="Times New Roman" w:eastAsia="Times New Roman"/>
          <w:color w:val="000000" w:themeColor="text1"/>
          <w:kern w:val="0"/>
          <w:sz w:val="24"/>
          <w:szCs w:val="24"/>
          <w:u w:val="none"/>
          <w:lang w:val="en-US"/>
          <w14:ligatures w14:val="none"/>
        </w:rPr>
        <w:t xml:space="preserve">="url" </w:t>
      </w:r>
      <w:r>
        <w:rPr>
          <w:rFonts w:hint="default" w:ascii="Times New Roman" w:hAnsi="Times New Roman" w:eastAsia="Times New Roman"/>
          <w:b/>
          <w:bCs/>
          <w:color w:val="000000" w:themeColor="text1"/>
          <w:kern w:val="0"/>
          <w:sz w:val="24"/>
          <w:szCs w:val="24"/>
          <w:u w:val="none"/>
          <w:lang w:val="en-US"/>
          <w14:ligatures w14:val="none"/>
        </w:rPr>
        <w:t>name</w:t>
      </w:r>
      <w:r>
        <w:rPr>
          <w:rFonts w:hint="default" w:ascii="Times New Roman" w:hAnsi="Times New Roman" w:eastAsia="Times New Roman"/>
          <w:color w:val="000000" w:themeColor="text1"/>
          <w:kern w:val="0"/>
          <w:sz w:val="24"/>
          <w:szCs w:val="24"/>
          <w:u w:val="none"/>
          <w:lang w:val="en-US"/>
          <w14:ligatures w14:val="none"/>
        </w:rPr>
        <w:t xml:space="preserve">="website" </w:t>
      </w:r>
      <w:r>
        <w:rPr>
          <w:rFonts w:hint="default" w:ascii="Times New Roman" w:hAnsi="Times New Roman" w:eastAsia="Times New Roman"/>
          <w:b/>
          <w:bCs/>
          <w:color w:val="000000" w:themeColor="text1"/>
          <w:kern w:val="0"/>
          <w:sz w:val="24"/>
          <w:szCs w:val="24"/>
          <w:u w:val="none"/>
          <w:lang w:val="en-US"/>
          <w14:ligatures w14:val="none"/>
        </w:rPr>
        <w:t xml:space="preserve">required </w:t>
      </w:r>
      <w:r>
        <w:rPr>
          <w:rFonts w:hint="default" w:ascii="Times New Roman" w:hAnsi="Times New Roman" w:eastAsia="Times New Roman"/>
          <w:b/>
          <w:bCs/>
          <w:color w:val="FF0000"/>
          <w:kern w:val="0"/>
          <w:sz w:val="24"/>
          <w:szCs w:val="24"/>
          <w:u w:val="none"/>
          <w:lang w:val="en-US"/>
          <w14:ligatures w14:val="none"/>
        </w:rPr>
        <w:t>pattern</w:t>
      </w:r>
      <w:r>
        <w:rPr>
          <w:rFonts w:hint="default" w:ascii="Times New Roman" w:hAnsi="Times New Roman" w:eastAsia="Times New Roman"/>
          <w:color w:val="000000" w:themeColor="text1"/>
          <w:kern w:val="0"/>
          <w:sz w:val="24"/>
          <w:szCs w:val="24"/>
          <w:u w:val="none"/>
          <w:lang w:val="en-US"/>
          <w14:ligatures w14:val="none"/>
        </w:rPr>
        <w:t>="</w:t>
      </w:r>
      <w:r>
        <w:rPr>
          <w:rFonts w:hint="default" w:ascii="Times New Roman" w:hAnsi="Times New Roman" w:eastAsia="Times New Roman"/>
          <w:b w:val="0"/>
          <w:bCs w:val="0"/>
          <w:color w:val="000000" w:themeColor="text1"/>
          <w:kern w:val="0"/>
          <w:sz w:val="24"/>
          <w:szCs w:val="24"/>
          <w:u w:val="none"/>
          <w:lang w:val="en-US"/>
          <w14:ligatures w14:val="none"/>
        </w:rPr>
        <w:t>https</w:t>
      </w:r>
      <w:r>
        <w:rPr>
          <w:rFonts w:hint="default" w:ascii="Times New Roman" w:hAnsi="Times New Roman" w:eastAsia="Times New Roman"/>
          <w:b/>
          <w:bCs/>
          <w:color w:val="000000" w:themeColor="text1"/>
          <w:kern w:val="0"/>
          <w:sz w:val="24"/>
          <w:szCs w:val="24"/>
          <w:u w:val="none"/>
          <w:lang w:val="en-US"/>
          <w14:ligatures w14:val="none"/>
        </w:rPr>
        <w:t>? ://.+</w:t>
      </w:r>
      <w:r>
        <w:rPr>
          <w:rFonts w:hint="default" w:ascii="Times New Roman" w:hAnsi="Times New Roman" w:eastAsia="Times New Roman"/>
          <w:color w:val="000000" w:themeColor="text1"/>
          <w:kern w:val="0"/>
          <w:sz w:val="24"/>
          <w:szCs w:val="24"/>
          <w:u w:val="none"/>
          <w:lang w:val="en-US"/>
          <w14:ligatures w14:val="none"/>
        </w:rPr>
        <w:t>"&gt;</w:t>
      </w:r>
    </w:p>
    <w:p w14:paraId="38CF3388">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 xml:space="preserve">&lt;input </w:t>
      </w:r>
      <w:r>
        <w:rPr>
          <w:rFonts w:hint="default" w:ascii="Times New Roman" w:hAnsi="Times New Roman" w:eastAsia="Times New Roman"/>
          <w:b/>
          <w:bCs/>
          <w:kern w:val="0"/>
          <w:sz w:val="24"/>
          <w:szCs w:val="24"/>
          <w:lang w:val="en-US"/>
          <w14:ligatures w14:val="none"/>
        </w:rPr>
        <w:t>type</w:t>
      </w:r>
      <w:r>
        <w:rPr>
          <w:rFonts w:hint="default" w:ascii="Times New Roman" w:hAnsi="Times New Roman" w:eastAsia="Times New Roman"/>
          <w:kern w:val="0"/>
          <w:sz w:val="24"/>
          <w:szCs w:val="24"/>
          <w:lang w:val="en-US"/>
          <w14:ligatures w14:val="none"/>
        </w:rPr>
        <w:t xml:space="preserve">="tel" </w:t>
      </w:r>
      <w:r>
        <w:rPr>
          <w:rFonts w:hint="default" w:ascii="Times New Roman" w:hAnsi="Times New Roman" w:eastAsia="Times New Roman"/>
          <w:b/>
          <w:bCs/>
          <w:kern w:val="0"/>
          <w:sz w:val="24"/>
          <w:szCs w:val="24"/>
          <w:lang w:val="en-US"/>
          <w14:ligatures w14:val="none"/>
        </w:rPr>
        <w:t>id</w:t>
      </w:r>
      <w:r>
        <w:rPr>
          <w:rFonts w:hint="default" w:ascii="Times New Roman" w:hAnsi="Times New Roman" w:eastAsia="Times New Roman"/>
          <w:kern w:val="0"/>
          <w:sz w:val="24"/>
          <w:szCs w:val="24"/>
          <w:lang w:val="en-US"/>
          <w14:ligatures w14:val="none"/>
        </w:rPr>
        <w:t xml:space="preserve">="phone" </w:t>
      </w:r>
      <w:r>
        <w:rPr>
          <w:rFonts w:hint="default" w:ascii="Times New Roman" w:hAnsi="Times New Roman" w:eastAsia="Times New Roman"/>
          <w:b/>
          <w:bCs/>
          <w:kern w:val="0"/>
          <w:sz w:val="24"/>
          <w:szCs w:val="24"/>
          <w:lang w:val="en-US"/>
          <w14:ligatures w14:val="none"/>
        </w:rPr>
        <w:t>name</w:t>
      </w:r>
      <w:r>
        <w:rPr>
          <w:rFonts w:hint="default" w:ascii="Times New Roman" w:hAnsi="Times New Roman" w:eastAsia="Times New Roman"/>
          <w:kern w:val="0"/>
          <w:sz w:val="24"/>
          <w:szCs w:val="24"/>
          <w:lang w:val="en-US"/>
          <w14:ligatures w14:val="none"/>
        </w:rPr>
        <w:t xml:space="preserve">="phone" </w:t>
      </w:r>
      <w:r>
        <w:rPr>
          <w:rFonts w:hint="default" w:ascii="Times New Roman" w:hAnsi="Times New Roman" w:eastAsia="Times New Roman"/>
          <w:b/>
          <w:bCs/>
          <w:kern w:val="0"/>
          <w:sz w:val="24"/>
          <w:szCs w:val="24"/>
          <w:lang w:val="en-US"/>
          <w14:ligatures w14:val="none"/>
        </w:rPr>
        <w:t>placeholder</w:t>
      </w:r>
      <w:r>
        <w:rPr>
          <w:rFonts w:hint="default" w:ascii="Times New Roman" w:hAnsi="Times New Roman" w:eastAsia="Times New Roman"/>
          <w:kern w:val="0"/>
          <w:sz w:val="24"/>
          <w:szCs w:val="24"/>
          <w:lang w:val="en-US"/>
          <w14:ligatures w14:val="none"/>
        </w:rPr>
        <w:t xml:space="preserve">="123-45-678" </w:t>
      </w:r>
      <w:r>
        <w:rPr>
          <w:rFonts w:hint="default" w:ascii="Times New Roman" w:hAnsi="Times New Roman" w:eastAsia="Times New Roman"/>
          <w:b/>
          <w:bCs/>
          <w:color w:val="FF0000"/>
          <w:kern w:val="0"/>
          <w:sz w:val="24"/>
          <w:szCs w:val="24"/>
          <w:lang w:val="en-US"/>
          <w14:ligatures w14:val="none"/>
        </w:rPr>
        <w:t>pattern</w:t>
      </w:r>
      <w:r>
        <w:rPr>
          <w:rFonts w:hint="default" w:ascii="Times New Roman" w:hAnsi="Times New Roman" w:eastAsia="Times New Roman"/>
          <w:kern w:val="0"/>
          <w:sz w:val="24"/>
          <w:szCs w:val="24"/>
          <w:lang w:val="en-US"/>
          <w14:ligatures w14:val="none"/>
        </w:rPr>
        <w:t xml:space="preserve">="[0-9]{3}-[0-9]{2}-[0-9]{3}" </w:t>
      </w:r>
      <w:r>
        <w:rPr>
          <w:rFonts w:hint="default" w:ascii="Times New Roman" w:hAnsi="Times New Roman" w:eastAsia="Times New Roman"/>
          <w:b/>
          <w:bCs/>
          <w:kern w:val="0"/>
          <w:sz w:val="24"/>
          <w:szCs w:val="24"/>
          <w:lang w:val="en-US"/>
          <w14:ligatures w14:val="none"/>
        </w:rPr>
        <w:t>required</w:t>
      </w:r>
      <w:r>
        <w:rPr>
          <w:rFonts w:hint="default" w:ascii="Times New Roman" w:hAnsi="Times New Roman" w:eastAsia="Times New Roman"/>
          <w:kern w:val="0"/>
          <w:sz w:val="24"/>
          <w:szCs w:val="24"/>
          <w:lang w:val="en-US"/>
          <w14:ligatures w14:val="none"/>
        </w:rPr>
        <w:t>&gt;</w:t>
      </w:r>
    </w:p>
    <w:p w14:paraId="1D97589E">
      <w:pPr>
        <w:shd w:val="clear" w:color="auto" w:fill="FFFFFF"/>
        <w:rPr>
          <w:rFonts w:hint="default" w:ascii="Times New Roman" w:hAnsi="Times New Roman" w:eastAsia="Times New Roman" w:cs="Times New Roman"/>
          <w:kern w:val="0"/>
          <w:sz w:val="24"/>
          <w:szCs w:val="24"/>
          <w:lang w:val="en-US"/>
          <w14:ligatures w14:val="none"/>
        </w:rPr>
      </w:pPr>
    </w:p>
    <w:p w14:paraId="41C4D0A0">
      <w:pPr>
        <w:shd w:val="clear" w:color="auto" w:fill="FFFFFF"/>
        <w:rPr>
          <w:rFonts w:hint="default" w:ascii="Times New Roman" w:hAnsi="Times New Roman" w:eastAsia="Times New Roman" w:cs="Times New Roman"/>
          <w:b/>
          <w:bCs/>
          <w:color w:val="FF0000"/>
          <w:kern w:val="0"/>
          <w:sz w:val="24"/>
          <w:szCs w:val="24"/>
          <w:highlight w:val="yellow"/>
          <w:u w:val="single"/>
          <w:lang w:val="en-US"/>
          <w14:ligatures w14:val="none"/>
        </w:rPr>
      </w:pPr>
      <w:r>
        <w:rPr>
          <w:rFonts w:hint="default" w:ascii="Times New Roman" w:hAnsi="Times New Roman" w:eastAsia="Times New Roman" w:cs="Times New Roman"/>
          <w:b/>
          <w:bCs/>
          <w:color w:val="FF0000"/>
          <w:kern w:val="0"/>
          <w:sz w:val="24"/>
          <w:szCs w:val="24"/>
          <w:highlight w:val="yellow"/>
          <w:u w:val="single"/>
          <w:lang w:val="en-US"/>
          <w14:ligatures w14:val="none"/>
        </w:rPr>
        <w:t>INPUT FORM ATTRIBUTES</w:t>
      </w:r>
    </w:p>
    <w:p w14:paraId="3DC4B8EC">
      <w:pPr>
        <w:shd w:val="clear" w:color="auto" w:fill="FFFFFF"/>
        <w:rPr>
          <w:rFonts w:hint="default" w:ascii="Times New Roman" w:hAnsi="Times New Roman" w:eastAsia="Times New Roman" w:cs="Times New Roman"/>
          <w:kern w:val="0"/>
          <w:sz w:val="24"/>
          <w:szCs w:val="24"/>
          <w:lang w:val="en-US"/>
          <w14:ligatures w14:val="none"/>
        </w:rPr>
      </w:pPr>
    </w:p>
    <w:p w14:paraId="410B4FE1">
      <w:p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b/>
          <w:bCs/>
          <w:color w:val="FF0000"/>
          <w:kern w:val="0"/>
          <w:sz w:val="24"/>
          <w:szCs w:val="24"/>
          <w:lang w:val="en-US" w:eastAsia="zh-CN"/>
          <w14:ligatures w14:val="none"/>
        </w:rPr>
        <w:t xml:space="preserve">formaction </w:t>
      </w:r>
      <w:r>
        <w:rPr>
          <w:rFonts w:hint="default" w:ascii="Times New Roman" w:hAnsi="Times New Roman" w:eastAsia="Times New Roman" w:cs="Times New Roman"/>
          <w:kern w:val="0"/>
          <w:sz w:val="24"/>
          <w:szCs w:val="24"/>
          <w:lang w:val="en-US" w:eastAsia="zh-CN"/>
          <w14:ligatures w14:val="none"/>
        </w:rPr>
        <w:t>(on ignorise action u form delu. Moze biti korisno npr za : continue as guest). Ide uvek uz submit ili image.</w:t>
      </w:r>
    </w:p>
    <w:p w14:paraId="2D20C773">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formenctype </w:t>
      </w:r>
      <w:r>
        <w:rPr>
          <w:rFonts w:hint="default" w:ascii="Times New Roman" w:hAnsi="Times New Roman" w:eastAsia="Times New Roman"/>
          <w:kern w:val="0"/>
          <w:sz w:val="24"/>
          <w:szCs w:val="24"/>
          <w:lang w:val="en-US"/>
          <w14:ligatures w14:val="none"/>
        </w:rPr>
        <w:t>attribute specifies how the form-data should be encoded when submitted (only for forms with method="post").</w:t>
      </w:r>
    </w:p>
    <w:p w14:paraId="2DBA33A6">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formmethod  </w:t>
      </w:r>
      <w:r>
        <w:rPr>
          <w:rFonts w:hint="default" w:ascii="Times New Roman" w:hAnsi="Times New Roman" w:eastAsia="Times New Roman"/>
          <w:kern w:val="0"/>
          <w:sz w:val="24"/>
          <w:szCs w:val="24"/>
          <w:lang w:val="en-US"/>
          <w14:ligatures w14:val="none"/>
        </w:rPr>
        <w:t>- ignorise metod u form delu. Tu se moze promeniti na post ili get. (mozda korisno kada hocemo da ponudimo klijentu kako da sacuva svoje info iz forme.)</w:t>
      </w:r>
    </w:p>
    <w:p w14:paraId="78824EDD">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formtarget </w:t>
      </w:r>
      <w:r>
        <w:rPr>
          <w:rFonts w:hint="default" w:ascii="Times New Roman" w:hAnsi="Times New Roman" w:eastAsia="Times New Roman"/>
          <w:kern w:val="0"/>
          <w:sz w:val="24"/>
          <w:szCs w:val="24"/>
          <w:lang w:val="en-US"/>
          <w14:ligatures w14:val="none"/>
        </w:rPr>
        <w:t>- prikazuje gde da se otvori rezultat kada se submituje forma.]</w:t>
      </w:r>
    </w:p>
    <w:p w14:paraId="1CB89821">
      <w:p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kern w:val="0"/>
          <w:sz w:val="24"/>
          <w:szCs w:val="24"/>
          <w:lang w:val="en-US"/>
          <w14:ligatures w14:val="none"/>
        </w:rPr>
        <w:t xml:space="preserve">- </w:t>
      </w:r>
      <w:r>
        <w:rPr>
          <w:rFonts w:hint="default" w:ascii="Times New Roman" w:hAnsi="Times New Roman" w:eastAsia="Times New Roman"/>
          <w:b/>
          <w:bCs/>
          <w:color w:val="FF0000"/>
          <w:kern w:val="0"/>
          <w:sz w:val="24"/>
          <w:szCs w:val="24"/>
          <w:lang w:val="en-US"/>
          <w14:ligatures w14:val="none"/>
        </w:rPr>
        <w:t xml:space="preserve">formnovalidate </w:t>
      </w:r>
      <w:r>
        <w:rPr>
          <w:rFonts w:hint="default" w:ascii="Times New Roman" w:hAnsi="Times New Roman" w:eastAsia="Times New Roman"/>
          <w:kern w:val="0"/>
          <w:sz w:val="24"/>
          <w:szCs w:val="24"/>
          <w:lang w:val="en-US"/>
          <w14:ligatures w14:val="none"/>
        </w:rPr>
        <w:t xml:space="preserve">- sprecava da se validira forma. Tj. bice poslata iako podaci nisu prethodno provereni. To se desava u situacijama kada kroz JS vrsimo validaciju ili nam nije bitno sta je klijent uneo. Atribut koji nadjacava je atribut </w:t>
      </w:r>
      <w:r>
        <w:rPr>
          <w:rFonts w:hint="default" w:ascii="Times New Roman" w:hAnsi="Times New Roman" w:eastAsia="Times New Roman"/>
          <w:color w:val="FF0000"/>
          <w:kern w:val="0"/>
          <w:sz w:val="24"/>
          <w:szCs w:val="24"/>
          <w:lang w:val="en-US"/>
          <w14:ligatures w14:val="none"/>
        </w:rPr>
        <w:t>novalidate </w:t>
      </w:r>
      <w:r>
        <w:rPr>
          <w:rFonts w:hint="default" w:ascii="Times New Roman" w:hAnsi="Times New Roman" w:eastAsia="Times New Roman"/>
          <w:kern w:val="0"/>
          <w:sz w:val="24"/>
          <w:szCs w:val="24"/>
          <w:lang w:val="en-US"/>
          <w14:ligatures w14:val="none"/>
        </w:rPr>
        <w:t xml:space="preserve">koji se nalazi u </w:t>
      </w:r>
      <w:r>
        <w:rPr>
          <w:rFonts w:hint="default" w:ascii="Times New Roman" w:hAnsi="Times New Roman" w:eastAsia="Times New Roman"/>
          <w:b/>
          <w:bCs/>
          <w:kern w:val="0"/>
          <w:sz w:val="24"/>
          <w:szCs w:val="24"/>
          <w:lang w:val="en-US"/>
          <w14:ligatures w14:val="none"/>
        </w:rPr>
        <w:t xml:space="preserve">form </w:t>
      </w:r>
      <w:r>
        <w:rPr>
          <w:rFonts w:hint="default" w:ascii="Times New Roman" w:hAnsi="Times New Roman" w:eastAsia="Times New Roman"/>
          <w:kern w:val="0"/>
          <w:sz w:val="24"/>
          <w:szCs w:val="24"/>
          <w:lang w:val="en-US"/>
          <w14:ligatures w14:val="none"/>
        </w:rPr>
        <w:t>delu i sluzi samo za submit dugme !!!</w:t>
      </w:r>
    </w:p>
    <w:p w14:paraId="021C6D0E">
      <w:pPr>
        <w:shd w:val="clear" w:color="auto" w:fill="FFFFFF"/>
        <w:rPr>
          <w:rFonts w:ascii="Consolas" w:hAnsi="Consolas"/>
          <w:color w:val="000000"/>
          <w:sz w:val="23"/>
          <w:szCs w:val="23"/>
        </w:rPr>
      </w:pPr>
    </w:p>
    <w:p w14:paraId="0D1BC1AA">
      <w:pPr>
        <w:shd w:val="clear" w:color="auto" w:fill="FFFFFF"/>
        <w:rPr>
          <w:rFonts w:ascii="Consolas" w:hAnsi="Consolas"/>
          <w:color w:val="000000"/>
          <w:sz w:val="23"/>
          <w:szCs w:val="23"/>
        </w:rPr>
      </w:pPr>
    </w:p>
    <w:p w14:paraId="43ADEB7F">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form</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action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"/action_page.php"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FF5DC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input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type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"submit"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formaction</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"/action_page2.php"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value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"Submit as Admin"</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C1C5B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form</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29B053C6">
      <w:pPr>
        <w:shd w:val="clear" w:color="auto" w:fill="FFFFFF"/>
        <w:rPr>
          <w:rFonts w:ascii="Consolas" w:hAnsi="Consolas"/>
          <w:color w:val="000000"/>
          <w:sz w:val="23"/>
          <w:szCs w:val="23"/>
        </w:rPr>
      </w:pPr>
    </w:p>
    <w:p w14:paraId="3B9EC032">
      <w:pPr>
        <w:shd w:val="clear" w:color="auto" w:fill="FFFFFF"/>
        <w:rPr>
          <w:rFonts w:ascii="Consolas" w:hAnsi="Consolas"/>
          <w:sz w:val="23"/>
          <w:szCs w:val="23"/>
        </w:rPr>
      </w:pPr>
    </w:p>
    <w:p w14:paraId="02A6C95E">
      <w:pPr>
        <w:shd w:val="clear" w:color="auto" w:fill="FFFFFF"/>
        <w:rPr>
          <w:rFonts w:hint="default" w:ascii="Consolas" w:hAnsi="Consolas"/>
          <w:sz w:val="23"/>
          <w:szCs w:val="23"/>
          <w:lang w:val="en-US"/>
        </w:rPr>
      </w:pPr>
      <w:r>
        <w:rPr>
          <w:rFonts w:hint="default" w:ascii="Consolas" w:hAnsi="Consolas"/>
          <w:sz w:val="23"/>
          <w:szCs w:val="23"/>
          <w:lang w:val="en-US"/>
        </w:rPr>
        <w:t xml:space="preserve">- </w:t>
      </w:r>
      <w:r>
        <w:rPr>
          <w:rFonts w:hint="default" w:ascii="Consolas" w:hAnsi="Consolas"/>
          <w:b/>
          <w:bCs/>
          <w:sz w:val="23"/>
          <w:szCs w:val="23"/>
          <w:lang w:val="en-US"/>
        </w:rPr>
        <w:t xml:space="preserve">Biblioteka </w:t>
      </w:r>
      <w:r>
        <w:rPr>
          <w:rFonts w:hint="default" w:ascii="Consolas" w:hAnsi="Consolas"/>
          <w:sz w:val="23"/>
          <w:szCs w:val="23"/>
          <w:lang w:val="en-US"/>
        </w:rPr>
        <w:t>- koriste se odredjene metode I funkcije koje mozemo pozvati I koristiti.</w:t>
      </w:r>
    </w:p>
    <w:p w14:paraId="0CBE657F">
      <w:pPr>
        <w:shd w:val="clear" w:color="auto" w:fill="FFFFFF"/>
        <w:rPr>
          <w:rFonts w:hint="default" w:ascii="Consolas" w:hAnsi="Consolas"/>
          <w:sz w:val="23"/>
          <w:szCs w:val="23"/>
          <w:lang w:val="en-US"/>
        </w:rPr>
      </w:pPr>
      <w:r>
        <w:rPr>
          <w:rFonts w:hint="default" w:ascii="Consolas" w:hAnsi="Consolas"/>
          <w:sz w:val="23"/>
          <w:szCs w:val="23"/>
          <w:lang w:val="en-US"/>
        </w:rPr>
        <w:t xml:space="preserve">- </w:t>
      </w:r>
      <w:r>
        <w:rPr>
          <w:rFonts w:hint="default" w:ascii="Consolas" w:hAnsi="Consolas"/>
          <w:b/>
          <w:bCs/>
          <w:sz w:val="23"/>
          <w:szCs w:val="23"/>
          <w:lang w:val="en-US"/>
        </w:rPr>
        <w:t xml:space="preserve">Framework </w:t>
      </w:r>
      <w:r>
        <w:rPr>
          <w:rFonts w:hint="default" w:ascii="Consolas" w:hAnsi="Consolas"/>
          <w:sz w:val="23"/>
          <w:szCs w:val="23"/>
          <w:lang w:val="en-US"/>
        </w:rPr>
        <w:t xml:space="preserve">- Cesto utice na tok aplikacije, ima pravila koje moramo pratiti I definise strukturu aplikacije. (frontend - </w:t>
      </w:r>
      <w:r>
        <w:rPr>
          <w:rFonts w:ascii="SimSun" w:hAnsi="SimSun" w:eastAsia="SimSun" w:cs="SimSun"/>
          <w:sz w:val="24"/>
          <w:szCs w:val="24"/>
        </w:rPr>
        <w:t>React, Angular</w:t>
      </w:r>
      <w:r>
        <w:rPr>
          <w:rFonts w:hint="default" w:ascii="Consolas" w:hAnsi="Consolas"/>
          <w:sz w:val="23"/>
          <w:szCs w:val="23"/>
          <w:lang w:val="en-US"/>
        </w:rPr>
        <w:t xml:space="preserve">). Za izradu mobilnih aplikacija - </w:t>
      </w:r>
      <w:r>
        <w:rPr>
          <w:rFonts w:ascii="SimSun" w:hAnsi="SimSun" w:eastAsia="SimSun" w:cs="SimSun"/>
          <w:sz w:val="24"/>
          <w:szCs w:val="24"/>
        </w:rPr>
        <w:t>React Native (JavaScript)</w:t>
      </w:r>
      <w:r>
        <w:rPr>
          <w:rFonts w:hint="default" w:ascii="Consolas" w:hAnsi="Consolas"/>
          <w:sz w:val="23"/>
          <w:szCs w:val="23"/>
          <w:lang w:val="en-US"/>
        </w:rPr>
        <w:t>, desktop aplikacija</w:t>
      </w:r>
      <w:r>
        <w:rPr>
          <w:rFonts w:hint="default" w:ascii="SimSun" w:hAnsi="SimSun" w:eastAsia="SimSun" w:cs="SimSun"/>
          <w:sz w:val="24"/>
          <w:szCs w:val="24"/>
          <w:lang w:val="en-US"/>
        </w:rPr>
        <w:t xml:space="preserve"> - </w:t>
      </w:r>
      <w:r>
        <w:rPr>
          <w:rFonts w:ascii="SimSun" w:hAnsi="SimSun" w:eastAsia="SimSun" w:cs="SimSun"/>
          <w:sz w:val="24"/>
          <w:szCs w:val="24"/>
        </w:rPr>
        <w:t>Electron (JavaScript)</w:t>
      </w:r>
      <w:r>
        <w:rPr>
          <w:rFonts w:hint="default" w:ascii="Consolas" w:hAnsi="Consolas"/>
          <w:sz w:val="23"/>
          <w:szCs w:val="23"/>
          <w:lang w:val="en-US"/>
        </w:rPr>
        <w:t xml:space="preserve">, </w:t>
      </w:r>
    </w:p>
    <w:p w14:paraId="6BE866FC">
      <w:pPr>
        <w:shd w:val="clear" w:color="auto" w:fill="FFFFFF"/>
        <w:rPr>
          <w:rFonts w:ascii="Consolas" w:hAnsi="Consolas"/>
          <w:sz w:val="23"/>
          <w:szCs w:val="23"/>
        </w:rPr>
      </w:pPr>
    </w:p>
    <w:p w14:paraId="445E5AFF">
      <w:pPr>
        <w:shd w:val="clear" w:color="auto" w:fill="FFFFFF"/>
        <w:rPr>
          <w:rFonts w:hint="default" w:ascii="Consolas" w:hAnsi="Consolas"/>
          <w:b/>
          <w:bCs/>
          <w:color w:val="FF0000"/>
          <w:sz w:val="23"/>
          <w:szCs w:val="23"/>
          <w:highlight w:val="yellow"/>
          <w:lang w:val="en-US"/>
        </w:rPr>
      </w:pPr>
      <w:r>
        <w:rPr>
          <w:rFonts w:hint="default" w:ascii="Consolas" w:hAnsi="Consolas"/>
          <w:b/>
          <w:bCs/>
          <w:color w:val="FF0000"/>
          <w:sz w:val="23"/>
          <w:szCs w:val="23"/>
          <w:highlight w:val="yellow"/>
          <w:lang w:val="en-US"/>
        </w:rPr>
        <w:t>LOKACIJA u HTML-u</w:t>
      </w:r>
    </w:p>
    <w:p w14:paraId="27B7B706">
      <w:pPr>
        <w:shd w:val="clear" w:color="auto" w:fill="FFFFFF"/>
        <w:rPr>
          <w:rFonts w:hint="default" w:ascii="Consolas" w:hAnsi="Consolas"/>
          <w:sz w:val="23"/>
          <w:szCs w:val="23"/>
          <w:lang w:val="en-US"/>
        </w:rPr>
      </w:pPr>
    </w:p>
    <w:p w14:paraId="5E11027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onclick</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getLocation</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Try 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2301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37E33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0C24E90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3C2DE0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const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"demo"</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9D7DEBC">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0C87C49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2EBF9D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"Lokacija je sledeca :"</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coords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latitude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"&lt;br&gt;"</w:t>
      </w:r>
    </w:p>
    <w:p w14:paraId="6B6FD7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coords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longitude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257D06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0445559">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619AF79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D4CD38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switch</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BB93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PERMISSION_DENIED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480C0F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"Denied"</w:t>
      </w:r>
    </w:p>
    <w:p w14:paraId="7F5682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POSITION_UNAVAILABLE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9FF960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"Unavailable"</w:t>
      </w:r>
    </w:p>
    <w:p w14:paraId="19C610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TIMEOUT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D709E9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"Timeout"</w:t>
      </w:r>
    </w:p>
    <w:p w14:paraId="1B62234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case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4FC1FF"/>
          <w:kern w:val="0"/>
          <w:sz w:val="18"/>
          <w:szCs w:val="18"/>
          <w:shd w:val="clear" w:fill="1F1F1F"/>
          <w:lang w:val="en-US" w:eastAsia="zh-CN" w:bidi="ar"/>
          <w14:ligatures w14:val="standardContextual"/>
        </w:rPr>
        <w:t>UNKNOWN_ERROR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5CB134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"Unknown error"</w:t>
      </w:r>
    </w:p>
    <w:p w14:paraId="5F3793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break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7484D4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E2F0273">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EE1B592">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3C0412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CE4C4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8"/>
          <w:szCs w:val="18"/>
          <w:shd w:val="clear" w:fill="1F1F1F"/>
          <w:lang w:val="en-US" w:eastAsia="zh-CN" w:bidi="ar"/>
          <w14:ligatures w14:val="standardContextual"/>
        </w:rPr>
        <w:t>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navigator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geolocation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98890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navigator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geolocation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getCurrentPosition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showError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AF294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586C0"/>
          <w:kern w:val="0"/>
          <w:sz w:val="18"/>
          <w:szCs w:val="18"/>
          <w:shd w:val="clear" w:fill="1F1F1F"/>
          <w:lang w:val="en-US" w:eastAsia="zh-CN" w:bidi="ar"/>
          <w14:ligatures w14:val="standardContextual"/>
        </w:rPr>
        <w:t>else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91E24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4FC1FF"/>
          <w:kern w:val="0"/>
          <w:sz w:val="18"/>
          <w:szCs w:val="18"/>
          <w:shd w:val="clear" w:fill="1F1F1F"/>
          <w:lang w:val="en-US" w:eastAsia="zh-CN" w:bidi="ar"/>
          <w14:ligatures w14:val="standardContextual"/>
        </w:rPr>
        <w:t>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innerHTML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"Location is not supported"</w:t>
      </w:r>
    </w:p>
    <w:p w14:paraId="328A8F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BF91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ED23B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01E2767">
      <w:pPr>
        <w:shd w:val="clear" w:color="auto" w:fill="FFFFFF"/>
        <w:rPr>
          <w:rFonts w:hint="default" w:ascii="Consolas" w:hAnsi="Consolas"/>
          <w:sz w:val="23"/>
          <w:szCs w:val="23"/>
          <w:lang w:val="en-US"/>
        </w:rPr>
      </w:pPr>
    </w:p>
    <w:p w14:paraId="77B616D3">
      <w:pPr>
        <w:shd w:val="clear" w:color="auto" w:fill="FFFFFF"/>
        <w:rPr>
          <w:rFonts w:ascii="Consolas" w:hAnsi="Consolas"/>
          <w:sz w:val="23"/>
          <w:szCs w:val="23"/>
        </w:rPr>
      </w:pPr>
    </w:p>
    <w:p w14:paraId="1733B162">
      <w:pPr>
        <w:shd w:val="clear" w:color="auto" w:fill="FFFFFF"/>
        <w:rPr>
          <w:rFonts w:hint="default" w:ascii="Consolas" w:hAnsi="Consolas"/>
          <w:b/>
          <w:bCs/>
          <w:color w:val="FF0000"/>
          <w:sz w:val="23"/>
          <w:szCs w:val="23"/>
          <w:highlight w:val="yellow"/>
          <w:lang w:val="en-US"/>
        </w:rPr>
      </w:pPr>
    </w:p>
    <w:p w14:paraId="0B60D558">
      <w:pPr>
        <w:shd w:val="clear" w:color="auto" w:fill="FFFFFF"/>
        <w:rPr>
          <w:rFonts w:hint="default" w:ascii="Consolas" w:hAnsi="Consolas"/>
          <w:b/>
          <w:bCs/>
          <w:color w:val="FF0000"/>
          <w:sz w:val="23"/>
          <w:szCs w:val="23"/>
          <w:highlight w:val="yellow"/>
          <w:lang w:val="en-US"/>
        </w:rPr>
      </w:pPr>
    </w:p>
    <w:p w14:paraId="32C6829C">
      <w:pPr>
        <w:shd w:val="clear" w:color="auto" w:fill="FFFFFF"/>
        <w:rPr>
          <w:rFonts w:hint="default" w:ascii="Consolas" w:hAnsi="Consolas"/>
          <w:b/>
          <w:bCs/>
          <w:color w:val="FF0000"/>
          <w:sz w:val="23"/>
          <w:szCs w:val="23"/>
          <w:highlight w:val="yellow"/>
          <w:lang w:val="en-US"/>
        </w:rPr>
      </w:pPr>
    </w:p>
    <w:p w14:paraId="635B8BC8">
      <w:pPr>
        <w:shd w:val="clear" w:color="auto" w:fill="FFFFFF"/>
        <w:rPr>
          <w:rFonts w:hint="default" w:ascii="Consolas" w:hAnsi="Consolas"/>
          <w:b w:val="0"/>
          <w:bCs w:val="0"/>
          <w:color w:val="auto"/>
          <w:sz w:val="23"/>
          <w:szCs w:val="23"/>
          <w:highlight w:val="none"/>
          <w:lang w:val="en-US"/>
        </w:rPr>
      </w:pPr>
      <w:r>
        <w:rPr>
          <w:rFonts w:hint="default" w:ascii="Consolas" w:hAnsi="Consolas"/>
          <w:b/>
          <w:bCs/>
          <w:color w:val="FF0000"/>
          <w:sz w:val="23"/>
          <w:szCs w:val="23"/>
          <w:highlight w:val="yellow"/>
          <w:lang w:val="en-US"/>
        </w:rPr>
        <w:t>DRAG and DROP</w:t>
      </w:r>
      <w:r>
        <w:rPr>
          <w:rFonts w:hint="default" w:ascii="Consolas" w:hAnsi="Consolas"/>
          <w:b w:val="0"/>
          <w:bCs w:val="0"/>
          <w:color w:val="auto"/>
          <w:sz w:val="23"/>
          <w:szCs w:val="23"/>
          <w:highlight w:val="none"/>
          <w:lang w:val="en-US"/>
        </w:rPr>
        <w:t xml:space="preserve">  - css je u style head </w:t>
      </w:r>
    </w:p>
    <w:p w14:paraId="7F0F4B98">
      <w:pPr>
        <w:shd w:val="clear" w:color="auto" w:fill="FFFFFF"/>
        <w:rPr>
          <w:rFonts w:hint="default" w:ascii="Consolas" w:hAnsi="Consolas"/>
          <w:b w:val="0"/>
          <w:bCs w:val="0"/>
          <w:color w:val="auto"/>
          <w:sz w:val="23"/>
          <w:szCs w:val="23"/>
          <w:highlight w:val="none"/>
          <w:lang w:val="en-US"/>
        </w:rPr>
      </w:pPr>
    </w:p>
    <w:p w14:paraId="524C80C8">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"div1"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ondrop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drop</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ondragover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allowDrop</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51359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0353C6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"drag1"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"icon.png"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draggable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"true"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ondragstart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drag</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event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5F2CDE3">
      <w:pPr>
        <w:keepNext w:val="0"/>
        <w:keepLines w:val="0"/>
        <w:widowControl/>
        <w:suppressLineNumbers w:val="0"/>
        <w:shd w:val="clear" w:fill="1F1F1F"/>
        <w:spacing w:after="140" w:afterAutospacing="0" w:line="190" w:lineRule="atLeast"/>
        <w:jc w:val="left"/>
        <w:rPr>
          <w:rFonts w:hint="default" w:ascii="Consolas" w:hAnsi="Consolas" w:eastAsia="Consolas" w:cs="Consolas"/>
          <w:b w:val="0"/>
          <w:bCs w:val="0"/>
          <w:color w:val="CCCCCC"/>
          <w:sz w:val="18"/>
          <w:szCs w:val="18"/>
        </w:rPr>
      </w:pPr>
    </w:p>
    <w:p w14:paraId="01A6348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B01F245">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6295C4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drag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08489B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dataTransfer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setData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4DB66DB">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B9A5199">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CC409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drop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98A70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preventDefault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C12C6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var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dataTransfer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C862E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target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appendChild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document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getElementById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data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7B81F5F">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1A1045">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414BA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function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allowDrop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18C09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preventDefault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7412CCA">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3AB9D4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D7683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8E60FA2">
      <w:pPr>
        <w:shd w:val="clear" w:color="auto" w:fill="FFFFFF"/>
        <w:rPr>
          <w:rFonts w:ascii="Consolas" w:hAnsi="Consolas"/>
          <w:sz w:val="23"/>
          <w:szCs w:val="23"/>
        </w:rPr>
      </w:pPr>
    </w:p>
    <w:p w14:paraId="56433CD3">
      <w:pPr>
        <w:shd w:val="clear" w:color="auto" w:fill="FFFFFF"/>
        <w:rPr>
          <w:rFonts w:hint="default" w:ascii="Consolas" w:hAnsi="Consolas"/>
          <w:sz w:val="23"/>
          <w:szCs w:val="23"/>
          <w:lang w:val="en-US"/>
        </w:rPr>
      </w:pPr>
      <w:r>
        <w:rPr>
          <w:rFonts w:hint="default" w:ascii="Consolas" w:hAnsi="Consolas"/>
          <w:b/>
          <w:bCs/>
          <w:color w:val="FF0000"/>
          <w:sz w:val="23"/>
          <w:szCs w:val="23"/>
          <w:highlight w:val="yellow"/>
          <w:lang w:val="en-US"/>
        </w:rPr>
        <w:t xml:space="preserve">GIFS </w:t>
      </w:r>
    </w:p>
    <w:p w14:paraId="585D946E">
      <w:pPr>
        <w:shd w:val="clear" w:color="auto" w:fill="FFFFFF"/>
        <w:rPr>
          <w:rFonts w:hint="default" w:ascii="Consolas" w:hAnsi="Consolas"/>
          <w:sz w:val="23"/>
          <w:szCs w:val="23"/>
          <w:lang w:val="en-US"/>
        </w:rPr>
      </w:pPr>
    </w:p>
    <w:p w14:paraId="6879E67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"https://i.giphy.com/media/v1.Y2lkPTc5MGI3NjExZ3JnOGVqZzA2cWR2dmo0aTg3d2tuZWk5N3pkajhiZ3Rjb2hrMGR5YyZlcD12MV9pbnRlcm5hbF9naWZfYnlfaWQmY3Q9dg/1u01IRKm3cKUH4GU1U/giphy.gif"</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"this slowpoke moves"</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"250"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34E434">
      <w:pPr>
        <w:shd w:val="clear" w:color="auto" w:fill="FFFFFF"/>
        <w:rPr>
          <w:rFonts w:hint="default" w:ascii="Consolas" w:hAnsi="Consolas"/>
          <w:sz w:val="23"/>
          <w:szCs w:val="23"/>
          <w:lang w:val="en-US"/>
        </w:rPr>
      </w:pPr>
    </w:p>
    <w:p w14:paraId="138E7466">
      <w:pPr>
        <w:shd w:val="clear" w:color="auto" w:fill="FFFFFF"/>
        <w:rPr>
          <w:rFonts w:ascii="Consolas" w:hAnsi="Consolas"/>
          <w:sz w:val="23"/>
          <w:szCs w:val="23"/>
        </w:rPr>
      </w:pPr>
    </w:p>
    <w:p w14:paraId="19A60FA9">
      <w:pPr>
        <w:shd w:val="clear" w:color="auto" w:fill="FFFFFF"/>
        <w:rPr>
          <w:rFonts w:hint="default" w:ascii="Consolas" w:hAnsi="Consolas"/>
          <w:sz w:val="23"/>
          <w:szCs w:val="23"/>
          <w:lang w:val="en-US"/>
        </w:rPr>
      </w:pPr>
      <w:r>
        <w:rPr>
          <w:rFonts w:hint="default" w:ascii="Consolas" w:hAnsi="Consolas"/>
          <w:b/>
          <w:bCs/>
          <w:color w:val="FF0000"/>
          <w:sz w:val="23"/>
          <w:szCs w:val="23"/>
          <w:highlight w:val="yellow"/>
          <w:lang w:val="en-US"/>
        </w:rPr>
        <w:t>Tag marquee</w:t>
      </w:r>
      <w:r>
        <w:rPr>
          <w:rFonts w:hint="default" w:ascii="Consolas" w:hAnsi="Consolas"/>
          <w:sz w:val="23"/>
          <w:szCs w:val="23"/>
          <w:lang w:val="en-US"/>
        </w:rPr>
        <w:t xml:space="preserve"> - moving text </w:t>
      </w:r>
    </w:p>
    <w:p w14:paraId="03DA004C">
      <w:pPr>
        <w:shd w:val="clear" w:color="auto" w:fill="FFFFFF"/>
        <w:rPr>
          <w:rFonts w:hint="default" w:ascii="Consolas" w:hAnsi="Consolas"/>
          <w:sz w:val="23"/>
          <w:szCs w:val="23"/>
          <w:lang w:val="en-US"/>
        </w:rPr>
      </w:pPr>
    </w:p>
    <w:p w14:paraId="48274718">
      <w:pPr>
        <w:shd w:val="clear" w:color="auto" w:fill="FFFFFF"/>
        <w:rPr>
          <w:rFonts w:hint="default" w:ascii="Consolas" w:hAnsi="Consolas"/>
          <w:sz w:val="23"/>
          <w:szCs w:val="23"/>
          <w:lang w:val="en-US"/>
        </w:rPr>
      </w:pPr>
      <w:r>
        <w:rPr>
          <w:rFonts w:hint="default" w:ascii="Consolas" w:hAnsi="Consolas"/>
          <w:sz w:val="23"/>
          <w:szCs w:val="23"/>
          <w:lang w:val="en-US"/>
        </w:rPr>
        <w:t>- Modern coding = For creating scrolling effects in modern web development, you can use CSS animations or JavaScript libraries like jQuery.</w:t>
      </w:r>
    </w:p>
    <w:p w14:paraId="7CD88138">
      <w:pPr>
        <w:shd w:val="clear" w:color="auto" w:fill="FFFFFF"/>
        <w:rPr>
          <w:rFonts w:hint="default" w:ascii="Consolas" w:hAnsi="Consolas"/>
          <w:sz w:val="23"/>
          <w:szCs w:val="23"/>
          <w:lang w:val="en-US"/>
        </w:rPr>
      </w:pPr>
    </w:p>
    <w:p w14:paraId="6F203076">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p>
    <w:p w14:paraId="675249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"up"</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1EB0B1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scrollamount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w:t>
      </w:r>
    </w:p>
    <w:p w14:paraId="7AD3C02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loop</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263120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hspace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0D728E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vspace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94D13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 This text scrolls from left to right.</w:t>
      </w:r>
    </w:p>
    <w:p w14:paraId="1CCF99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D8C93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F49B4A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Dijagonalno = mora se uraditi nasted marquee --&gt;</w:t>
      </w:r>
    </w:p>
    <w:p w14:paraId="4C15C28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"width:80px; height:100px;"</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direction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"up"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Text scrolling Diagonally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CB3D8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286AE1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&lt;!-- Bouncing back and forth --&gt;</w:t>
      </w:r>
    </w:p>
    <w:p w14:paraId="7ED7D8D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behavior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"alternate"</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scrollamount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"15"</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Bouncing 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marquee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0D1078E">
      <w:pPr>
        <w:shd w:val="clear" w:color="auto" w:fill="FFFFFF"/>
        <w:rPr>
          <w:rFonts w:ascii="Consolas" w:hAnsi="Consolas"/>
          <w:sz w:val="23"/>
          <w:szCs w:val="23"/>
        </w:rPr>
      </w:pPr>
    </w:p>
    <w:p w14:paraId="56330808">
      <w:pPr>
        <w:shd w:val="clear" w:color="auto" w:fill="FFFFFF"/>
        <w:rPr>
          <w:rFonts w:ascii="Consolas" w:hAnsi="Consolas"/>
          <w:sz w:val="23"/>
          <w:szCs w:val="23"/>
        </w:rPr>
      </w:pPr>
    </w:p>
    <w:p w14:paraId="2D1796C9">
      <w:pPr>
        <w:shd w:val="clear" w:color="auto" w:fill="FFFFFF"/>
        <w:rPr>
          <w:rFonts w:ascii="Consolas" w:hAnsi="Consolas"/>
          <w:sz w:val="23"/>
          <w:szCs w:val="23"/>
        </w:rPr>
      </w:pPr>
    </w:p>
    <w:p w14:paraId="4BA80F56">
      <w:pPr>
        <w:shd w:val="clear" w:color="auto" w:fill="FFFFFF"/>
        <w:rPr>
          <w:rFonts w:hint="default" w:ascii="Consolas" w:hAnsi="Consolas"/>
          <w:sz w:val="23"/>
          <w:szCs w:val="23"/>
        </w:rPr>
      </w:pPr>
      <w:r>
        <w:rPr>
          <w:rFonts w:hint="default" w:ascii="Consolas" w:hAnsi="Consolas"/>
          <w:sz w:val="23"/>
          <w:szCs w:val="23"/>
        </w:rPr>
        <w:t xml:space="preserve">Well, almost a year ago i decided to completely change my career. I've been thinking about it for years but i couldn't menage to start with this big learning process. I was looking for a job that would require me to think and improve constantly so I decided to devote my free time to exploring the IT world and i realized that it was a good choice because i feel good while i am doing this, i don't feel stress and I want to become professional in IT development. </w:t>
      </w:r>
    </w:p>
    <w:p w14:paraId="2CEE0099">
      <w:pPr>
        <w:shd w:val="clear" w:color="auto" w:fill="FFFFFF"/>
        <w:rPr>
          <w:rFonts w:hint="default" w:ascii="Consolas" w:hAnsi="Consolas"/>
          <w:sz w:val="23"/>
          <w:szCs w:val="23"/>
        </w:rPr>
      </w:pPr>
    </w:p>
    <w:p w14:paraId="6975B2DA">
      <w:pPr>
        <w:shd w:val="clear" w:color="auto" w:fill="FFFFFF"/>
        <w:rPr>
          <w:rFonts w:hint="default" w:ascii="Consolas" w:hAnsi="Consolas"/>
          <w:sz w:val="23"/>
          <w:szCs w:val="23"/>
        </w:rPr>
      </w:pPr>
      <w:r>
        <w:rPr>
          <w:rFonts w:hint="default" w:ascii="Consolas" w:hAnsi="Consolas"/>
          <w:sz w:val="23"/>
          <w:szCs w:val="23"/>
        </w:rPr>
        <w:t>Internship in JetBrains seems interesting to me because i think it can help me to improve my knowledge.</w:t>
      </w:r>
    </w:p>
    <w:p w14:paraId="60545666">
      <w:pPr>
        <w:shd w:val="clear" w:color="auto" w:fill="FFFFFF"/>
        <w:rPr>
          <w:rFonts w:hint="default" w:ascii="Consolas" w:hAnsi="Consolas"/>
          <w:sz w:val="23"/>
          <w:szCs w:val="23"/>
        </w:rPr>
      </w:pPr>
      <w:r>
        <w:rPr>
          <w:rFonts w:hint="default" w:ascii="Consolas" w:hAnsi="Consolas"/>
          <w:sz w:val="23"/>
          <w:szCs w:val="23"/>
        </w:rPr>
        <w:t>The chance to learn from and contribute to a team of experts in fields like software development would greatly enhance my technical skills and professional growth. I also admire the company's commitment to innovation and creating tools that make developers' lives easier. Also, if I get a chance for this internship, I am sure that I will make maximum progress and that with my work i will be able to thank you for choosing me, by doing a great job for the company.</w:t>
      </w:r>
    </w:p>
    <w:p w14:paraId="05AA7CB4">
      <w:pPr>
        <w:shd w:val="clear" w:color="auto" w:fill="FFFFFF"/>
        <w:rPr>
          <w:rFonts w:hint="default" w:ascii="Consolas" w:hAnsi="Consolas"/>
          <w:sz w:val="23"/>
          <w:szCs w:val="23"/>
        </w:rPr>
      </w:pPr>
    </w:p>
    <w:p w14:paraId="4CCDC751">
      <w:pPr>
        <w:shd w:val="clear" w:color="auto" w:fill="FFFFFF"/>
        <w:rPr>
          <w:rFonts w:hint="default" w:ascii="Consolas" w:hAnsi="Consolas"/>
          <w:sz w:val="23"/>
          <w:szCs w:val="23"/>
        </w:rPr>
      </w:pPr>
    </w:p>
    <w:p w14:paraId="61BD7CE5">
      <w:pPr>
        <w:shd w:val="clear" w:color="auto" w:fill="FFFFFF"/>
        <w:rPr>
          <w:rFonts w:hint="default" w:ascii="Consolas" w:hAnsi="Consolas"/>
          <w:sz w:val="23"/>
          <w:szCs w:val="23"/>
        </w:rPr>
      </w:pPr>
    </w:p>
    <w:p w14:paraId="34E2203A">
      <w:pPr>
        <w:shd w:val="clear" w:color="auto" w:fill="FFFFFF"/>
        <w:rPr>
          <w:rFonts w:hint="default" w:ascii="Consolas" w:hAnsi="Consolas"/>
          <w:sz w:val="23"/>
          <w:szCs w:val="23"/>
          <w:lang w:val="en-US"/>
        </w:rPr>
      </w:pPr>
      <w:r>
        <w:rPr>
          <w:rFonts w:hint="default" w:ascii="Consolas" w:hAnsi="Consolas"/>
          <w:sz w:val="23"/>
          <w:szCs w:val="23"/>
          <w:lang w:val="en-US"/>
        </w:rPr>
        <w:t xml:space="preserve">… The programming languages ​​I am good at are HTML, CSS and JAVASCRIPT. I also have some knowledge of C# language, SQL database, but I would like to concentrate on the frontend part so that I can slowly learn in more detail and really become a pro at it. </w:t>
      </w:r>
    </w:p>
    <w:p w14:paraId="7964FF66">
      <w:pPr>
        <w:shd w:val="clear" w:color="auto" w:fill="FFFFFF"/>
        <w:rPr>
          <w:rFonts w:hint="default" w:ascii="Consolas" w:hAnsi="Consolas"/>
          <w:sz w:val="23"/>
          <w:szCs w:val="23"/>
          <w:lang w:val="en-US"/>
        </w:rPr>
      </w:pPr>
    </w:p>
    <w:p w14:paraId="470C6C0F">
      <w:pPr>
        <w:shd w:val="clear" w:color="auto" w:fill="FFFFFF"/>
        <w:rPr>
          <w:rFonts w:hint="default" w:ascii="Consolas" w:hAnsi="Consolas"/>
          <w:sz w:val="23"/>
          <w:szCs w:val="23"/>
          <w:lang w:val="en-US"/>
        </w:rPr>
      </w:pPr>
      <w:r>
        <w:rPr>
          <w:rFonts w:hint="default" w:ascii="Consolas" w:hAnsi="Consolas"/>
          <w:sz w:val="23"/>
          <w:szCs w:val="23"/>
          <w:lang w:val="en-US"/>
        </w:rPr>
        <w:t>I worked on a weather forecast site where users could enter a city, and the site would display the current weather for that location. I used HTML and CSS to create a clean and responsive layout, and for the functionality, I used JavaScript along with jQuery to handle the weather data. I also implemented form validation to ensure that users entered valid input. This project helped me get a better understanding of using JavaScript for dynamic content and improve my CSS skills. Beyond this project, I’ve gained experience using jQuery in other contexts, where I've applied it for DOM manipulation, event handling, and simplifying JavaScript tasks, which has helped me become comfortable with the library.</w:t>
      </w:r>
    </w:p>
    <w:p w14:paraId="014F7527">
      <w:pPr>
        <w:shd w:val="clear" w:color="auto" w:fill="FFFFFF"/>
        <w:rPr>
          <w:rFonts w:hint="default" w:ascii="Consolas" w:hAnsi="Consolas"/>
          <w:sz w:val="23"/>
          <w:szCs w:val="23"/>
          <w:lang w:val="en-US"/>
        </w:rPr>
      </w:pPr>
    </w:p>
    <w:p w14:paraId="36F70EA2">
      <w:pPr>
        <w:shd w:val="clear" w:color="auto" w:fill="FFFFFF"/>
        <w:rPr>
          <w:rFonts w:hint="default" w:ascii="Consolas" w:hAnsi="Consolas"/>
          <w:sz w:val="23"/>
          <w:szCs w:val="23"/>
          <w:lang w:val="en-US"/>
        </w:rPr>
      </w:pPr>
      <w:r>
        <w:rPr>
          <w:rFonts w:hint="default" w:ascii="Consolas" w:hAnsi="Consolas"/>
          <w:sz w:val="23"/>
          <w:szCs w:val="23"/>
          <w:lang w:val="en-US"/>
        </w:rPr>
        <w:t>I would like to improve JavaScript very well, but also to learn C# and SQL better, but I know that it cannot be done all at once and that it takes time.</w:t>
      </w:r>
    </w:p>
    <w:p w14:paraId="509DDBE5">
      <w:pPr>
        <w:shd w:val="clear" w:color="auto" w:fill="FFFFFF"/>
        <w:rPr>
          <w:rFonts w:hint="default" w:ascii="Consolas" w:hAnsi="Consolas"/>
          <w:sz w:val="23"/>
          <w:szCs w:val="23"/>
          <w:lang w:val="en-US"/>
        </w:rPr>
      </w:pPr>
    </w:p>
    <w:p w14:paraId="62F84C36">
      <w:pPr>
        <w:shd w:val="clear" w:color="auto" w:fill="FFFFFF"/>
        <w:rPr>
          <w:rFonts w:hint="default" w:ascii="Consolas" w:hAnsi="Consolas"/>
          <w:sz w:val="23"/>
          <w:szCs w:val="23"/>
          <w:lang w:val="en-US"/>
        </w:rPr>
      </w:pPr>
    </w:p>
    <w:p w14:paraId="35BB7C4D">
      <w:pPr>
        <w:shd w:val="clear" w:color="auto" w:fill="FFFFFF"/>
        <w:rPr>
          <w:rFonts w:hint="default" w:ascii="Consolas" w:hAnsi="Consolas"/>
          <w:sz w:val="23"/>
          <w:szCs w:val="23"/>
          <w:lang w:val="en-US"/>
        </w:rPr>
      </w:pPr>
      <w:r>
        <w:rPr>
          <w:rFonts w:hint="default" w:ascii="Consolas" w:hAnsi="Consolas"/>
          <w:sz w:val="23"/>
          <w:szCs w:val="23"/>
          <w:lang w:val="en-US"/>
        </w:rPr>
        <w:t xml:space="preserve">… One of the problems I had was learning CSS positioning. I initially struggled with using CSS Grid and Flexbox to create responsive designs. To solve it, I dedicated time to studying various resources and experimenting with different layout techniques in practice projects. Of course, there are still a lot of things I need to work on when it comes to JavaScript, the programming language I want to perfect. There were problems to understand how and when to use the functions, but through practice and time I managed to learn them better. </w:t>
      </w:r>
    </w:p>
    <w:p w14:paraId="51BB4DDE">
      <w:pPr>
        <w:shd w:val="clear" w:color="auto" w:fill="FFFFFF"/>
        <w:rPr>
          <w:rFonts w:ascii="Consolas" w:hAnsi="Consolas"/>
          <w:sz w:val="23"/>
          <w:szCs w:val="23"/>
        </w:rPr>
      </w:pPr>
    </w:p>
    <w:p w14:paraId="21873D5F">
      <w:pPr>
        <w:shd w:val="clear" w:color="auto" w:fill="FFFFFF"/>
        <w:rPr>
          <w:rFonts w:ascii="Consolas" w:hAnsi="Consolas"/>
          <w:sz w:val="23"/>
          <w:szCs w:val="23"/>
        </w:rPr>
      </w:pPr>
    </w:p>
    <w:p w14:paraId="04F9D6B1">
      <w:pPr>
        <w:shd w:val="clear" w:color="auto" w:fill="FFFFFF"/>
        <w:rPr>
          <w:rFonts w:ascii="Consolas" w:hAnsi="Consolas"/>
          <w:sz w:val="23"/>
          <w:szCs w:val="23"/>
        </w:rPr>
      </w:pPr>
    </w:p>
    <w:p w14:paraId="277B9A43">
      <w:pPr>
        <w:shd w:val="clear" w:color="auto" w:fill="FFFFFF"/>
        <w:rPr>
          <w:rFonts w:ascii="Consolas" w:hAnsi="Consolas"/>
          <w:sz w:val="23"/>
          <w:szCs w:val="23"/>
        </w:rPr>
      </w:pPr>
    </w:p>
    <w:p w14:paraId="24BD9325">
      <w:pPr>
        <w:shd w:val="clear" w:color="auto" w:fill="FFFFFF"/>
        <w:rPr>
          <w:rFonts w:ascii="Consolas" w:hAnsi="Consolas"/>
          <w:sz w:val="23"/>
          <w:szCs w:val="23"/>
        </w:rPr>
      </w:pPr>
    </w:p>
    <w:p w14:paraId="2D44E939">
      <w:pPr>
        <w:shd w:val="clear" w:color="auto" w:fill="FFFFFF"/>
        <w:rPr>
          <w:rFonts w:ascii="Consolas" w:hAnsi="Consolas"/>
          <w:sz w:val="23"/>
          <w:szCs w:val="23"/>
        </w:rPr>
      </w:pPr>
    </w:p>
    <w:p w14:paraId="52B75B28">
      <w:pPr>
        <w:shd w:val="clear" w:color="auto" w:fill="FFFFFF"/>
        <w:rPr>
          <w:rFonts w:ascii="Consolas" w:hAnsi="Consolas"/>
          <w:sz w:val="23"/>
          <w:szCs w:val="23"/>
        </w:rPr>
      </w:pPr>
    </w:p>
    <w:p w14:paraId="53D162B0">
      <w:pPr>
        <w:shd w:val="clear" w:color="auto" w:fill="FFFFFF"/>
        <w:rPr>
          <w:rFonts w:ascii="Consolas" w:hAnsi="Consolas"/>
          <w:sz w:val="23"/>
          <w:szCs w:val="23"/>
        </w:rPr>
      </w:pPr>
    </w:p>
    <w:p w14:paraId="0F4F30E3">
      <w:pPr>
        <w:shd w:val="clear" w:color="auto" w:fill="FFFFFF"/>
        <w:rPr>
          <w:rFonts w:ascii="Consolas" w:hAnsi="Consolas"/>
          <w:sz w:val="23"/>
          <w:szCs w:val="23"/>
        </w:rPr>
      </w:pPr>
    </w:p>
    <w:p w14:paraId="0D437F18">
      <w:pPr>
        <w:shd w:val="clear" w:color="auto" w:fill="FFFFFF"/>
        <w:rPr>
          <w:rFonts w:ascii="Consolas" w:hAnsi="Consolas"/>
          <w:sz w:val="23"/>
          <w:szCs w:val="23"/>
        </w:rPr>
      </w:pPr>
    </w:p>
    <w:p w14:paraId="01DECBBE">
      <w:pPr>
        <w:shd w:val="clear" w:color="auto" w:fill="FFFFFF"/>
        <w:rPr>
          <w:rFonts w:ascii="Consolas" w:hAnsi="Consolas"/>
          <w:sz w:val="23"/>
          <w:szCs w:val="23"/>
        </w:rPr>
      </w:pPr>
    </w:p>
    <w:p w14:paraId="5CEFCE6E">
      <w:pPr>
        <w:shd w:val="clear" w:color="auto" w:fill="FFFFFF"/>
        <w:rPr>
          <w:rFonts w:ascii="Consolas" w:hAnsi="Consolas"/>
          <w:sz w:val="23"/>
          <w:szCs w:val="23"/>
        </w:rPr>
      </w:pPr>
    </w:p>
    <w:p w14:paraId="28FD58F0">
      <w:pPr>
        <w:shd w:val="clear" w:color="auto" w:fill="FFFFFF"/>
        <w:rPr>
          <w:rFonts w:ascii="Consolas" w:hAnsi="Consolas"/>
          <w:sz w:val="23"/>
          <w:szCs w:val="23"/>
        </w:rPr>
      </w:pPr>
    </w:p>
    <w:p w14:paraId="7D21954A">
      <w:pPr>
        <w:shd w:val="clear" w:color="auto" w:fill="FFFFFF"/>
        <w:rPr>
          <w:rFonts w:ascii="Consolas" w:hAnsi="Consolas"/>
          <w:sz w:val="23"/>
          <w:szCs w:val="23"/>
        </w:rPr>
      </w:pPr>
    </w:p>
    <w:p w14:paraId="60AF00B7">
      <w:pPr>
        <w:shd w:val="clear" w:color="auto" w:fill="FFFFFF"/>
        <w:rPr>
          <w:rFonts w:ascii="Consolas" w:hAnsi="Consolas"/>
          <w:sz w:val="23"/>
          <w:szCs w:val="23"/>
        </w:rPr>
      </w:pPr>
    </w:p>
    <w:p w14:paraId="54910C10">
      <w:pPr>
        <w:shd w:val="clear" w:color="auto" w:fill="FFFFFF"/>
        <w:rPr>
          <w:rFonts w:ascii="Consolas" w:hAnsi="Consolas"/>
          <w:sz w:val="23"/>
          <w:szCs w:val="23"/>
        </w:rPr>
      </w:pPr>
    </w:p>
    <w:p w14:paraId="30237167">
      <w:pPr>
        <w:shd w:val="clear" w:color="auto" w:fill="FFFFFF"/>
        <w:rPr>
          <w:rFonts w:ascii="Consolas" w:hAnsi="Consolas"/>
          <w:sz w:val="23"/>
          <w:szCs w:val="23"/>
        </w:rPr>
      </w:pPr>
    </w:p>
    <w:p w14:paraId="2636A233">
      <w:pPr>
        <w:shd w:val="clear" w:color="auto" w:fill="FFFFFF"/>
        <w:rPr>
          <w:rFonts w:ascii="Consolas" w:hAnsi="Consolas"/>
          <w:sz w:val="23"/>
          <w:szCs w:val="23"/>
        </w:rPr>
      </w:pPr>
    </w:p>
    <w:p w14:paraId="284648FF">
      <w:pPr>
        <w:shd w:val="clear" w:color="auto" w:fill="FFFFFF"/>
        <w:rPr>
          <w:rFonts w:ascii="Consolas" w:hAnsi="Consolas"/>
          <w:sz w:val="23"/>
          <w:szCs w:val="23"/>
        </w:rPr>
      </w:pPr>
    </w:p>
    <w:p w14:paraId="4554D55C">
      <w:pPr>
        <w:shd w:val="clear" w:color="auto" w:fill="FFFFFF"/>
        <w:rPr>
          <w:rFonts w:ascii="Consolas" w:hAnsi="Consolas"/>
          <w:sz w:val="23"/>
          <w:szCs w:val="23"/>
        </w:rPr>
      </w:pPr>
    </w:p>
    <w:p w14:paraId="1A2F308D">
      <w:pPr>
        <w:shd w:val="clear" w:color="auto" w:fill="FFFFFF"/>
        <w:rPr>
          <w:rFonts w:ascii="Consolas" w:hAnsi="Consolas"/>
          <w:sz w:val="23"/>
          <w:szCs w:val="23"/>
        </w:rPr>
      </w:pPr>
    </w:p>
    <w:p w14:paraId="383FA410">
      <w:pPr>
        <w:shd w:val="clear" w:color="auto" w:fill="FFFFFF"/>
        <w:rPr>
          <w:rFonts w:ascii="Consolas" w:hAnsi="Consolas"/>
          <w:sz w:val="23"/>
          <w:szCs w:val="23"/>
        </w:rPr>
      </w:pPr>
    </w:p>
    <w:p w14:paraId="1E0A6AC5">
      <w:pPr>
        <w:shd w:val="clear" w:color="auto" w:fill="FFFFFF"/>
        <w:jc w:val="center"/>
        <w:rPr>
          <w:rFonts w:ascii="Consolas" w:hAnsi="Consolas"/>
          <w:b/>
          <w:bCs/>
          <w:color w:val="FF0000"/>
          <w:sz w:val="23"/>
          <w:szCs w:val="23"/>
          <w:u w:val="single"/>
        </w:rPr>
      </w:pPr>
      <w:r>
        <w:rPr>
          <w:rFonts w:ascii="Consolas" w:hAnsi="Consolas"/>
          <w:b/>
          <w:bCs/>
          <w:color w:val="FF0000"/>
          <w:sz w:val="23"/>
          <w:szCs w:val="23"/>
          <w:u w:val="single"/>
        </w:rPr>
        <w:t>CSS - Cascading Style Sheets</w:t>
      </w:r>
    </w:p>
    <w:p w14:paraId="5040E90F">
      <w:pPr>
        <w:shd w:val="clear" w:color="auto" w:fill="FFFFFF"/>
        <w:jc w:val="both"/>
        <w:rPr>
          <w:rFonts w:ascii="Consolas" w:hAnsi="Consolas"/>
          <w:b/>
          <w:bCs/>
          <w:color w:val="FF0000"/>
          <w:sz w:val="23"/>
          <w:szCs w:val="23"/>
          <w:u w:val="single"/>
        </w:rPr>
      </w:pPr>
    </w:p>
    <w:p w14:paraId="1D0AB258">
      <w:pPr>
        <w:keepNext w:val="0"/>
        <w:keepLines w:val="0"/>
        <w:widowControl/>
        <w:numPr>
          <w:ilvl w:val="0"/>
          <w:numId w:val="18"/>
        </w:numPr>
        <w:suppressLineNumbers w:val="0"/>
        <w:spacing w:before="0" w:beforeAutospacing="1" w:after="0" w:afterAutospacing="1"/>
        <w:ind w:left="720" w:hanging="360"/>
      </w:pPr>
      <w:r>
        <w:rPr>
          <w:rFonts w:ascii="Verdana" w:hAnsi="Verdana" w:cs="Verdana"/>
          <w:i w:val="0"/>
          <w:iCs w:val="0"/>
          <w:caps w:val="0"/>
          <w:color w:val="000000"/>
          <w:spacing w:val="0"/>
          <w:sz w:val="15"/>
          <w:szCs w:val="15"/>
          <w:shd w:val="clear" w:fill="FFFFFF"/>
        </w:rPr>
        <w:t>CSS stands for Cascading Style Sheets</w:t>
      </w:r>
    </w:p>
    <w:p w14:paraId="1F533290">
      <w:pPr>
        <w:keepNext w:val="0"/>
        <w:keepLines w:val="0"/>
        <w:widowControl/>
        <w:numPr>
          <w:ilvl w:val="0"/>
          <w:numId w:val="18"/>
        </w:numPr>
        <w:suppressLineNumbers w:val="0"/>
        <w:spacing w:before="0" w:beforeAutospacing="1" w:after="0" w:afterAutospacing="1"/>
        <w:ind w:left="720" w:hanging="360"/>
      </w:pPr>
      <w:r>
        <w:rPr>
          <w:rFonts w:hint="default" w:ascii="Verdana" w:hAnsi="Verdana" w:cs="Verdana"/>
          <w:i w:val="0"/>
          <w:iCs w:val="0"/>
          <w:caps w:val="0"/>
          <w:color w:val="000000"/>
          <w:spacing w:val="0"/>
          <w:sz w:val="15"/>
          <w:szCs w:val="15"/>
          <w:shd w:val="clear" w:fill="FFFFFF"/>
        </w:rPr>
        <w:t>CSS describes how HTML elements are to be displayed on screen, paper, or in other media</w:t>
      </w:r>
    </w:p>
    <w:p w14:paraId="336B777A">
      <w:pPr>
        <w:keepNext w:val="0"/>
        <w:keepLines w:val="0"/>
        <w:widowControl/>
        <w:numPr>
          <w:ilvl w:val="0"/>
          <w:numId w:val="18"/>
        </w:numPr>
        <w:suppressLineNumbers w:val="0"/>
        <w:spacing w:before="0" w:beforeAutospacing="1" w:after="0" w:afterAutospacing="1"/>
        <w:ind w:left="720" w:hanging="360"/>
      </w:pPr>
      <w:r>
        <w:rPr>
          <w:rFonts w:hint="default" w:ascii="Verdana" w:hAnsi="Verdana" w:cs="Verdana"/>
          <w:i w:val="0"/>
          <w:iCs w:val="0"/>
          <w:caps w:val="0"/>
          <w:color w:val="000000"/>
          <w:spacing w:val="0"/>
          <w:sz w:val="15"/>
          <w:szCs w:val="15"/>
          <w:shd w:val="clear" w:fill="FFFFFF"/>
        </w:rPr>
        <w:t>CSS saves a lot of work. It can control the layout of multiple web pages all at once</w:t>
      </w:r>
    </w:p>
    <w:p w14:paraId="2C8D4216">
      <w:pPr>
        <w:keepNext w:val="0"/>
        <w:keepLines w:val="0"/>
        <w:widowControl/>
        <w:numPr>
          <w:ilvl w:val="0"/>
          <w:numId w:val="18"/>
        </w:numPr>
        <w:suppressLineNumbers w:val="0"/>
        <w:spacing w:before="0" w:beforeAutospacing="1" w:after="0" w:afterAutospacing="1"/>
        <w:ind w:left="720" w:hanging="360"/>
      </w:pPr>
      <w:r>
        <w:rPr>
          <w:rFonts w:hint="default" w:ascii="Verdana" w:hAnsi="Verdana" w:cs="Verdana"/>
          <w:i w:val="0"/>
          <w:iCs w:val="0"/>
          <w:caps w:val="0"/>
          <w:color w:val="000000"/>
          <w:spacing w:val="0"/>
          <w:sz w:val="15"/>
          <w:szCs w:val="15"/>
          <w:shd w:val="clear" w:fill="FFFFFF"/>
        </w:rPr>
        <w:t>External stylesheets are stored in CSS files</w:t>
      </w:r>
    </w:p>
    <w:p w14:paraId="5C13E237">
      <w:pPr>
        <w:keepNext w:val="0"/>
        <w:keepLines w:val="0"/>
        <w:widowControl/>
        <w:numPr>
          <w:numId w:val="0"/>
        </w:numPr>
        <w:suppressLineNumbers w:val="0"/>
        <w:spacing w:before="0" w:beforeAutospacing="1" w:after="0" w:afterAutospacing="1"/>
        <w:ind w:left="360" w:leftChars="0"/>
      </w:pPr>
    </w:p>
    <w:p w14:paraId="2F6D4A1B">
      <w:pPr>
        <w:keepNext w:val="0"/>
        <w:keepLines w:val="0"/>
        <w:widowControl/>
        <w:numPr>
          <w:numId w:val="0"/>
        </w:numPr>
        <w:suppressLineNumbers w:val="0"/>
        <w:spacing w:before="0" w:beforeAutospacing="1" w:after="0" w:afterAutospacing="1"/>
        <w:rPr>
          <w:rFonts w:hint="default"/>
          <w:lang w:val="en-US"/>
        </w:rPr>
      </w:pPr>
      <w:r>
        <w:rPr>
          <w:rFonts w:hint="default"/>
          <w:b/>
          <w:bCs/>
          <w:color w:val="FF0000"/>
          <w:sz w:val="28"/>
          <w:szCs w:val="28"/>
          <w:highlight w:val="yellow"/>
          <w:lang w:val="en-US"/>
        </w:rPr>
        <w:t>Selectors</w:t>
      </w:r>
      <w:r>
        <w:rPr>
          <w:rFonts w:hint="default"/>
          <w:lang w:val="en-US"/>
        </w:rPr>
        <w:t xml:space="preserve">: </w:t>
      </w:r>
    </w:p>
    <w:p w14:paraId="695B494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569CD6"/>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2B014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rgb</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128</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51F7C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1687A228">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3DC9A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75132E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h1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39F52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antiquewhite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8E58F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35E5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#paragraph</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4D4CD7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larger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653E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C089DB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.aside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7AFD2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float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C1DE38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CB910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aqua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F727E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B7C371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7FE96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lang w:val="en-US"/>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p.fake{    -- to je bio treci P, kada mu se doda aside fake klasa (class=”aside fake”)</w:t>
      </w:r>
    </w:p>
    <w:p w14:paraId="114D39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font-style: italic;</w:t>
      </w:r>
    </w:p>
    <w:p w14:paraId="5F85146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background-color: blue;</w:t>
      </w:r>
    </w:p>
    <w:p w14:paraId="398B102B">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r>
        <w:rPr>
          <w:rFonts w:hint="default" w:ascii="Consolas" w:hAnsi="Consolas" w:eastAsia="Consolas" w:cs="Consolas"/>
          <w:b w:val="0"/>
          <w:bCs w:val="0"/>
          <w:color w:val="6A9955"/>
          <w:kern w:val="0"/>
          <w:sz w:val="18"/>
          <w:szCs w:val="18"/>
          <w:shd w:val="clear" w:fill="1F1F1F"/>
          <w:lang w:val="en-US" w:eastAsia="zh-CN" w:bidi="ar"/>
          <w14:ligatures w14:val="standardContextual"/>
        </w:rPr>
        <w:t>} */</w:t>
      </w:r>
    </w:p>
    <w:p w14:paraId="5FE04EA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35FA910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aside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targetira sve P elemente u aside elementu */</w:t>
      </w:r>
    </w:p>
    <w:p w14:paraId="2C2F11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05991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2520F81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6B9831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li</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&gt;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targetira sve A elemente u li elementu - moze bez znaka &gt; */</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D2580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943DAEC">
      <w:pPr>
        <w:keepNext w:val="0"/>
        <w:keepLines w:val="0"/>
        <w:widowControl/>
        <w:suppressLineNumbers w:val="0"/>
        <w:shd w:val="clear" w:fill="1F1F1F"/>
        <w:spacing w:line="190" w:lineRule="atLeast"/>
        <w:ind w:firstLine="395"/>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B16B72">
      <w:pPr>
        <w:keepNext w:val="0"/>
        <w:keepLines w:val="0"/>
        <w:widowControl/>
        <w:suppressLineNumbers w:val="0"/>
        <w:shd w:val="clear" w:fill="1F1F1F"/>
        <w:spacing w:line="190" w:lineRule="atLeast"/>
        <w:ind w:firstLine="395"/>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5D99E28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D7BA7D"/>
          <w:kern w:val="0"/>
          <w:sz w:val="18"/>
          <w:szCs w:val="18"/>
          <w:shd w:val="clear" w:fill="1F1F1F"/>
          <w:lang w:val="en-US" w:eastAsia="zh-CN" w:bidi="ar"/>
          <w14:ligatures w14:val="standardContextual"/>
        </w:rPr>
        <w:t>h1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targetira prvi p element nakon svakog h1 elementa */</w:t>
      </w:r>
    </w:p>
    <w:p w14:paraId="1ACE6A1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antiquewhite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7149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66CDCCF">
      <w:pPr>
        <w:keepNext w:val="0"/>
        <w:keepLines w:val="0"/>
        <w:widowControl/>
        <w:suppressLineNumbers w:val="0"/>
        <w:shd w:val="clear" w:fill="1F1F1F"/>
        <w:spacing w:line="190" w:lineRule="atLeast"/>
        <w:ind w:firstLine="395"/>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411CA3D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B4A8669">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6A9955"/>
          <w:kern w:val="0"/>
          <w:sz w:val="18"/>
          <w:szCs w:val="18"/>
          <w:shd w:val="clear" w:fill="1F1F1F"/>
          <w:lang w:val="en-US" w:eastAsia="zh-CN" w:bidi="ar"/>
          <w14:ligatures w14:val="standardContextual"/>
        </w:rPr>
      </w:pPr>
    </w:p>
    <w:p w14:paraId="0EAF7FCD">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546EF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3D9472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link</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"stylesheet"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"work2.css"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external CSS --&gt;</w:t>
      </w:r>
    </w:p>
    <w:p w14:paraId="0D5FA296">
      <w:pPr>
        <w:shd w:val="clear" w:color="auto" w:fill="FFFFFF"/>
        <w:jc w:val="both"/>
        <w:rPr>
          <w:rFonts w:hint="default" w:ascii="Consolas" w:hAnsi="Consolas"/>
          <w:b/>
          <w:bCs/>
          <w:color w:val="FF0000"/>
          <w:sz w:val="23"/>
          <w:szCs w:val="23"/>
          <w:u w:val="single"/>
          <w:lang w:val="en-US"/>
        </w:rPr>
      </w:pPr>
    </w:p>
    <w:p w14:paraId="7E58B836">
      <w:pPr>
        <w:shd w:val="clear" w:color="auto" w:fill="FFFFFF"/>
        <w:jc w:val="both"/>
        <w:rPr>
          <w:rFonts w:hint="default" w:ascii="Consolas" w:hAnsi="Consolas"/>
          <w:b/>
          <w:bCs/>
          <w:color w:val="FF0000"/>
          <w:sz w:val="23"/>
          <w:szCs w:val="23"/>
          <w:u w:val="single"/>
          <w:lang w:val="en-US"/>
        </w:rPr>
      </w:pPr>
    </w:p>
    <w:p w14:paraId="0387BA13">
      <w:pPr>
        <w:shd w:val="clear" w:color="auto" w:fill="FFFFFF"/>
        <w:jc w:val="both"/>
        <w:rPr>
          <w:rFonts w:hint="default" w:ascii="Consolas" w:hAnsi="Consolas"/>
          <w:b/>
          <w:bCs/>
          <w:color w:val="FF0000"/>
          <w:sz w:val="23"/>
          <w:szCs w:val="23"/>
          <w:u w:val="single"/>
          <w:lang w:val="en-US"/>
        </w:rPr>
      </w:pPr>
    </w:p>
    <w:p w14:paraId="584C5450">
      <w:pPr>
        <w:shd w:val="clear" w:color="auto" w:fill="FFFFFF"/>
        <w:rPr>
          <w:rFonts w:hint="default" w:ascii="Consolas" w:hAnsi="Consolas"/>
          <w:color w:val="FF0000"/>
          <w:sz w:val="23"/>
          <w:szCs w:val="23"/>
          <w:lang w:val="en-US"/>
        </w:rPr>
      </w:pPr>
      <w:r>
        <w:rPr>
          <w:rFonts w:hint="default" w:ascii="Consolas" w:hAnsi="Consolas"/>
          <w:color w:val="FF0000"/>
          <w:sz w:val="23"/>
          <w:szCs w:val="23"/>
          <w:lang w:val="en-US"/>
        </w:rPr>
        <w:t>div p</w:t>
      </w:r>
      <w:r>
        <w:rPr>
          <w:rFonts w:hint="default" w:ascii="Verdana" w:hAnsi="Verdana" w:cs="Verdana"/>
          <w:i w:val="0"/>
          <w:iCs w:val="0"/>
          <w:caps w:val="0"/>
          <w:color w:val="000000"/>
          <w:spacing w:val="0"/>
          <w:sz w:val="15"/>
          <w:szCs w:val="15"/>
          <w:shd w:val="clear" w:fill="FFFFFF"/>
          <w:lang w:val="en-US"/>
        </w:rPr>
        <w:t xml:space="preserve"> - selektuje sve p elemente u div elementu, iako oni mogu biti ugnjezdeni u drugi element koji se nalazi u divu.</w:t>
      </w:r>
    </w:p>
    <w:p w14:paraId="7ED10CAA">
      <w:pPr>
        <w:shd w:val="clear" w:color="auto" w:fill="FFFFFF"/>
        <w:jc w:val="both"/>
        <w:rPr>
          <w:rFonts w:hint="default" w:ascii="Consolas" w:hAnsi="Consolas"/>
          <w:b/>
          <w:bCs/>
          <w:color w:val="FF0000"/>
          <w:sz w:val="23"/>
          <w:szCs w:val="23"/>
          <w:u w:val="single"/>
          <w:lang w:val="en-US"/>
        </w:rPr>
      </w:pPr>
      <w:r>
        <w:rPr>
          <w:rFonts w:hint="default" w:ascii="Consolas" w:hAnsi="Consolas"/>
          <w:color w:val="FF0000"/>
          <w:sz w:val="23"/>
          <w:szCs w:val="23"/>
          <w:lang w:val="en-US"/>
        </w:rPr>
        <w:t>div &gt; p</w:t>
      </w:r>
      <w:r>
        <w:rPr>
          <w:rFonts w:hint="default" w:ascii="Verdana" w:hAnsi="Verdana" w:cs="Verdana"/>
          <w:i w:val="0"/>
          <w:iCs w:val="0"/>
          <w:caps w:val="0"/>
          <w:color w:val="000000"/>
          <w:spacing w:val="0"/>
          <w:sz w:val="15"/>
          <w:szCs w:val="15"/>
          <w:shd w:val="clear" w:fill="FFFFFF"/>
          <w:lang w:val="en-US"/>
        </w:rPr>
        <w:t xml:space="preserve"> - selektuje samo direktnu decu u divu, a ugnjezdene NE.</w:t>
      </w:r>
    </w:p>
    <w:p w14:paraId="6C84049D">
      <w:pPr>
        <w:shd w:val="clear" w:color="auto" w:fill="FFFFFF"/>
        <w:jc w:val="both"/>
        <w:rPr>
          <w:rFonts w:hint="default" w:ascii="Verdana" w:hAnsi="Verdana" w:cs="Verdana"/>
          <w:i w:val="0"/>
          <w:iCs w:val="0"/>
          <w:caps w:val="0"/>
          <w:color w:val="000000"/>
          <w:spacing w:val="0"/>
          <w:sz w:val="15"/>
          <w:szCs w:val="15"/>
          <w:shd w:val="clear" w:fill="FFFFFF"/>
          <w:lang w:val="en-US"/>
        </w:rPr>
      </w:pPr>
      <w:r>
        <w:rPr>
          <w:rFonts w:hint="default" w:ascii="Consolas" w:hAnsi="Consolas"/>
          <w:color w:val="FF0000"/>
          <w:sz w:val="23"/>
          <w:szCs w:val="23"/>
          <w:lang w:val="en-US"/>
        </w:rPr>
        <w:t>div + p</w:t>
      </w:r>
      <w:r>
        <w:rPr>
          <w:rFonts w:hint="default" w:ascii="Verdana" w:hAnsi="Verdana" w:cs="Verdana"/>
          <w:i w:val="0"/>
          <w:iCs w:val="0"/>
          <w:caps w:val="0"/>
          <w:color w:val="000000"/>
          <w:spacing w:val="0"/>
          <w:sz w:val="15"/>
          <w:szCs w:val="15"/>
          <w:shd w:val="clear" w:fill="FFFFFF"/>
          <w:lang w:val="en-US"/>
        </w:rPr>
        <w:t xml:space="preserve"> - selektuje P posle div a.</w:t>
      </w:r>
    </w:p>
    <w:p w14:paraId="4E603EC6">
      <w:pPr>
        <w:shd w:val="clear" w:color="auto" w:fill="FFFFFF"/>
        <w:jc w:val="both"/>
        <w:rPr>
          <w:rFonts w:hint="default" w:ascii="Consolas" w:hAnsi="Consolas"/>
          <w:b/>
          <w:bCs/>
          <w:color w:val="FF0000"/>
          <w:sz w:val="23"/>
          <w:szCs w:val="23"/>
          <w:u w:val="single"/>
          <w:lang w:val="en-US"/>
        </w:rPr>
      </w:pPr>
      <w:r>
        <w:rPr>
          <w:rFonts w:hint="default" w:ascii="Consolas" w:hAnsi="Consolas"/>
          <w:color w:val="FF0000"/>
          <w:sz w:val="23"/>
          <w:szCs w:val="23"/>
          <w:lang w:val="en-US"/>
        </w:rPr>
        <w:t>p:first-child i</w:t>
      </w:r>
      <w:r>
        <w:rPr>
          <w:rFonts w:hint="default" w:ascii="Verdana" w:hAnsi="Verdana" w:cs="Verdana"/>
          <w:i w:val="0"/>
          <w:iCs w:val="0"/>
          <w:caps w:val="0"/>
          <w:color w:val="000000"/>
          <w:spacing w:val="0"/>
          <w:sz w:val="15"/>
          <w:szCs w:val="15"/>
          <w:shd w:val="clear" w:fill="FFFFFF"/>
          <w:lang w:val="en-US"/>
        </w:rPr>
        <w:t xml:space="preserve"> : selektuje samo prvi p I sve i elemente u tom p.</w:t>
      </w:r>
    </w:p>
    <w:p w14:paraId="436F4DA0">
      <w:pPr>
        <w:shd w:val="clear" w:color="auto" w:fill="FFFFFF"/>
        <w:jc w:val="both"/>
        <w:rPr>
          <w:rFonts w:hint="default" w:ascii="Consolas" w:hAnsi="Consolas"/>
          <w:b/>
          <w:bCs/>
          <w:color w:val="FF0000"/>
          <w:sz w:val="23"/>
          <w:szCs w:val="23"/>
          <w:u w:val="single"/>
          <w:lang w:val="en-US"/>
        </w:rPr>
      </w:pPr>
    </w:p>
    <w:p w14:paraId="30314E5C">
      <w:pPr>
        <w:shd w:val="clear" w:color="auto" w:fill="FFFFFF"/>
        <w:jc w:val="both"/>
        <w:rPr>
          <w:rFonts w:hint="default" w:ascii="Consolas" w:hAnsi="Consolas"/>
          <w:b/>
          <w:bCs/>
          <w:color w:val="FF0000"/>
          <w:sz w:val="23"/>
          <w:szCs w:val="23"/>
          <w:u w:val="single"/>
          <w:lang w:val="en-US"/>
        </w:rPr>
      </w:pPr>
      <w:r>
        <w:rPr>
          <w:rFonts w:hint="default" w:ascii="Consolas" w:hAnsi="Consolas"/>
          <w:b w:val="0"/>
          <w:bCs w:val="0"/>
          <w:color w:val="FF0000"/>
          <w:sz w:val="23"/>
          <w:szCs w:val="23"/>
          <w:u w:val="single"/>
          <w:lang w:val="en-US"/>
        </w:rPr>
        <w:t>- important</w:t>
      </w:r>
      <w:r>
        <w:rPr>
          <w:rFonts w:hint="default" w:ascii="Consolas" w:hAnsi="Consolas"/>
          <w:b w:val="0"/>
          <w:bCs w:val="0"/>
          <w:color w:val="000000" w:themeColor="text1"/>
          <w:sz w:val="23"/>
          <w:szCs w:val="23"/>
          <w:u w:val="none"/>
          <w:lang w:val="en-US"/>
          <w14:textFill>
            <w14:solidFill>
              <w14:schemeClr w14:val="tx1"/>
            </w14:solidFill>
          </w14:textFill>
        </w:rPr>
        <w:t xml:space="preserve"> - it overrides all other styles</w:t>
      </w:r>
    </w:p>
    <w:p w14:paraId="0B972B9B">
      <w:pPr>
        <w:shd w:val="clear" w:color="auto" w:fill="FFFFFF"/>
        <w:jc w:val="both"/>
        <w:rPr>
          <w:rFonts w:hint="default" w:ascii="Consolas" w:hAnsi="Consolas"/>
          <w:b/>
          <w:bCs/>
          <w:color w:val="FF0000"/>
          <w:sz w:val="23"/>
          <w:szCs w:val="23"/>
          <w:u w:val="single"/>
          <w:lang w:val="en-US"/>
        </w:rPr>
      </w:pPr>
    </w:p>
    <w:p w14:paraId="1772E793">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59CC0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!important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4B4F6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615FE2E7">
      <w:pPr>
        <w:shd w:val="clear" w:color="auto" w:fill="FFFFFF"/>
        <w:jc w:val="both"/>
        <w:rPr>
          <w:rFonts w:hint="default" w:ascii="Consolas" w:hAnsi="Consolas"/>
          <w:b/>
          <w:bCs/>
          <w:color w:val="FF0000"/>
          <w:sz w:val="23"/>
          <w:szCs w:val="23"/>
          <w:u w:val="single"/>
          <w:lang w:val="en-US"/>
        </w:rPr>
      </w:pPr>
    </w:p>
    <w:p w14:paraId="53ADFC27">
      <w:pPr>
        <w:shd w:val="clear" w:color="auto" w:fill="FFFFFF"/>
        <w:rPr>
          <w:rFonts w:ascii="Consolas" w:hAnsi="Consolas"/>
          <w:sz w:val="23"/>
          <w:szCs w:val="23"/>
        </w:rPr>
      </w:pPr>
    </w:p>
    <w:p w14:paraId="3780EE23">
      <w:pPr>
        <w:shd w:val="clear" w:color="auto" w:fill="FFFFFF"/>
        <w:rPr>
          <w:rFonts w:ascii="Consolas" w:hAnsi="Consolas"/>
          <w:sz w:val="23"/>
          <w:szCs w:val="23"/>
        </w:rPr>
      </w:pPr>
      <w:r>
        <w:rPr>
          <w:rFonts w:ascii="Consolas" w:hAnsi="Consolas"/>
          <w:sz w:val="23"/>
          <w:szCs w:val="23"/>
        </w:rPr>
        <w:t xml:space="preserve">&lt;h1 </w:t>
      </w:r>
      <w:r>
        <w:rPr>
          <w:rFonts w:ascii="Consolas" w:hAnsi="Consolas"/>
          <w:color w:val="FF0000"/>
          <w:sz w:val="23"/>
          <w:szCs w:val="23"/>
        </w:rPr>
        <w:t>class</w:t>
      </w:r>
      <w:r>
        <w:rPr>
          <w:rFonts w:ascii="Consolas" w:hAnsi="Consolas"/>
          <w:sz w:val="23"/>
          <w:szCs w:val="23"/>
        </w:rPr>
        <w:t>="center"&gt;This heading will not be affected&lt;/h1&gt;</w:t>
      </w:r>
    </w:p>
    <w:p w14:paraId="1B4EBA32">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="center"&gt;This paragraph will be red.&lt;/p&gt;</w:t>
      </w:r>
    </w:p>
    <w:p w14:paraId="2CC07701">
      <w:pPr>
        <w:shd w:val="clear" w:color="auto" w:fill="FFFFFF"/>
        <w:rPr>
          <w:rFonts w:ascii="Consolas" w:hAnsi="Consolas"/>
          <w:sz w:val="23"/>
          <w:szCs w:val="23"/>
        </w:rPr>
      </w:pPr>
      <w:r>
        <w:rPr>
          <w:rFonts w:ascii="Consolas" w:hAnsi="Consolas"/>
          <w:sz w:val="23"/>
          <w:szCs w:val="23"/>
        </w:rPr>
        <w:t xml:space="preserve">&lt;p </w:t>
      </w:r>
      <w:r>
        <w:rPr>
          <w:rFonts w:ascii="Consolas" w:hAnsi="Consolas"/>
          <w:color w:val="FF0000"/>
          <w:sz w:val="23"/>
          <w:szCs w:val="23"/>
        </w:rPr>
        <w:t>class</w:t>
      </w:r>
      <w:r>
        <w:rPr>
          <w:rFonts w:ascii="Consolas" w:hAnsi="Consolas"/>
          <w:sz w:val="23"/>
          <w:szCs w:val="23"/>
        </w:rPr>
        <w:t xml:space="preserve">="center large"&gt;This paragraph will be center-aligned.&lt;/p&gt; </w:t>
      </w:r>
    </w:p>
    <w:p w14:paraId="5957D264">
      <w:pPr>
        <w:shd w:val="clear" w:color="auto" w:fill="FFFFFF"/>
        <w:rPr>
          <w:rFonts w:ascii="Consolas" w:hAnsi="Consolas"/>
          <w:sz w:val="23"/>
          <w:szCs w:val="23"/>
        </w:rPr>
      </w:pPr>
    </w:p>
    <w:p w14:paraId="5E5596B3">
      <w:pPr>
        <w:shd w:val="clear" w:color="auto" w:fill="FFFFFF"/>
        <w:rPr>
          <w:rFonts w:hint="default"/>
          <w:b/>
          <w:bCs/>
          <w:i/>
          <w:iCs/>
          <w:color w:val="000000" w:themeColor="text1"/>
          <w:u w:val="single"/>
          <w:lang w:val="en-US"/>
          <w14:textFill>
            <w14:solidFill>
              <w14:schemeClr w14:val="tx1"/>
            </w14:solidFill>
          </w14:textFill>
        </w:rPr>
      </w:pPr>
      <w:r>
        <w:rPr>
          <w:b/>
          <w:bCs/>
          <w:i/>
          <w:iCs/>
          <w:color w:val="000000" w:themeColor="text1"/>
          <w:u w:val="single"/>
          <w14:textFill>
            <w14:solidFill>
              <w14:schemeClr w14:val="tx1"/>
            </w14:solidFill>
          </w14:textFill>
        </w:rPr>
        <w:t xml:space="preserve">- </w:t>
      </w:r>
      <w:r>
        <w:rPr>
          <w:rFonts w:hint="default"/>
          <w:b/>
          <w:bCs/>
          <w:i/>
          <w:iCs/>
          <w:color w:val="000000" w:themeColor="text1"/>
          <w:u w:val="single"/>
          <w:lang w:val="en-US"/>
          <w14:textFill>
            <w14:solidFill>
              <w14:schemeClr w14:val="tx1"/>
            </w14:solidFill>
          </w14:textFill>
        </w:rPr>
        <w:t>The last style defined in head section</w:t>
      </w:r>
      <w:r>
        <w:rPr>
          <w:b/>
          <w:bCs/>
          <w:i/>
          <w:iCs/>
          <w:color w:val="000000" w:themeColor="text1"/>
          <w:u w:val="single"/>
          <w14:textFill>
            <w14:solidFill>
              <w14:schemeClr w14:val="tx1"/>
            </w14:solidFill>
          </w14:textFill>
        </w:rPr>
        <w:t xml:space="preserve"> will </w:t>
      </w:r>
      <w:r>
        <w:rPr>
          <w:rFonts w:hint="default"/>
          <w:b/>
          <w:bCs/>
          <w:i/>
          <w:iCs/>
          <w:color w:val="000000" w:themeColor="text1"/>
          <w:u w:val="single"/>
          <w:lang w:val="en-US"/>
          <w14:textFill>
            <w14:solidFill>
              <w14:schemeClr w14:val="tx1"/>
            </w14:solidFill>
          </w14:textFill>
        </w:rPr>
        <w:t xml:space="preserve">have </w:t>
      </w:r>
      <w:r>
        <w:rPr>
          <w:b/>
          <w:bCs/>
          <w:i/>
          <w:iCs/>
          <w:color w:val="000000" w:themeColor="text1"/>
          <w:u w:val="single"/>
          <w14:textFill>
            <w14:solidFill>
              <w14:schemeClr w14:val="tx1"/>
            </w14:solidFill>
          </w14:textFill>
        </w:rPr>
        <w:t>priority</w:t>
      </w:r>
      <w:r>
        <w:rPr>
          <w:rFonts w:hint="default"/>
          <w:b/>
          <w:bCs/>
          <w:i/>
          <w:iCs/>
          <w:color w:val="000000" w:themeColor="text1"/>
          <w:u w:val="single"/>
          <w:lang w:val="en-US"/>
          <w14:textFill>
            <w14:solidFill>
              <w14:schemeClr w14:val="tx1"/>
            </w14:solidFill>
          </w14:textFill>
        </w:rPr>
        <w:t xml:space="preserve"> !!! Inline style  has priority in any case.</w:t>
      </w:r>
    </w:p>
    <w:p w14:paraId="42CA8878">
      <w:pPr>
        <w:shd w:val="clear" w:color="auto" w:fill="FFFFFF"/>
        <w:rPr>
          <w:rFonts w:ascii="Consolas" w:hAnsi="Consolas"/>
          <w:sz w:val="23"/>
          <w:szCs w:val="23"/>
        </w:rPr>
      </w:pPr>
    </w:p>
    <w:p w14:paraId="5314C3F1">
      <w:pPr>
        <w:spacing w:after="0" w:line="240" w:lineRule="auto"/>
        <w:rPr>
          <w:rFonts w:ascii="inherit" w:hAnsi="inherit" w:eastAsia="Times New Roman" w:cs="Times New Roman"/>
          <w:b/>
          <w:bCs/>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Some properties are not </w:t>
      </w:r>
      <w:r>
        <w:rPr>
          <w:rFonts w:ascii="inherit" w:hAnsi="inherit" w:eastAsia="Times New Roman" w:cs="Times New Roman"/>
          <w:b/>
          <w:bCs/>
          <w:kern w:val="0"/>
          <w:sz w:val="24"/>
          <w:szCs w:val="24"/>
          <w14:ligatures w14:val="none"/>
        </w:rPr>
        <w:t>inherited</w:t>
      </w:r>
    </w:p>
    <w:p w14:paraId="148BFC4C">
      <w:pPr>
        <w:spacing w:after="0" w:line="240" w:lineRule="auto"/>
        <w:rPr>
          <w:rFonts w:ascii="inherit" w:hAnsi="inherit" w:eastAsia="Times New Roman" w:cs="Times New Roman"/>
          <w:b/>
          <w:bCs/>
          <w:kern w:val="0"/>
          <w:sz w:val="24"/>
          <w:szCs w:val="24"/>
          <w14:ligatures w14:val="none"/>
        </w:rPr>
      </w:pPr>
    </w:p>
    <w:p w14:paraId="4891B26F">
      <w:pPr>
        <w:spacing w:after="0" w:line="240" w:lineRule="auto"/>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E.g. background-color or border properties</w:t>
      </w:r>
    </w:p>
    <w:p w14:paraId="1CB3143E">
      <w:pPr>
        <w:shd w:val="clear" w:color="auto" w:fill="FFFFFF"/>
        <w:rPr>
          <w:rFonts w:ascii="Times New Roman" w:hAnsi="Times New Roman" w:eastAsia="Times New Roman" w:cs="Times New Roman"/>
          <w:kern w:val="0"/>
          <w:sz w:val="24"/>
          <w:szCs w:val="24"/>
          <w14:ligatures w14:val="none"/>
        </w:rPr>
      </w:pPr>
      <w:r>
        <w:rPr>
          <w:rFonts w:ascii="Times New Roman" w:hAnsi="Symbol" w:eastAsia="Times New Roman" w:cs="Times New Roman"/>
          <w:kern w:val="0"/>
          <w:sz w:val="24"/>
          <w:szCs w:val="24"/>
          <w14:ligatures w14:val="none"/>
        </w:rPr>
        <w:t></w:t>
      </w:r>
      <w:r>
        <w:rPr>
          <w:rFonts w:ascii="Times New Roman" w:hAnsi="Times New Roman" w:eastAsia="Times New Roman" w:cs="Times New Roman"/>
          <w:kern w:val="0"/>
          <w:sz w:val="24"/>
          <w:szCs w:val="24"/>
          <w14:ligatures w14:val="none"/>
        </w:rPr>
        <w:t xml:space="preserve">  Explicitly saying that some element will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values from their parent elements by using </w:t>
      </w:r>
      <w:r>
        <w:rPr>
          <w:rFonts w:ascii="inherit" w:hAnsi="inherit" w:eastAsia="Times New Roman" w:cs="Times New Roman"/>
          <w:i/>
          <w:iCs/>
          <w:kern w:val="0"/>
          <w:sz w:val="24"/>
          <w:szCs w:val="24"/>
          <w14:ligatures w14:val="none"/>
        </w:rPr>
        <w:t>inherit</w:t>
      </w:r>
      <w:r>
        <w:rPr>
          <w:rFonts w:ascii="Times New Roman" w:hAnsi="Times New Roman" w:eastAsia="Times New Roman" w:cs="Times New Roman"/>
          <w:kern w:val="0"/>
          <w:sz w:val="24"/>
          <w:szCs w:val="24"/>
          <w14:ligatures w14:val="none"/>
        </w:rPr>
        <w:t> for the value of the properties.</w:t>
      </w:r>
    </w:p>
    <w:p w14:paraId="2AD94A1E">
      <w:pPr>
        <w:shd w:val="clear" w:color="auto" w:fill="FFFFFF"/>
        <w:rPr>
          <w:rFonts w:ascii="Times New Roman" w:hAnsi="Times New Roman" w:eastAsia="Times New Roman" w:cs="Times New Roman"/>
          <w:kern w:val="0"/>
          <w:sz w:val="24"/>
          <w:szCs w:val="24"/>
          <w14:ligatures w14:val="none"/>
        </w:rPr>
      </w:pPr>
    </w:p>
    <w:p w14:paraId="3AC5A699">
      <w:pPr>
        <w:shd w:val="clear" w:color="auto" w:fill="FFFFFF"/>
        <w:rPr>
          <w:rFonts w:ascii="Times New Roman" w:hAnsi="Times New Roman" w:eastAsia="Times New Roman" w:cs="Times New Roman"/>
          <w:b/>
          <w:bCs/>
          <w:color w:val="FF0000"/>
          <w:kern w:val="0"/>
          <w:sz w:val="24"/>
          <w:szCs w:val="24"/>
          <w:highlight w:val="yellow"/>
          <w14:ligatures w14:val="none"/>
        </w:rPr>
      </w:pPr>
      <w:r>
        <w:rPr>
          <w:rFonts w:ascii="Times New Roman" w:hAnsi="Times New Roman" w:eastAsia="Times New Roman" w:cs="Times New Roman"/>
          <w:b/>
          <w:bCs/>
          <w:color w:val="FF0000"/>
          <w:kern w:val="0"/>
          <w:sz w:val="24"/>
          <w:szCs w:val="24"/>
          <w:highlight w:val="yellow"/>
          <w14:ligatures w14:val="none"/>
        </w:rPr>
        <w:t>Colors:</w:t>
      </w:r>
    </w:p>
    <w:p w14:paraId="58430D8B">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15"/>
          <w:szCs w:val="15"/>
          <w:shd w:val="clear" w:fill="FFFFFF"/>
          <w:lang w:val="en-US"/>
        </w:rPr>
      </w:pPr>
      <w:r>
        <w:rPr>
          <w:rFonts w:hint="default" w:cs="Times New Roman"/>
          <w:b/>
          <w:bCs/>
          <w:kern w:val="0"/>
          <w:sz w:val="24"/>
          <w:szCs w:val="24"/>
          <w:lang w:val="en-US"/>
          <w14:ligatures w14:val="none"/>
        </w:rPr>
        <w:t xml:space="preserve">- RGB </w:t>
      </w:r>
      <w:r>
        <w:rPr>
          <w:rFonts w:ascii="Times New Roman" w:hAnsi="Times New Roman" w:eastAsia="Times New Roman" w:cs="Times New Roman"/>
          <w:b/>
          <w:bCs/>
          <w:kern w:val="0"/>
          <w:sz w:val="24"/>
          <w:szCs w:val="24"/>
          <w14:ligatures w14:val="none"/>
        </w:rPr>
        <w:t>values</w:t>
      </w:r>
      <w:r>
        <w:rPr>
          <w:rFonts w:ascii="Times New Roman" w:hAnsi="Times New Roman" w:eastAsia="Times New Roman" w:cs="Times New Roman"/>
          <w:kern w:val="0"/>
          <w:sz w:val="24"/>
          <w:szCs w:val="24"/>
          <w14:ligatures w14:val="none"/>
        </w:rPr>
        <w:t xml:space="preserve"> (rgb (red, green,blue) (100,100,90))</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kern w:val="0"/>
          <w:sz w:val="24"/>
          <w:szCs w:val="24"/>
          <w14:ligatures w14:val="none"/>
        </w:rPr>
        <w:t>Each parameter (red, green, and blue) defines the intensity of the color between 0 and 255.</w:t>
      </w:r>
      <w:r>
        <w:rPr>
          <w:rFonts w:hint="default" w:ascii="Times New Roman" w:hAnsi="Times New Roman" w:eastAsia="Times New Roman" w:cs="Times New Roman"/>
          <w:kern w:val="0"/>
          <w:sz w:val="24"/>
          <w:szCs w:val="24"/>
          <w:lang w:val="en-US"/>
          <w14:ligatures w14:val="none"/>
        </w:rPr>
        <w:t xml:space="preserve"> </w:t>
      </w:r>
      <w:r>
        <w:rPr>
          <w:rFonts w:hint="default" w:cs="Times New Roman"/>
          <w:kern w:val="0"/>
          <w:sz w:val="24"/>
          <w:szCs w:val="24"/>
          <w:lang w:val="en-US"/>
          <w14:ligatures w14:val="none"/>
        </w:rPr>
        <w:t xml:space="preserve">BLACK </w:t>
      </w:r>
      <w:r>
        <w:rPr>
          <w:rFonts w:hint="default"/>
          <w:kern w:val="0"/>
          <w:sz w:val="24"/>
          <w:szCs w:val="24"/>
          <w:lang w:val="en-US"/>
          <w14:ligatures w14:val="none"/>
        </w:rPr>
        <w:t>rgb(0, 0, 0).</w:t>
      </w:r>
    </w:p>
    <w:p w14:paraId="14401036">
      <w:pPr>
        <w:pStyle w:val="12"/>
        <w:keepNext w:val="0"/>
        <w:keepLines w:val="0"/>
        <w:widowControl/>
        <w:suppressLineNumbers w:val="0"/>
        <w:shd w:val="clear" w:fill="FFFFFF"/>
        <w:spacing w:before="252" w:beforeAutospacing="0" w:after="252" w:afterAutospacing="0"/>
        <w:ind w:left="0" w:firstLine="0"/>
        <w:rPr>
          <w:rFonts w:hint="default" w:cs="Times New Roman"/>
          <w:kern w:val="0"/>
          <w:sz w:val="24"/>
          <w:szCs w:val="24"/>
          <w:lang w:val="en-US"/>
          <w14:ligatures w14:val="none"/>
        </w:rPr>
      </w:pPr>
      <w:r>
        <w:rPr>
          <w:rFonts w:hint="default" w:ascii="Verdana" w:hAnsi="Verdana" w:cs="Verdana"/>
          <w:i w:val="0"/>
          <w:iCs w:val="0"/>
          <w:caps w:val="0"/>
          <w:color w:val="000000"/>
          <w:spacing w:val="0"/>
          <w:sz w:val="15"/>
          <w:szCs w:val="15"/>
          <w:shd w:val="clear" w:fill="FFFFFF"/>
          <w:lang w:val="en-US"/>
        </w:rPr>
        <w:t xml:space="preserve">- </w:t>
      </w:r>
      <w:r>
        <w:rPr>
          <w:rFonts w:hint="default" w:cs="Times New Roman"/>
          <w:b/>
          <w:bCs/>
          <w:kern w:val="0"/>
          <w:sz w:val="24"/>
          <w:szCs w:val="24"/>
          <w:lang w:val="en-US"/>
          <w14:ligatures w14:val="none"/>
        </w:rPr>
        <w:t xml:space="preserve">HEX </w:t>
      </w:r>
      <w:r>
        <w:rPr>
          <w:rFonts w:ascii="Times New Roman" w:hAnsi="Times New Roman" w:eastAsia="Times New Roman" w:cs="Times New Roman"/>
          <w:b/>
          <w:bCs/>
          <w:kern w:val="0"/>
          <w:sz w:val="24"/>
          <w:szCs w:val="24"/>
          <w14:ligatures w14:val="none"/>
        </w:rPr>
        <w:t>codes</w:t>
      </w:r>
      <w:r>
        <w:rPr>
          <w:rFonts w:ascii="Times New Roman" w:hAnsi="Times New Roman" w:eastAsia="Times New Roman" w:cs="Times New Roman"/>
          <w:kern w:val="0"/>
          <w:sz w:val="24"/>
          <w:szCs w:val="24"/>
          <w14:ligatures w14:val="none"/>
        </w:rPr>
        <w:t xml:space="preserve"> (These are six-digit codes that represent the amount of red, green and blue in a color, preceded by a pound or hash # sign. For example: #ee3e80).</w:t>
      </w:r>
      <w:r>
        <w:rPr>
          <w:rFonts w:hint="default" w:cs="Times New Roman"/>
          <w:kern w:val="0"/>
          <w:sz w:val="24"/>
          <w:szCs w:val="24"/>
          <w:lang w:val="en-US"/>
          <w14:ligatures w14:val="none"/>
        </w:rPr>
        <w:t xml:space="preserve"> </w:t>
      </w:r>
    </w:p>
    <w:p w14:paraId="4A0F5D6B">
      <w:pPr>
        <w:pStyle w:val="14"/>
        <w:numPr>
          <w:ilvl w:val="0"/>
          <w:numId w:val="0"/>
        </w:numPr>
        <w:rPr>
          <w:rFonts w:hint="default" w:ascii="Times New Roman" w:hAnsi="Times New Roman" w:eastAsia="Times New Roman"/>
          <w:i/>
          <w:iCs/>
          <w:kern w:val="0"/>
          <w:sz w:val="24"/>
          <w:szCs w:val="24"/>
          <w:u w:val="single"/>
          <w:lang w:val="en-US"/>
          <w14:ligatures w14:val="none"/>
        </w:rPr>
      </w:pPr>
      <w:r>
        <w:rPr>
          <w:rFonts w:hint="default" w:ascii="Times New Roman" w:hAnsi="Times New Roman" w:eastAsia="Times New Roman" w:cs="Times New Roman"/>
          <w:b/>
          <w:bCs/>
          <w:kern w:val="0"/>
          <w:sz w:val="24"/>
          <w:szCs w:val="24"/>
          <w:lang w:val="en-US"/>
          <w14:ligatures w14:val="none"/>
        </w:rPr>
        <w:t xml:space="preserve">- </w:t>
      </w:r>
      <w:r>
        <w:rPr>
          <w:rFonts w:ascii="Times New Roman" w:hAnsi="Times New Roman" w:eastAsia="Times New Roman" w:cs="Times New Roman"/>
          <w:b/>
          <w:bCs/>
          <w:kern w:val="0"/>
          <w:sz w:val="24"/>
          <w:szCs w:val="24"/>
          <w14:ligatures w14:val="none"/>
        </w:rPr>
        <w:t>HSL</w:t>
      </w:r>
      <w:r>
        <w:rPr>
          <w:rFonts w:ascii="Times New Roman" w:hAnsi="Times New Roman" w:eastAsia="Times New Roman" w:cs="Times New Roman"/>
          <w:kern w:val="0"/>
          <w:sz w:val="24"/>
          <w:szCs w:val="24"/>
          <w14:ligatures w14:val="none"/>
        </w:rPr>
        <w:t xml:space="preserve"> - Hue, Saturation, Lightness</w:t>
      </w: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Hue is a degree on the color wheel from</w:t>
      </w:r>
      <w:r>
        <w:rPr>
          <w:rFonts w:hint="default" w:ascii="Times New Roman" w:hAnsi="Times New Roman" w:eastAsia="Times New Roman"/>
          <w:i/>
          <w:iCs/>
          <w:kern w:val="0"/>
          <w:sz w:val="24"/>
          <w:szCs w:val="24"/>
          <w:u w:val="single"/>
          <w:lang w:val="en-US"/>
          <w14:ligatures w14:val="none"/>
        </w:rPr>
        <w:t xml:space="preserve"> 0 to 360. 0 is red, 120 is green, and 240 is blue.</w:t>
      </w:r>
    </w:p>
    <w:p w14:paraId="0FB5DE29">
      <w:pPr>
        <w:pStyle w:val="14"/>
        <w:numPr>
          <w:ilvl w:val="0"/>
          <w:numId w:val="0"/>
        </w:numPr>
        <w:rPr>
          <w:rFonts w:hint="default" w:ascii="Times New Roman" w:hAnsi="Times New Roman" w:eastAsia="Times New Roman"/>
          <w:i/>
          <w:iCs/>
          <w:kern w:val="0"/>
          <w:sz w:val="24"/>
          <w:szCs w:val="24"/>
          <w:u w:val="single"/>
          <w:lang w:val="en-US"/>
          <w14:ligatures w14:val="none"/>
        </w:rPr>
      </w:pPr>
    </w:p>
    <w:p w14:paraId="14501FD2">
      <w:pPr>
        <w:pStyle w:val="14"/>
        <w:numPr>
          <w:numId w:val="0"/>
        </w:numPr>
        <w:shd w:val="clear" w:color="auto" w:fill="FFFFFF"/>
        <w:rPr>
          <w:rFonts w:hint="default" w:ascii="Times New Roman" w:hAnsi="Times New Roman" w:eastAsia="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RGBA</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kern w:val="0"/>
          <w:sz w:val="24"/>
          <w:szCs w:val="24"/>
          <w:lang w:val="en-US"/>
          <w14:ligatures w14:val="none"/>
        </w:rPr>
        <w:t>The alpha parameter is a number between 0.0 (fully transparent) and 1.0 (not transparent at all):                - (</w:t>
      </w:r>
      <w:r>
        <w:rPr>
          <w:rFonts w:hint="default" w:ascii="Times New Roman" w:hAnsi="Times New Roman" w:eastAsia="Times New Roman"/>
          <w:i/>
          <w:iCs/>
          <w:kern w:val="0"/>
          <w:sz w:val="24"/>
          <w:szCs w:val="24"/>
          <w:u w:val="single"/>
          <w:lang w:val="en-US"/>
          <w14:ligatures w14:val="none"/>
        </w:rPr>
        <w:t>applies only on background not on the text)</w:t>
      </w:r>
    </w:p>
    <w:p w14:paraId="7D6B9F67">
      <w:pPr>
        <w:pStyle w:val="14"/>
        <w:numPr>
          <w:numId w:val="0"/>
        </w:numPr>
        <w:shd w:val="clear" w:color="auto" w:fill="FFFFFF"/>
        <w:rPr>
          <w:rFonts w:hint="default" w:ascii="Times New Roman" w:hAnsi="Times New Roman" w:eastAsia="Times New Roman" w:cs="Times New Roman"/>
          <w:kern w:val="0"/>
          <w:sz w:val="24"/>
          <w:szCs w:val="24"/>
          <w:lang w:val="en-US"/>
          <w14:ligatures w14:val="none"/>
        </w:rPr>
      </w:pPr>
    </w:p>
    <w:p w14:paraId="5D313DEB">
      <w:pPr>
        <w:pStyle w:val="14"/>
        <w:numPr>
          <w:numId w:val="0"/>
        </w:numPr>
        <w:shd w:val="clear" w:color="auto" w:fill="FFFFFF"/>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 OPACITY - </w:t>
      </w:r>
      <w:r>
        <w:rPr>
          <w:rFonts w:ascii="Times New Roman" w:hAnsi="Times New Roman" w:eastAsia="Times New Roman" w:cs="Times New Roman"/>
          <w:kern w:val="0"/>
          <w:sz w:val="24"/>
          <w:szCs w:val="24"/>
          <w14:ligatures w14:val="none"/>
        </w:rPr>
        <w:t xml:space="preserve"> always between 0.0 and 1.0</w:t>
      </w:r>
      <w:r>
        <w:rPr>
          <w:rFonts w:hint="default" w:ascii="Times New Roman" w:hAnsi="Times New Roman" w:eastAsia="Times New Roman" w:cs="Times New Roman"/>
          <w:kern w:val="0"/>
          <w:sz w:val="24"/>
          <w:szCs w:val="24"/>
          <w:lang w:val="en-US"/>
          <w14:ligatures w14:val="none"/>
        </w:rPr>
        <w:t xml:space="preserve"> - </w:t>
      </w:r>
      <w:r>
        <w:rPr>
          <w:rFonts w:hint="default" w:ascii="Times New Roman" w:hAnsi="Times New Roman" w:eastAsia="Times New Roman" w:cs="Times New Roman"/>
          <w:i/>
          <w:iCs/>
          <w:kern w:val="0"/>
          <w:sz w:val="24"/>
          <w:szCs w:val="24"/>
          <w:u w:val="single"/>
          <w:lang w:val="en-US"/>
          <w14:ligatures w14:val="none"/>
        </w:rPr>
        <w:t xml:space="preserve"> (transparency applies on text and background also)</w:t>
      </w:r>
    </w:p>
    <w:p w14:paraId="635A68F5">
      <w:pPr>
        <w:pStyle w:val="14"/>
        <w:numPr>
          <w:numId w:val="0"/>
        </w:numPr>
        <w:shd w:val="clear" w:color="auto" w:fill="FFFFFF"/>
        <w:rPr>
          <w:rFonts w:hint="default" w:ascii="Times New Roman" w:hAnsi="Times New Roman" w:eastAsia="Times New Roman" w:cs="Times New Roman"/>
          <w:kern w:val="0"/>
          <w:sz w:val="24"/>
          <w:szCs w:val="24"/>
          <w:lang w:val="en-US"/>
          <w14:ligatures w14:val="none"/>
        </w:rPr>
      </w:pPr>
    </w:p>
    <w:p w14:paraId="3AB430D9">
      <w:pPr>
        <w:rPr>
          <w:rFonts w:hint="default" w:ascii="Times New Roman" w:hAnsi="Times New Roman" w:eastAsia="Times New Roman"/>
          <w:sz w:val="24"/>
          <w:szCs w:val="24"/>
          <w:lang w:val="en-US"/>
        </w:rPr>
      </w:pPr>
      <w:r>
        <w:rPr>
          <w:rFonts w:hint="default" w:ascii="Times New Roman" w:hAnsi="Times New Roman" w:eastAsia="Times New Roman"/>
          <w:sz w:val="24"/>
          <w:szCs w:val="24"/>
          <w:lang w:val="en-US"/>
        </w:rPr>
        <w:t xml:space="preserve">Razlika izmedju opacity I RGBA : </w:t>
      </w:r>
    </w:p>
    <w:p w14:paraId="3C547FFF">
      <w:pPr>
        <w:rPr>
          <w:rFonts w:ascii="Times New Roman" w:hAnsi="Times New Roman" w:eastAsia="Times New Roman" w:cs="Times New Roman"/>
          <w:sz w:val="24"/>
          <w:szCs w:val="24"/>
        </w:rPr>
      </w:pPr>
      <w:r>
        <w:rPr>
          <w:rFonts w:hint="default" w:ascii="Times New Roman" w:hAnsi="Times New Roman" w:eastAsia="Times New Roman"/>
          <w:sz w:val="24"/>
          <w:szCs w:val="24"/>
        </w:rPr>
        <w:t>https://www.w3schools.com/css/tryit.asp?filename=trycss_background_opacity2</w:t>
      </w:r>
    </w:p>
    <w:p w14:paraId="6DBAC940">
      <w:pPr>
        <w:rPr>
          <w:rFonts w:ascii="Times New Roman" w:hAnsi="Times New Roman" w:eastAsia="Times New Roman" w:cs="Times New Roman"/>
          <w:sz w:val="24"/>
          <w:szCs w:val="24"/>
        </w:rPr>
      </w:pPr>
    </w:p>
    <w:p w14:paraId="47D07864">
      <w:pPr>
        <w:keepNext w:val="0"/>
        <w:keepLines w:val="0"/>
        <w:widowControl/>
        <w:suppressLineNumbers w:val="0"/>
        <w:bidi w:val="0"/>
        <w:jc w:val="left"/>
        <w:rPr>
          <w:rStyle w:val="9"/>
          <w:rFonts w:ascii="SimSun" w:hAnsi="SimSun" w:eastAsia="SimSun" w:cs="SimSun"/>
          <w:b/>
          <w:bCs/>
          <w:color w:val="FF0000"/>
          <w:kern w:val="0"/>
          <w:sz w:val="24"/>
          <w:szCs w:val="24"/>
          <w:highlight w:val="none"/>
          <w:u w:val="none"/>
          <w:lang w:val="en-US" w:eastAsia="zh-CN" w:bidi="ar"/>
          <w14:ligatures w14:val="standardContextual"/>
        </w:rPr>
      </w:pPr>
      <w:r>
        <w:rPr>
          <w:rFonts w:hint="default" w:ascii="SimSun" w:hAnsi="SimSun" w:eastAsia="SimSun" w:cs="SimSun"/>
          <w:b/>
          <w:bCs/>
          <w:color w:val="FF0000"/>
          <w:kern w:val="0"/>
          <w:sz w:val="32"/>
          <w:szCs w:val="32"/>
          <w:highlight w:val="yellow"/>
          <w:u w:val="none"/>
          <w:lang w:val="en-US" w:eastAsia="zh-CN" w:bidi="ar"/>
          <w14:ligatures w14:val="standardContextual"/>
        </w:rPr>
        <w:t>B</w:t>
      </w:r>
      <w:r>
        <w:rPr>
          <w:rFonts w:ascii="SimSun" w:hAnsi="SimSun" w:eastAsia="SimSun" w:cs="SimSun"/>
          <w:b/>
          <w:bCs/>
          <w:color w:val="FF0000"/>
          <w:kern w:val="0"/>
          <w:sz w:val="32"/>
          <w:szCs w:val="32"/>
          <w:highlight w:val="yellow"/>
          <w:u w:val="none"/>
          <w:lang w:val="en-US" w:eastAsia="zh-CN" w:bidi="ar"/>
          <w14:ligatures w14:val="standardContextual"/>
        </w:rPr>
        <w:t>ox-shadow</w:t>
      </w:r>
      <w:r>
        <w:rPr>
          <w:rStyle w:val="9"/>
          <w:rFonts w:ascii="SimSun" w:hAnsi="SimSun" w:eastAsia="SimSun" w:cs="SimSun"/>
          <w:b/>
          <w:bCs/>
          <w:color w:val="FF0000"/>
          <w:kern w:val="0"/>
          <w:sz w:val="24"/>
          <w:szCs w:val="24"/>
          <w:highlight w:val="yellow"/>
          <w:u w:val="none"/>
          <w:lang w:val="en-US" w:eastAsia="zh-CN" w:bidi="ar"/>
          <w14:ligatures w14:val="standardContextual"/>
        </w:rPr>
        <w:t>:</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0px</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8px</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16px</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0px</w:t>
      </w:r>
      <w:r>
        <w:rPr>
          <w:rStyle w:val="9"/>
          <w:rFonts w:ascii="SimSun" w:hAnsi="SimSun" w:eastAsia="SimSun" w:cs="SimSun"/>
          <w:b/>
          <w:bCs/>
          <w:color w:val="FF0000"/>
          <w:kern w:val="0"/>
          <w:sz w:val="24"/>
          <w:szCs w:val="24"/>
          <w:highlight w:val="none"/>
          <w:u w:val="none"/>
          <w:lang w:val="en-US" w:eastAsia="zh-CN" w:bidi="ar"/>
          <w14:ligatures w14:val="standardContextual"/>
        </w:rPr>
        <w:t xml:space="preserve"> </w:t>
      </w:r>
      <w:r>
        <w:rPr>
          <w:rFonts w:ascii="SimSun" w:hAnsi="SimSun" w:eastAsia="SimSun" w:cs="SimSun"/>
          <w:b/>
          <w:bCs/>
          <w:color w:val="FF0000"/>
          <w:kern w:val="0"/>
          <w:sz w:val="24"/>
          <w:szCs w:val="24"/>
          <w:highlight w:val="none"/>
          <w:u w:val="none"/>
          <w:lang w:val="en-US" w:eastAsia="zh-CN" w:bidi="ar"/>
          <w14:ligatures w14:val="standardContextual"/>
        </w:rPr>
        <w:t>rgba</w:t>
      </w:r>
      <w:r>
        <w:rPr>
          <w:rStyle w:val="9"/>
          <w:rFonts w:ascii="SimSun" w:hAnsi="SimSun" w:eastAsia="SimSun" w:cs="SimSun"/>
          <w:b/>
          <w:bCs/>
          <w:color w:val="FF0000"/>
          <w:kern w:val="0"/>
          <w:sz w:val="24"/>
          <w:szCs w:val="24"/>
          <w:highlight w:val="none"/>
          <w:u w:val="none"/>
          <w:lang w:val="en-US" w:eastAsia="zh-CN" w:bidi="ar"/>
          <w14:ligatures w14:val="standardContextual"/>
        </w:rPr>
        <w:t>(</w:t>
      </w:r>
      <w:r>
        <w:rPr>
          <w:rFonts w:ascii="SimSun" w:hAnsi="SimSun" w:eastAsia="SimSun" w:cs="SimSun"/>
          <w:b/>
          <w:bCs/>
          <w:color w:val="FF0000"/>
          <w:kern w:val="0"/>
          <w:sz w:val="24"/>
          <w:szCs w:val="24"/>
          <w:highlight w:val="none"/>
          <w:u w:val="none"/>
          <w:lang w:val="en-US" w:eastAsia="zh-CN" w:bidi="ar"/>
          <w14:ligatures w14:val="standardContextual"/>
        </w:rPr>
        <w:t>0</w:t>
      </w:r>
      <w:r>
        <w:rPr>
          <w:rStyle w:val="9"/>
          <w:rFonts w:ascii="SimSun" w:hAnsi="SimSun" w:eastAsia="SimSun" w:cs="SimSun"/>
          <w:b/>
          <w:bCs/>
          <w:color w:val="FF0000"/>
          <w:kern w:val="0"/>
          <w:sz w:val="24"/>
          <w:szCs w:val="24"/>
          <w:highlight w:val="none"/>
          <w:u w:val="none"/>
          <w:lang w:val="en-US" w:eastAsia="zh-CN" w:bidi="ar"/>
          <w14:ligatures w14:val="standardContextual"/>
        </w:rPr>
        <w:t>,</w:t>
      </w:r>
      <w:r>
        <w:rPr>
          <w:rFonts w:ascii="SimSun" w:hAnsi="SimSun" w:eastAsia="SimSun" w:cs="SimSun"/>
          <w:b/>
          <w:bCs/>
          <w:color w:val="FF0000"/>
          <w:kern w:val="0"/>
          <w:sz w:val="24"/>
          <w:szCs w:val="24"/>
          <w:highlight w:val="none"/>
          <w:u w:val="none"/>
          <w:lang w:val="en-US" w:eastAsia="zh-CN" w:bidi="ar"/>
          <w14:ligatures w14:val="standardContextual"/>
        </w:rPr>
        <w:t>0</w:t>
      </w:r>
      <w:r>
        <w:rPr>
          <w:rStyle w:val="9"/>
          <w:rFonts w:ascii="SimSun" w:hAnsi="SimSun" w:eastAsia="SimSun" w:cs="SimSun"/>
          <w:b/>
          <w:bCs/>
          <w:color w:val="FF0000"/>
          <w:kern w:val="0"/>
          <w:sz w:val="24"/>
          <w:szCs w:val="24"/>
          <w:highlight w:val="none"/>
          <w:u w:val="none"/>
          <w:lang w:val="en-US" w:eastAsia="zh-CN" w:bidi="ar"/>
          <w14:ligatures w14:val="standardContextual"/>
        </w:rPr>
        <w:t>,</w:t>
      </w:r>
      <w:r>
        <w:rPr>
          <w:rFonts w:ascii="SimSun" w:hAnsi="SimSun" w:eastAsia="SimSun" w:cs="SimSun"/>
          <w:b/>
          <w:bCs/>
          <w:color w:val="FF0000"/>
          <w:kern w:val="0"/>
          <w:sz w:val="24"/>
          <w:szCs w:val="24"/>
          <w:highlight w:val="none"/>
          <w:u w:val="none"/>
          <w:lang w:val="en-US" w:eastAsia="zh-CN" w:bidi="ar"/>
          <w14:ligatures w14:val="standardContextual"/>
        </w:rPr>
        <w:t>0</w:t>
      </w:r>
      <w:r>
        <w:rPr>
          <w:rStyle w:val="9"/>
          <w:rFonts w:ascii="SimSun" w:hAnsi="SimSun" w:eastAsia="SimSun" w:cs="SimSun"/>
          <w:b/>
          <w:bCs/>
          <w:color w:val="FF0000"/>
          <w:kern w:val="0"/>
          <w:sz w:val="24"/>
          <w:szCs w:val="24"/>
          <w:highlight w:val="none"/>
          <w:u w:val="none"/>
          <w:lang w:val="en-US" w:eastAsia="zh-CN" w:bidi="ar"/>
          <w14:ligatures w14:val="standardContextual"/>
        </w:rPr>
        <w:t>,</w:t>
      </w:r>
      <w:r>
        <w:rPr>
          <w:rFonts w:ascii="SimSun" w:hAnsi="SimSun" w:eastAsia="SimSun" w:cs="SimSun"/>
          <w:b/>
          <w:bCs/>
          <w:color w:val="FF0000"/>
          <w:kern w:val="0"/>
          <w:sz w:val="24"/>
          <w:szCs w:val="24"/>
          <w:highlight w:val="none"/>
          <w:u w:val="none"/>
          <w:lang w:val="en-US" w:eastAsia="zh-CN" w:bidi="ar"/>
          <w14:ligatures w14:val="standardContextual"/>
        </w:rPr>
        <w:t>0.2</w:t>
      </w:r>
      <w:r>
        <w:rPr>
          <w:rStyle w:val="9"/>
          <w:rFonts w:ascii="SimSun" w:hAnsi="SimSun" w:eastAsia="SimSun" w:cs="SimSun"/>
          <w:b/>
          <w:bCs/>
          <w:color w:val="FF0000"/>
          <w:kern w:val="0"/>
          <w:sz w:val="24"/>
          <w:szCs w:val="24"/>
          <w:highlight w:val="none"/>
          <w:u w:val="none"/>
          <w:lang w:val="en-US" w:eastAsia="zh-CN" w:bidi="ar"/>
          <w14:ligatures w14:val="standardContextual"/>
        </w:rPr>
        <w:t>);</w:t>
      </w:r>
    </w:p>
    <w:p w14:paraId="6DB51700">
      <w:pPr>
        <w:keepNext w:val="0"/>
        <w:keepLines w:val="0"/>
        <w:widowControl/>
        <w:suppressLineNumbers w:val="0"/>
        <w:bidi w:val="0"/>
        <w:jc w:val="left"/>
        <w:rPr>
          <w:rStyle w:val="9"/>
          <w:rFonts w:ascii="SimSun" w:hAnsi="SimSun" w:eastAsia="SimSun" w:cs="SimSun"/>
          <w:b/>
          <w:bCs/>
          <w:color w:val="FF0000"/>
          <w:kern w:val="0"/>
          <w:sz w:val="24"/>
          <w:szCs w:val="24"/>
          <w:highlight w:val="none"/>
          <w:u w:val="none"/>
          <w:lang w:val="en-US" w:eastAsia="zh-CN" w:bidi="ar"/>
          <w14:ligatures w14:val="standardContextual"/>
        </w:rPr>
      </w:pPr>
    </w:p>
    <w:p w14:paraId="075538EC">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 xml:space="preserve">0px </w:t>
      </w:r>
      <w:r>
        <w:rPr>
          <w:rFonts w:hint="default" w:ascii="Times New Roman" w:hAnsi="Times New Roman" w:eastAsia="Times New Roman" w:cs="Times New Roman"/>
          <w:kern w:val="0"/>
          <w:sz w:val="24"/>
          <w:szCs w:val="24"/>
          <w:lang w:val="en-US" w:eastAsia="zh-CN" w:bidi="ar-SA"/>
          <w14:ligatures w14:val="none"/>
        </w:rPr>
        <w:t>- horizontalno pomeranje senke od leva na desno</w:t>
      </w:r>
    </w:p>
    <w:p w14:paraId="3453BC5E">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8px</w:t>
      </w:r>
      <w:r>
        <w:rPr>
          <w:rFonts w:hint="default" w:ascii="Times New Roman" w:hAnsi="Times New Roman" w:eastAsia="Times New Roman" w:cs="Times New Roman"/>
          <w:kern w:val="0"/>
          <w:sz w:val="24"/>
          <w:szCs w:val="24"/>
          <w:lang w:val="en-US" w:eastAsia="zh-CN" w:bidi="ar-SA"/>
          <w14:ligatures w14:val="none"/>
        </w:rPr>
        <w:t xml:space="preserve">  -  vertikalno od gore na dole</w:t>
      </w:r>
    </w:p>
    <w:p w14:paraId="577CF798">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 xml:space="preserve">16px </w:t>
      </w:r>
      <w:r>
        <w:rPr>
          <w:rFonts w:hint="default" w:ascii="Times New Roman" w:hAnsi="Times New Roman" w:eastAsia="Times New Roman" w:cs="Times New Roman"/>
          <w:kern w:val="0"/>
          <w:sz w:val="24"/>
          <w:szCs w:val="24"/>
          <w:lang w:val="en-US" w:eastAsia="zh-CN" w:bidi="ar-SA"/>
          <w14:ligatures w14:val="none"/>
        </w:rPr>
        <w:t>- Radijus zamućenja senke. Što je veći broj, to je senka zamućenija.</w:t>
      </w:r>
    </w:p>
    <w:p w14:paraId="2DA848A2">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0px</w:t>
      </w:r>
      <w:r>
        <w:rPr>
          <w:rFonts w:hint="default" w:ascii="Times New Roman" w:hAnsi="Times New Roman" w:eastAsia="Times New Roman" w:cs="Times New Roman"/>
          <w:kern w:val="0"/>
          <w:sz w:val="24"/>
          <w:szCs w:val="24"/>
          <w:lang w:val="en-US" w:eastAsia="zh-CN" w:bidi="ar-SA"/>
          <w14:ligatures w14:val="none"/>
        </w:rPr>
        <w:t xml:space="preserve"> - Radijus širenja senke, koji dodatno povećava senku oko elementa. Pošto je 0, ne utiče na širinu.</w:t>
      </w:r>
    </w:p>
    <w:p w14:paraId="00FF153A">
      <w:pPr>
        <w:keepNext w:val="0"/>
        <w:keepLines w:val="0"/>
        <w:widowControl/>
        <w:suppressLineNumbers w:val="0"/>
        <w:bidi w:val="0"/>
        <w:jc w:val="left"/>
        <w:rPr>
          <w:rStyle w:val="9"/>
          <w:rFonts w:hint="default" w:ascii="SimSun" w:hAnsi="SimSun" w:eastAsia="SimSun" w:cs="SimSun"/>
          <w:b/>
          <w:bCs/>
          <w:color w:val="FF0000"/>
          <w:kern w:val="0"/>
          <w:sz w:val="24"/>
          <w:szCs w:val="24"/>
          <w:highlight w:val="none"/>
          <w:u w:val="none"/>
          <w:lang w:val="en-US" w:eastAsia="zh-CN" w:bidi="ar"/>
          <w14:ligatures w14:val="standardContextual"/>
        </w:rPr>
      </w:pPr>
      <w:r>
        <w:rPr>
          <w:rStyle w:val="9"/>
          <w:rFonts w:hint="default" w:ascii="SimSun" w:hAnsi="SimSun" w:eastAsia="SimSun" w:cs="SimSun"/>
          <w:b/>
          <w:bCs/>
          <w:color w:val="FF0000"/>
          <w:kern w:val="0"/>
          <w:sz w:val="24"/>
          <w:szCs w:val="24"/>
          <w:highlight w:val="none"/>
          <w:u w:val="none"/>
          <w:lang w:val="en-US" w:eastAsia="zh-CN" w:bidi="ar"/>
          <w14:ligatures w14:val="standardContextual"/>
        </w:rPr>
        <w:t>Rgba</w:t>
      </w:r>
      <w:r>
        <w:rPr>
          <w:rFonts w:hint="default" w:ascii="Times New Roman" w:hAnsi="Times New Roman" w:eastAsia="Times New Roman" w:cs="Times New Roman"/>
          <w:kern w:val="0"/>
          <w:sz w:val="24"/>
          <w:szCs w:val="24"/>
          <w:lang w:val="en-US" w:eastAsia="zh-CN" w:bidi="ar-SA"/>
          <w14:ligatures w14:val="none"/>
        </w:rPr>
        <w:t xml:space="preserve"> - boja</w:t>
      </w:r>
    </w:p>
    <w:p w14:paraId="7D74FBBA">
      <w:pPr>
        <w:rPr>
          <w:rFonts w:ascii="Times New Roman" w:hAnsi="Times New Roman" w:eastAsia="Times New Roman" w:cs="Times New Roman"/>
          <w:sz w:val="24"/>
          <w:szCs w:val="24"/>
        </w:rPr>
      </w:pPr>
    </w:p>
    <w:p w14:paraId="4640409D">
      <w:pPr>
        <w:rPr>
          <w:rFonts w:ascii="Times New Roman" w:hAnsi="Times New Roman" w:eastAsia="Times New Roman" w:cs="Times New Roman"/>
          <w:sz w:val="24"/>
          <w:szCs w:val="24"/>
        </w:rPr>
      </w:pPr>
    </w:p>
    <w:p w14:paraId="36059460">
      <w:pPr>
        <w:rPr>
          <w:rFonts w:ascii="Times New Roman" w:hAnsi="Times New Roman" w:eastAsia="Times New Roman" w:cs="Times New Roman"/>
          <w:sz w:val="24"/>
          <w:szCs w:val="24"/>
        </w:rPr>
      </w:pPr>
    </w:p>
    <w:p w14:paraId="06EADF48">
      <w:pPr>
        <w:rPr>
          <w:rFonts w:hint="default" w:ascii="Times New Roman" w:hAnsi="Times New Roman" w:eastAsia="Times New Roman" w:cs="Times New Roman"/>
          <w:b/>
          <w:bCs/>
          <w:i w:val="0"/>
          <w:iCs w:val="0"/>
          <w:color w:val="FF0000"/>
          <w:sz w:val="24"/>
          <w:szCs w:val="24"/>
          <w:highlight w:val="yellow"/>
          <w:lang w:val="en-US"/>
        </w:rPr>
      </w:pPr>
      <w:r>
        <w:rPr>
          <w:rFonts w:hint="default" w:ascii="Times New Roman" w:hAnsi="Times New Roman" w:eastAsia="Times New Roman" w:cs="Times New Roman"/>
          <w:b/>
          <w:bCs/>
          <w:i w:val="0"/>
          <w:iCs w:val="0"/>
          <w:color w:val="FF0000"/>
          <w:sz w:val="24"/>
          <w:szCs w:val="24"/>
          <w:highlight w:val="yellow"/>
          <w:lang w:val="en-US"/>
        </w:rPr>
        <w:t>Border-style</w:t>
      </w:r>
    </w:p>
    <w:p w14:paraId="3DE46561">
      <w:pPr>
        <w:rPr>
          <w:rFonts w:hint="default" w:ascii="Times New Roman" w:hAnsi="Times New Roman" w:eastAsia="Times New Roman" w:cs="Times New Roman"/>
          <w:b/>
          <w:bCs/>
          <w:i w:val="0"/>
          <w:iCs w:val="0"/>
          <w:color w:val="FF0000"/>
          <w:sz w:val="24"/>
          <w:szCs w:val="24"/>
          <w:highlight w:val="yellow"/>
          <w:lang w:val="en-US"/>
        </w:rPr>
      </w:pPr>
    </w:p>
    <w:p w14:paraId="6CA707F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2"/>
          <w:szCs w:val="22"/>
          <w:shd w:val="clear" w:fill="1F1F1F"/>
          <w:lang w:val="en-US" w:eastAsia="zh-CN" w:bidi="ar"/>
          <w14:ligatures w14:val="standardContextual"/>
        </w:rPr>
        <w:t>border-style</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dotted</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solid</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groove</w:t>
      </w:r>
      <w:r>
        <w:rPr>
          <w:rFonts w:hint="default" w:ascii="Consolas" w:hAnsi="Consolas" w:eastAsia="Consolas" w:cs="Consolas"/>
          <w:b w:val="0"/>
          <w:bCs w:val="0"/>
          <w:color w:val="D4D4D4"/>
          <w:kern w:val="0"/>
          <w:sz w:val="22"/>
          <w:szCs w:val="22"/>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2"/>
          <w:szCs w:val="22"/>
          <w:shd w:val="clear" w:fill="1F1F1F"/>
          <w:lang w:val="en-US" w:eastAsia="zh-CN" w:bidi="ar"/>
          <w14:ligatures w14:val="standardContextual"/>
        </w:rPr>
        <w:t>dashed</w:t>
      </w:r>
      <w:r>
        <w:rPr>
          <w:rFonts w:hint="default" w:ascii="Consolas" w:hAnsi="Consolas" w:eastAsia="Consolas" w:cs="Consolas"/>
          <w:b w:val="0"/>
          <w:bCs w:val="0"/>
          <w:color w:val="D4D4D4"/>
          <w:kern w:val="0"/>
          <w:sz w:val="22"/>
          <w:szCs w:val="22"/>
          <w:shd w:val="clear" w:fill="1F1F1F"/>
          <w:lang w:val="en-US" w:eastAsia="zh-CN" w:bidi="ar"/>
          <w14:ligatures w14:val="standardContextual"/>
        </w:rPr>
        <w:t>;</w:t>
      </w:r>
    </w:p>
    <w:p w14:paraId="3E5F6AA6">
      <w:pPr>
        <w:rPr>
          <w:rFonts w:hint="default" w:ascii="Times New Roman" w:hAnsi="Times New Roman" w:eastAsia="Times New Roman" w:cs="Times New Roman"/>
          <w:sz w:val="24"/>
          <w:szCs w:val="24"/>
          <w:lang w:val="en-US"/>
        </w:rPr>
      </w:pPr>
    </w:p>
    <w:p w14:paraId="1FC7EAAA">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U ovom slucaju ide s leva na desno. </w:t>
      </w:r>
    </w:p>
    <w:p w14:paraId="308B4E7C">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Ako ima 3 vrednosti = 1. top ; 2. left and right ; 3. bottom</w:t>
      </w:r>
    </w:p>
    <w:p w14:paraId="4D705F47">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Ako ima 2 vrednosti = 1. top bottom ; 2. left right</w:t>
      </w:r>
    </w:p>
    <w:p w14:paraId="5585A112">
      <w:pPr>
        <w:rPr>
          <w:rFonts w:hint="default" w:ascii="Times New Roman" w:hAnsi="Times New Roman" w:eastAsia="Times New Roman" w:cs="Times New Roman"/>
          <w:sz w:val="24"/>
          <w:szCs w:val="24"/>
          <w:lang w:val="en-US"/>
        </w:rPr>
      </w:pPr>
    </w:p>
    <w:p w14:paraId="0A2CAFEE">
      <w:pPr>
        <w:rPr>
          <w:rFonts w:hint="default" w:ascii="Times New Roman" w:hAnsi="Times New Roman" w:eastAsia="Times New Roman" w:cs="Times New Roman"/>
          <w:sz w:val="24"/>
          <w:szCs w:val="24"/>
          <w:lang w:val="en-US"/>
        </w:rPr>
      </w:pPr>
    </w:p>
    <w:p w14:paraId="7D5455DC">
      <w:pPr>
        <w:rPr>
          <w:rFonts w:hint="default" w:ascii="Times New Roman" w:hAnsi="Times New Roman" w:eastAsia="Times New Roman" w:cs="Times New Roman"/>
          <w:sz w:val="24"/>
          <w:szCs w:val="24"/>
          <w:lang w:val="en-US"/>
        </w:rPr>
      </w:pPr>
    </w:p>
    <w:p w14:paraId="656F282F">
      <w:pPr>
        <w:rPr>
          <w:rFonts w:hint="default" w:ascii="Times New Roman" w:hAnsi="Times New Roman" w:eastAsia="Times New Roman" w:cs="Times New Roman"/>
          <w:color w:val="FF0000"/>
          <w:sz w:val="24"/>
          <w:szCs w:val="24"/>
          <w:highlight w:val="yellow"/>
          <w:lang w:val="en-US"/>
        </w:rPr>
      </w:pPr>
      <w:r>
        <w:rPr>
          <w:rFonts w:hint="default" w:ascii="Times New Roman" w:hAnsi="Times New Roman" w:eastAsia="Times New Roman" w:cs="Times New Roman"/>
          <w:b/>
          <w:bCs/>
          <w:i w:val="0"/>
          <w:iCs w:val="0"/>
          <w:color w:val="FF0000"/>
          <w:sz w:val="24"/>
          <w:szCs w:val="24"/>
          <w:highlight w:val="yellow"/>
          <w:lang w:val="en-US"/>
        </w:rPr>
        <w:t>Background-image</w:t>
      </w:r>
    </w:p>
    <w:p w14:paraId="161D9FD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body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6B03A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anthurium-sch.jpg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6572D2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99FB82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44BF2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sa strana */</w:t>
      </w:r>
    </w:p>
    <w:p w14:paraId="3D3752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sa leve strane i 150 px od vrha  */</w:t>
      </w:r>
    </w:p>
    <w:p w14:paraId="5B86233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lang w:val="en-US"/>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 contain or cover also</w:t>
      </w:r>
    </w:p>
    <w:p w14:paraId="48346A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background-attachment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271BB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0CD845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Shorthand */</w:t>
      </w:r>
    </w:p>
    <w:p w14:paraId="6BA77D2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anthurium-sch.jpg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80FDE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no-repeat</w:t>
      </w:r>
    </w:p>
    <w:p w14:paraId="317922D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scroll</w:t>
      </w:r>
    </w:p>
    <w:p w14:paraId="6F5424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9A9B0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7B4F62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924D3AB">
      <w:pPr>
        <w:rPr>
          <w:rFonts w:hint="default" w:ascii="Times New Roman" w:hAnsi="Times New Roman" w:eastAsia="Times New Roman" w:cs="Times New Roman"/>
          <w:sz w:val="24"/>
          <w:szCs w:val="24"/>
          <w:lang w:val="en-US"/>
        </w:rPr>
      </w:pPr>
    </w:p>
    <w:p w14:paraId="3279AC6C">
      <w:pP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- 3 slike (Moze se ubaciti vise slika, sve posebno ili mozemo koristiti skracenice !!! )</w:t>
      </w:r>
    </w:p>
    <w:p w14:paraId="546306A0">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#example1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6C5AAB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img_flwr.gif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paper.gif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37EC5A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bottom</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4E440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A8D983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4C214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966CF88">
      <w:pPr>
        <w:rPr>
          <w:rFonts w:hint="default" w:ascii="Times New Roman" w:hAnsi="Times New Roman" w:eastAsia="Times New Roman" w:cs="Times New Roman"/>
          <w:b/>
          <w:bCs/>
          <w:sz w:val="24"/>
          <w:szCs w:val="24"/>
          <w:lang w:val="en-US"/>
        </w:rPr>
      </w:pPr>
    </w:p>
    <w:p w14:paraId="752F5F3D">
      <w:pPr>
        <w:rPr>
          <w:rFonts w:hint="default" w:ascii="Times New Roman" w:hAnsi="Times New Roman" w:eastAsia="Times New Roman" w:cs="Times New Roman"/>
          <w:b w:val="0"/>
          <w:bCs w:val="0"/>
          <w:sz w:val="24"/>
          <w:szCs w:val="24"/>
          <w:lang w:val="en-US"/>
        </w:rPr>
      </w:pPr>
      <w:r>
        <w:rPr>
          <w:rFonts w:hint="default" w:ascii="Times New Roman" w:hAnsi="Times New Roman" w:eastAsia="Times New Roman" w:cs="Times New Roman"/>
          <w:b w:val="0"/>
          <w:bCs w:val="0"/>
          <w:sz w:val="24"/>
          <w:szCs w:val="24"/>
          <w:lang w:val="en-US"/>
        </w:rPr>
        <w:t xml:space="preserve">- ili skracenice </w:t>
      </w:r>
    </w:p>
    <w:p w14:paraId="4EB6C6F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D7BA7D"/>
          <w:kern w:val="0"/>
          <w:sz w:val="18"/>
          <w:szCs w:val="18"/>
          <w:shd w:val="clear" w:fill="1F1F1F"/>
          <w:lang w:val="en-US" w:eastAsia="zh-CN" w:bidi="ar"/>
          <w14:ligatures w14:val="standardContextual"/>
        </w:rPr>
        <w:t>#example1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C0816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img_tree.gif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img_flwr.gif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bottom</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paper.gif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repeat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C7F86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92EA3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130px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auto</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CD0B8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D40A6CE">
      <w:pPr>
        <w:pStyle w:val="12"/>
        <w:keepNext w:val="0"/>
        <w:keepLines w:val="0"/>
        <w:widowControl/>
        <w:suppressLineNumbers w:val="0"/>
        <w:shd w:val="clear" w:fill="FFFFFF"/>
        <w:spacing w:before="252" w:beforeAutospacing="0" w:after="252" w:afterAutospacing="0"/>
        <w:ind w:left="0" w:firstLine="0"/>
        <w:rPr>
          <w:rFonts w:hint="default" w:cs="Times New Roman"/>
          <w:b w:val="0"/>
          <w:bCs w:val="0"/>
          <w:color w:val="auto"/>
          <w:sz w:val="24"/>
          <w:szCs w:val="24"/>
          <w:highlight w:val="none"/>
          <w:lang w:val="en-US"/>
        </w:rPr>
      </w:pPr>
      <w:r>
        <w:rPr>
          <w:rFonts w:hint="default" w:cs="Times New Roman"/>
          <w:b/>
          <w:bCs/>
          <w:color w:val="auto"/>
          <w:sz w:val="24"/>
          <w:szCs w:val="24"/>
          <w:highlight w:val="none"/>
          <w:lang w:val="en-US"/>
        </w:rPr>
        <w:t>background-origin</w:t>
      </w:r>
      <w:r>
        <w:rPr>
          <w:rFonts w:hint="default" w:cs="Times New Roman"/>
          <w:b w:val="0"/>
          <w:bCs w:val="0"/>
          <w:color w:val="auto"/>
          <w:sz w:val="24"/>
          <w:szCs w:val="24"/>
          <w:highlight w:val="none"/>
          <w:lang w:val="en-US"/>
        </w:rPr>
        <w:t xml:space="preserve"> : padding-box(default)  -  content-box  -  border-box</w:t>
      </w:r>
    </w:p>
    <w:p w14:paraId="29E7D423">
      <w:pPr>
        <w:pStyle w:val="12"/>
        <w:keepNext w:val="0"/>
        <w:keepLines w:val="0"/>
        <w:widowControl/>
        <w:suppressLineNumbers w:val="0"/>
        <w:shd w:val="clear" w:fill="FFFFFF"/>
        <w:spacing w:before="252" w:beforeAutospacing="0" w:after="252" w:afterAutospacing="0"/>
        <w:ind w:left="0" w:firstLine="0"/>
        <w:rPr>
          <w:rFonts w:hint="default" w:cs="Times New Roman"/>
          <w:b w:val="0"/>
          <w:bCs w:val="0"/>
          <w:color w:val="auto"/>
          <w:sz w:val="24"/>
          <w:szCs w:val="24"/>
          <w:highlight w:val="none"/>
          <w:lang w:val="en-US"/>
        </w:rPr>
      </w:pPr>
      <w:r>
        <w:rPr>
          <w:rFonts w:hint="default" w:cs="Times New Roman"/>
          <w:b/>
          <w:bCs/>
          <w:color w:val="auto"/>
          <w:sz w:val="24"/>
          <w:szCs w:val="24"/>
          <w:highlight w:val="none"/>
          <w:lang w:val="en-US"/>
        </w:rPr>
        <w:t xml:space="preserve">background-clip: </w:t>
      </w:r>
      <w:r>
        <w:rPr>
          <w:rFonts w:hint="default" w:cs="Times New Roman"/>
          <w:b w:val="0"/>
          <w:bCs w:val="0"/>
          <w:color w:val="auto"/>
          <w:sz w:val="24"/>
          <w:szCs w:val="24"/>
          <w:highlight w:val="none"/>
          <w:lang w:val="en-US"/>
        </w:rPr>
        <w:t>koristi se kada postavljamo boju za pozadini. Ima iste vrednosti kao origin.</w:t>
      </w:r>
    </w:p>
    <w:p w14:paraId="0E595478">
      <w:pPr>
        <w:pStyle w:val="12"/>
        <w:keepNext w:val="0"/>
        <w:keepLines w:val="0"/>
        <w:widowControl/>
        <w:suppressLineNumbers w:val="0"/>
        <w:shd w:val="clear" w:fill="FFFFFF"/>
        <w:spacing w:before="252" w:beforeAutospacing="0" w:after="252" w:afterAutospacing="0"/>
        <w:ind w:left="0" w:firstLine="0"/>
        <w:rPr>
          <w:rFonts w:hint="default" w:cs="Times New Roman"/>
          <w:b w:val="0"/>
          <w:bCs w:val="0"/>
          <w:color w:val="auto"/>
          <w:sz w:val="24"/>
          <w:szCs w:val="24"/>
          <w:highlight w:val="none"/>
          <w:lang w:val="en-US"/>
        </w:rPr>
      </w:pPr>
      <w:r>
        <w:rPr>
          <w:rFonts w:hint="default" w:cs="Times New Roman"/>
          <w:b/>
          <w:bCs/>
          <w:color w:val="auto"/>
          <w:sz w:val="24"/>
          <w:szCs w:val="24"/>
          <w:highlight w:val="none"/>
          <w:lang w:val="en-US"/>
        </w:rPr>
        <w:t>background-color</w:t>
      </w:r>
      <w:r>
        <w:rPr>
          <w:rFonts w:hint="default" w:cs="Times New Roman"/>
          <w:b w:val="0"/>
          <w:bCs w:val="0"/>
          <w:color w:val="auto"/>
          <w:sz w:val="24"/>
          <w:szCs w:val="24"/>
          <w:highlight w:val="none"/>
          <w:lang w:val="en-US"/>
        </w:rPr>
        <w:t xml:space="preserve"> : transparent, currentcolor, inherit</w:t>
      </w:r>
    </w:p>
    <w:p w14:paraId="25CD1161">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color w:val="FF0000"/>
          <w:sz w:val="24"/>
          <w:szCs w:val="24"/>
          <w:highlight w:val="yellow"/>
          <w:lang w:val="en-US"/>
        </w:rPr>
      </w:pPr>
    </w:p>
    <w:p w14:paraId="1CC93C41">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color w:val="FF0000"/>
          <w:sz w:val="24"/>
          <w:szCs w:val="24"/>
          <w:highlight w:val="yellow"/>
          <w:lang w:val="en-US"/>
        </w:rPr>
      </w:pPr>
    </w:p>
    <w:p w14:paraId="35DADB0C">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color w:val="FF0000"/>
          <w:sz w:val="24"/>
          <w:szCs w:val="24"/>
          <w:highlight w:val="yellow"/>
          <w:lang w:val="en-US"/>
        </w:rPr>
      </w:pPr>
    </w:p>
    <w:p w14:paraId="32844CB9">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b/>
          <w:bCs/>
          <w:color w:val="FF0000"/>
          <w:sz w:val="24"/>
          <w:szCs w:val="24"/>
          <w:highlight w:val="none"/>
          <w:lang w:val="en-US"/>
        </w:rPr>
      </w:pPr>
      <w:r>
        <w:rPr>
          <w:rFonts w:hint="default" w:ascii="Times New Roman" w:hAnsi="Times New Roman" w:eastAsia="Times New Roman" w:cs="Times New Roman"/>
          <w:b/>
          <w:bCs/>
          <w:color w:val="FF0000"/>
          <w:sz w:val="24"/>
          <w:szCs w:val="24"/>
          <w:highlight w:val="yellow"/>
          <w:lang w:val="en-US"/>
        </w:rPr>
        <w:t>Margin</w:t>
      </w:r>
      <w:r>
        <w:rPr>
          <w:rFonts w:hint="default" w:ascii="Times New Roman" w:hAnsi="Times New Roman" w:eastAsia="Times New Roman" w:cs="Times New Roman"/>
          <w:b/>
          <w:bCs/>
          <w:color w:val="FF0000"/>
          <w:sz w:val="24"/>
          <w:szCs w:val="24"/>
          <w:highlight w:val="none"/>
          <w:lang w:val="en-US"/>
        </w:rPr>
        <w:t xml:space="preserve"> - </w:t>
      </w:r>
    </w:p>
    <w:p w14:paraId="068C1423">
      <w:pPr>
        <w:pStyle w:val="12"/>
        <w:keepNext w:val="0"/>
        <w:keepLines w:val="0"/>
        <w:widowControl/>
        <w:suppressLineNumbers w:val="0"/>
        <w:shd w:val="clear" w:fill="FFFFFF"/>
        <w:spacing w:before="252" w:beforeAutospacing="0" w:after="252" w:afterAutospacing="0"/>
        <w:ind w:left="0" w:firstLine="0"/>
        <w:rPr>
          <w:rFonts w:hint="default" w:cs="Times New Roman"/>
          <w:kern w:val="2"/>
          <w:sz w:val="24"/>
          <w:szCs w:val="24"/>
          <w:lang w:val="en-US" w:eastAsia="en-US" w:bidi="ar-SA"/>
          <w14:ligatures w14:val="standardContextual"/>
        </w:rPr>
      </w:pPr>
      <w:r>
        <w:rPr>
          <w:rStyle w:val="9"/>
          <w:rFonts w:hint="default" w:ascii="Consolas" w:hAnsi="Consolas" w:eastAsia="Consolas" w:cs="Consolas"/>
          <w:i w:val="0"/>
          <w:iCs w:val="0"/>
          <w:caps w:val="0"/>
          <w:color w:val="DC143C"/>
          <w:spacing w:val="0"/>
          <w:sz w:val="20"/>
          <w:szCs w:val="20"/>
          <w:shd w:val="clear" w:fill="FFFFFF"/>
          <w:lang w:val="en-US"/>
        </w:rPr>
        <w:t xml:space="preserve">-  </w:t>
      </w:r>
      <w:r>
        <w:rPr>
          <w:rStyle w:val="9"/>
          <w:rFonts w:ascii="Consolas" w:hAnsi="Consolas" w:eastAsia="Consolas" w:cs="Consolas"/>
          <w:i w:val="0"/>
          <w:iCs w:val="0"/>
          <w:caps w:val="0"/>
          <w:color w:val="DC143C"/>
          <w:spacing w:val="0"/>
          <w:sz w:val="20"/>
          <w:szCs w:val="20"/>
          <w:shd w:val="clear" w:fill="FFFFFF"/>
        </w:rPr>
        <w:t>margin: auto</w:t>
      </w:r>
      <w:r>
        <w:rPr>
          <w:rStyle w:val="9"/>
          <w:rFonts w:hint="default" w:ascii="Consolas" w:hAnsi="Consolas" w:eastAsia="Consolas" w:cs="Consolas"/>
          <w:i w:val="0"/>
          <w:iCs w:val="0"/>
          <w:caps w:val="0"/>
          <w:color w:val="DC143C"/>
          <w:spacing w:val="0"/>
          <w:sz w:val="20"/>
          <w:szCs w:val="20"/>
          <w:shd w:val="clear" w:fill="FFFFFF"/>
          <w:lang w:val="en-US"/>
        </w:rPr>
        <w:t xml:space="preserve"> </w:t>
      </w:r>
      <w:r>
        <w:rPr>
          <w:rFonts w:hint="default" w:ascii="Times New Roman" w:hAnsi="Times New Roman" w:eastAsia="Times New Roman" w:cs="Times New Roman"/>
          <w:kern w:val="2"/>
          <w:sz w:val="24"/>
          <w:szCs w:val="24"/>
          <w:lang w:val="en-US" w:eastAsia="en-US" w:bidi="ar-SA"/>
          <w14:ligatures w14:val="standardContextual"/>
        </w:rPr>
        <w:t>(to horizontally center an block element like &lt;div&gt;)</w:t>
      </w:r>
      <w:r>
        <w:rPr>
          <w:rFonts w:hint="default" w:cs="Times New Roman"/>
          <w:kern w:val="2"/>
          <w:sz w:val="24"/>
          <w:szCs w:val="24"/>
          <w:lang w:val="en-US" w:eastAsia="en-US" w:bidi="ar-SA"/>
          <w14:ligatures w14:val="standardContextual"/>
        </w:rPr>
        <w:t xml:space="preserve"> (Postavlja element na sredinu a prostor okolo je jednak sa svih strana).</w:t>
      </w:r>
    </w:p>
    <w:p w14:paraId="47F6314B">
      <w:pPr>
        <w:pStyle w:val="12"/>
        <w:keepNext w:val="0"/>
        <w:keepLines w:val="0"/>
        <w:widowControl/>
        <w:suppressLineNumbers w:val="0"/>
        <w:shd w:val="clear" w:fill="FFFFFF"/>
        <w:spacing w:before="252" w:beforeAutospacing="0" w:after="252" w:afterAutospacing="0"/>
        <w:ind w:left="0" w:firstLine="0"/>
        <w:rPr>
          <w:rFonts w:hint="default" w:cs="Times New Roman"/>
          <w:kern w:val="2"/>
          <w:sz w:val="24"/>
          <w:szCs w:val="24"/>
          <w:lang w:val="en-US" w:eastAsia="en-US" w:bidi="ar-SA"/>
          <w14:ligatures w14:val="standardContextual"/>
        </w:rPr>
      </w:pPr>
      <w:r>
        <w:rPr>
          <w:rStyle w:val="9"/>
          <w:rFonts w:hint="default" w:ascii="Consolas" w:hAnsi="Consolas" w:eastAsia="Consolas" w:cs="Consolas"/>
          <w:i w:val="0"/>
          <w:iCs w:val="0"/>
          <w:caps w:val="0"/>
          <w:color w:val="DC143C"/>
          <w:spacing w:val="0"/>
          <w:sz w:val="20"/>
          <w:szCs w:val="20"/>
          <w:shd w:val="clear" w:fill="FFFFFF"/>
          <w:lang w:val="en-US" w:eastAsia="en-US"/>
        </w:rPr>
        <w:t>- text-align</w:t>
      </w:r>
      <w:r>
        <w:rPr>
          <w:rFonts w:hint="default" w:cs="Times New Roman"/>
          <w:kern w:val="2"/>
          <w:sz w:val="24"/>
          <w:szCs w:val="24"/>
          <w:lang w:val="en-US" w:eastAsia="en-US" w:bidi="ar-SA"/>
          <w14:ligatures w14:val="standardContextual"/>
        </w:rPr>
        <w:t xml:space="preserve"> (za pozicioniranje teksta ili inline elemenata)</w:t>
      </w:r>
    </w:p>
    <w:p w14:paraId="24FB5137">
      <w:pPr>
        <w:pStyle w:val="12"/>
        <w:keepNext w:val="0"/>
        <w:keepLines w:val="0"/>
        <w:widowControl/>
        <w:suppressLineNumbers w:val="0"/>
        <w:shd w:val="clear" w:fill="FFFFFF"/>
        <w:spacing w:before="252" w:beforeAutospacing="0" w:after="252" w:afterAutospacing="0"/>
        <w:ind w:left="0" w:firstLine="0"/>
        <w:rPr>
          <w:rStyle w:val="9"/>
          <w:rFonts w:hint="default" w:ascii="Consolas" w:hAnsi="Consolas" w:eastAsia="Consolas" w:cs="Consolas"/>
          <w:i w:val="0"/>
          <w:iCs w:val="0"/>
          <w:caps w:val="0"/>
          <w:color w:val="DC143C"/>
          <w:spacing w:val="0"/>
          <w:sz w:val="20"/>
          <w:szCs w:val="20"/>
          <w:shd w:val="clear" w:fill="FFFFFF"/>
          <w:lang w:val="en-US" w:eastAsia="en-US"/>
        </w:rPr>
      </w:pPr>
      <w:r>
        <w:rPr>
          <w:rStyle w:val="9"/>
          <w:rFonts w:hint="default" w:ascii="Consolas" w:hAnsi="Consolas" w:eastAsia="Consolas" w:cs="Consolas"/>
          <w:i w:val="0"/>
          <w:iCs w:val="0"/>
          <w:caps w:val="0"/>
          <w:color w:val="DC143C"/>
          <w:spacing w:val="0"/>
          <w:sz w:val="20"/>
          <w:szCs w:val="20"/>
          <w:shd w:val="clear" w:fill="FFFFFF"/>
          <w:lang w:val="en-US" w:eastAsia="en-US"/>
        </w:rPr>
        <w:t xml:space="preserve">- slika center </w:t>
      </w:r>
    </w:p>
    <w:p w14:paraId="5766CC0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img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88212A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display: block;</w:t>
      </w:r>
    </w:p>
    <w:p w14:paraId="36A1DA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margin-left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auto;</w:t>
      </w:r>
    </w:p>
    <w:p w14:paraId="763D426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8"/>
          <w:szCs w:val="18"/>
          <w:shd w:val="clear" w:fill="1F1F1F"/>
          <w:lang w:val="en-US" w:eastAsia="zh-CN" w:bidi="ar"/>
          <w14:ligatures w14:val="standardContextual"/>
        </w:rPr>
        <w:t>margin-right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auto;</w:t>
      </w:r>
    </w:p>
    <w:p w14:paraId="45BB1D1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width: 40%;</w:t>
      </w:r>
    </w:p>
    <w:p w14:paraId="1A36383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8717CE0">
      <w:pPr>
        <w:pStyle w:val="12"/>
        <w:keepNext w:val="0"/>
        <w:keepLines w:val="0"/>
        <w:widowControl/>
        <w:suppressLineNumbers w:val="0"/>
        <w:shd w:val="clear" w:fill="FFFFFF"/>
        <w:spacing w:before="252" w:beforeAutospacing="0" w:after="252" w:afterAutospacing="0"/>
        <w:ind w:left="0" w:firstLine="0"/>
        <w:rPr>
          <w:rFonts w:hint="default" w:cs="Times New Roman"/>
          <w:kern w:val="2"/>
          <w:sz w:val="24"/>
          <w:szCs w:val="24"/>
          <w:lang w:val="en-US" w:eastAsia="en-US" w:bidi="ar-SA"/>
          <w14:ligatures w14:val="standardContextual"/>
        </w:rPr>
      </w:pPr>
      <w:r>
        <w:rPr>
          <w:rStyle w:val="9"/>
          <w:rFonts w:hint="default" w:ascii="Consolas" w:hAnsi="Consolas" w:eastAsia="Consolas" w:cs="Consolas"/>
          <w:i w:val="0"/>
          <w:iCs w:val="0"/>
          <w:caps w:val="0"/>
          <w:color w:val="DC143C"/>
          <w:spacing w:val="0"/>
          <w:sz w:val="20"/>
          <w:szCs w:val="20"/>
          <w:shd w:val="clear" w:fill="FFFFFF"/>
          <w:lang w:val="en-US" w:eastAsia="en-US"/>
        </w:rPr>
        <w:t>- padding: 30px 0;</w:t>
      </w:r>
      <w:r>
        <w:rPr>
          <w:rFonts w:hint="default" w:cs="Times New Roman"/>
          <w:kern w:val="2"/>
          <w:sz w:val="24"/>
          <w:szCs w:val="24"/>
          <w:lang w:val="en-US" w:eastAsia="en-US" w:bidi="ar-SA"/>
          <w14:ligatures w14:val="standardContextual"/>
        </w:rPr>
        <w:t xml:space="preserve"> ( vertical-align)</w:t>
      </w:r>
    </w:p>
    <w:p w14:paraId="65AA8694">
      <w:pPr>
        <w:rPr>
          <w:rFonts w:hint="default" w:ascii="Times New Roman" w:hAnsi="Times New Roman" w:eastAsia="Times New Roman" w:cs="Times New Roman"/>
          <w:color w:val="FF0000"/>
          <w:sz w:val="24"/>
          <w:szCs w:val="24"/>
          <w:lang w:val="en-US"/>
        </w:rPr>
      </w:pPr>
      <w:r>
        <w:rPr>
          <w:rFonts w:hint="default" w:ascii="Times New Roman" w:hAnsi="Times New Roman" w:eastAsia="Times New Roman" w:cs="Times New Roman"/>
          <w:color w:val="FF0000"/>
          <w:sz w:val="24"/>
          <w:szCs w:val="24"/>
          <w:lang w:val="en-US"/>
        </w:rPr>
        <w:t>-</w:t>
      </w:r>
      <w:r>
        <w:rPr>
          <w:rStyle w:val="9"/>
          <w:rFonts w:hint="default" w:ascii="Consolas" w:hAnsi="Consolas" w:eastAsia="Consolas" w:cs="Consolas"/>
          <w:i w:val="0"/>
          <w:iCs w:val="0"/>
          <w:caps w:val="0"/>
          <w:color w:val="DC143C"/>
          <w:spacing w:val="0"/>
          <w:kern w:val="0"/>
          <w:shd w:val="clear" w:fill="FFFFFF"/>
          <w:lang w:val="en-US" w:eastAsia="en-US" w:bidi="ar-SA"/>
          <w14:ligatures w14:val="none"/>
        </w:rPr>
        <w:t xml:space="preserve"> za poravnjavanje sa horizontalno I vertikalno </w:t>
      </w:r>
    </w:p>
    <w:p w14:paraId="3DBFDF86">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.center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12CE8F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70px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AFC00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green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828B9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center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F051E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36BC860">
      <w:pPr>
        <w:rPr>
          <w:rFonts w:hint="default" w:ascii="Times New Roman" w:hAnsi="Times New Roman" w:eastAsia="Times New Roman" w:cs="Times New Roman"/>
          <w:sz w:val="24"/>
          <w:szCs w:val="24"/>
          <w:lang w:val="en-US"/>
        </w:rPr>
      </w:pPr>
    </w:p>
    <w:p w14:paraId="5EC557D2">
      <w:pPr>
        <w:rPr>
          <w:rFonts w:hint="default" w:ascii="Times New Roman" w:hAnsi="Times New Roman" w:eastAsia="Times New Roman" w:cs="Times New Roman"/>
          <w:sz w:val="24"/>
          <w:szCs w:val="24"/>
          <w:lang w:val="en-US"/>
        </w:rPr>
      </w:pPr>
      <w:r>
        <w:rPr>
          <w:rStyle w:val="9"/>
          <w:rFonts w:hint="default" w:ascii="Consolas" w:hAnsi="Consolas" w:eastAsia="Consolas" w:cs="Consolas"/>
          <w:i w:val="0"/>
          <w:iCs w:val="0"/>
          <w:caps w:val="0"/>
          <w:color w:val="DC143C"/>
          <w:spacing w:val="0"/>
          <w:kern w:val="0"/>
          <w:shd w:val="clear" w:fill="FFFFFF"/>
          <w:lang w:val="en-US" w:eastAsia="en-US" w:bidi="ar-SA"/>
          <w14:ligatures w14:val="none"/>
        </w:rPr>
        <w:t>- line-height</w:t>
      </w:r>
      <w:r>
        <w:rPr>
          <w:rFonts w:hint="default" w:ascii="Times New Roman" w:hAnsi="Times New Roman" w:eastAsia="Times New Roman" w:cs="Times New Roman"/>
          <w:sz w:val="24"/>
          <w:szCs w:val="24"/>
          <w:lang w:val="en-US"/>
        </w:rPr>
        <w:t xml:space="preserve"> =  sa istom vrednoscu height, postavljam tekst na sredinu</w:t>
      </w:r>
    </w:p>
    <w:p w14:paraId="1EB48931">
      <w:pPr>
        <w:rPr>
          <w:rFonts w:hint="default" w:ascii="Times New Roman" w:hAnsi="Times New Roman" w:eastAsia="Times New Roman" w:cs="Times New Roman"/>
          <w:sz w:val="24"/>
          <w:szCs w:val="24"/>
          <w:lang w:val="en-US"/>
        </w:rPr>
      </w:pPr>
    </w:p>
    <w:p w14:paraId="751C6D9F">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sz w:val="24"/>
          <w:szCs w:val="24"/>
          <w:lang w:val="en-US"/>
        </w:rPr>
        <w:t>https://www.w3schools.com/css/css_align.asp</w:t>
      </w:r>
    </w:p>
    <w:p w14:paraId="04214749">
      <w:pPr>
        <w:rPr>
          <w:rFonts w:hint="default" w:ascii="Times New Roman" w:hAnsi="Times New Roman" w:eastAsia="Times New Roman" w:cs="Times New Roman"/>
          <w:sz w:val="24"/>
          <w:szCs w:val="24"/>
          <w:lang w:val="en-US"/>
        </w:rPr>
      </w:pPr>
    </w:p>
    <w:p w14:paraId="39C59BD0">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sz w:val="24"/>
          <w:szCs w:val="24"/>
          <w:highlight w:val="yellow"/>
          <w:lang w:val="en-US"/>
        </w:rPr>
        <w:t xml:space="preserve">Padding </w:t>
      </w:r>
    </w:p>
    <w:p w14:paraId="7FEB03C5">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Dodavanjem box-sizing, ostaje nam zeljena velicina, jer width ne utice na velicinu elementa.</w:t>
      </w:r>
    </w:p>
    <w:p w14:paraId="29EA7CE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div</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FF1C9A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300px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06161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6178EB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lang w:val="en-US"/>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box-sizing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border-box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7140E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34543C8">
      <w:pPr>
        <w:rPr>
          <w:rFonts w:hint="default" w:ascii="Times New Roman" w:hAnsi="Times New Roman" w:eastAsia="Times New Roman" w:cs="Times New Roman"/>
          <w:sz w:val="24"/>
          <w:szCs w:val="24"/>
          <w:lang w:val="en-US"/>
        </w:rPr>
      </w:pPr>
    </w:p>
    <w:p w14:paraId="26DE3433">
      <w:pPr>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b/>
          <w:bCs/>
          <w:i w:val="0"/>
          <w:iCs w:val="0"/>
          <w:caps w:val="0"/>
          <w:color w:val="FF0000"/>
          <w:spacing w:val="0"/>
          <w:sz w:val="20"/>
          <w:szCs w:val="20"/>
          <w:highlight w:val="yellow"/>
          <w:shd w:val="clear" w:fill="FFFFFF"/>
          <w:lang w:val="en-US" w:eastAsia="zh-CN"/>
        </w:rPr>
        <w:t>Box-sizing</w:t>
      </w:r>
      <w:r>
        <w:rPr>
          <w:rFonts w:hint="default" w:ascii="Verdana" w:hAnsi="Verdana" w:eastAsia="SimSun" w:cs="Verdana"/>
          <w:i w:val="0"/>
          <w:iCs w:val="0"/>
          <w:caps w:val="0"/>
          <w:color w:val="000000"/>
          <w:spacing w:val="0"/>
          <w:sz w:val="20"/>
          <w:szCs w:val="20"/>
          <w:shd w:val="clear" w:fill="FFFFFF"/>
          <w:lang w:val="en-US"/>
        </w:rPr>
        <w:t xml:space="preserve"> : </w:t>
      </w:r>
      <w:r>
        <w:rPr>
          <w:rFonts w:hint="default" w:ascii="Verdana" w:hAnsi="Verdana" w:eastAsia="SimSun" w:cs="Verdana"/>
          <w:b/>
          <w:bCs/>
          <w:i w:val="0"/>
          <w:iCs w:val="0"/>
          <w:caps w:val="0"/>
          <w:color w:val="000000"/>
          <w:spacing w:val="0"/>
          <w:sz w:val="20"/>
          <w:szCs w:val="20"/>
          <w:shd w:val="clear" w:fill="FFFFFF"/>
          <w:lang w:val="en-US" w:eastAsia="zh-CN"/>
        </w:rPr>
        <w:t>border-box</w:t>
      </w:r>
      <w:r>
        <w:rPr>
          <w:rFonts w:hint="default" w:ascii="Verdana" w:hAnsi="Verdana" w:eastAsia="SimSun" w:cs="Verdana"/>
          <w:b w:val="0"/>
          <w:bCs w:val="0"/>
          <w:i w:val="0"/>
          <w:iCs w:val="0"/>
          <w:caps w:val="0"/>
          <w:color w:val="000000"/>
          <w:spacing w:val="0"/>
          <w:sz w:val="20"/>
          <w:szCs w:val="20"/>
          <w:shd w:val="clear" w:fill="FFFFFF"/>
          <w:lang w:val="en-US"/>
        </w:rPr>
        <w:t xml:space="preserve"> ili </w:t>
      </w:r>
      <w:r>
        <w:rPr>
          <w:rFonts w:hint="default" w:ascii="Verdana" w:hAnsi="Verdana" w:eastAsia="SimSun" w:cs="Verdana"/>
          <w:b/>
          <w:bCs/>
          <w:i w:val="0"/>
          <w:iCs w:val="0"/>
          <w:caps w:val="0"/>
          <w:color w:val="000000"/>
          <w:spacing w:val="0"/>
          <w:sz w:val="20"/>
          <w:szCs w:val="20"/>
          <w:shd w:val="clear" w:fill="FFFFFF"/>
          <w:lang w:val="en-US" w:eastAsia="zh-CN"/>
        </w:rPr>
        <w:t>content-box</w:t>
      </w:r>
    </w:p>
    <w:p w14:paraId="5D6A62D6">
      <w:pPr>
        <w:rPr>
          <w:rFonts w:hint="default" w:ascii="Times New Roman" w:hAnsi="Times New Roman" w:eastAsia="Times New Roman" w:cs="Times New Roman"/>
          <w:sz w:val="24"/>
          <w:szCs w:val="24"/>
          <w:lang w:val="en-US"/>
        </w:rPr>
      </w:pPr>
    </w:p>
    <w:p w14:paraId="1B54BD4B">
      <w:pPr>
        <w:rPr>
          <w:rFonts w:hint="default" w:ascii="Times New Roman" w:hAnsi="Times New Roman" w:eastAsia="Times New Roman"/>
          <w:sz w:val="24"/>
          <w:szCs w:val="24"/>
          <w:lang w:val="en-US"/>
        </w:rPr>
      </w:pPr>
      <w:r>
        <w:rPr>
          <w:rFonts w:hint="default" w:ascii="Times New Roman" w:hAnsi="Times New Roman" w:eastAsia="Times New Roman" w:cs="Times New Roman"/>
          <w:sz w:val="24"/>
          <w:szCs w:val="24"/>
          <w:lang w:val="en-US"/>
        </w:rPr>
        <w:t xml:space="preserve">- </w:t>
      </w:r>
      <w:r>
        <w:rPr>
          <w:rFonts w:hint="default" w:ascii="Times New Roman" w:hAnsi="Times New Roman" w:eastAsia="Times New Roman"/>
          <w:sz w:val="24"/>
          <w:szCs w:val="24"/>
          <w:lang w:val="en-US"/>
        </w:rPr>
        <w:fldChar w:fldCharType="begin"/>
      </w:r>
      <w:r>
        <w:rPr>
          <w:rFonts w:hint="default" w:ascii="Times New Roman" w:hAnsi="Times New Roman" w:eastAsia="Times New Roman"/>
          <w:sz w:val="24"/>
          <w:szCs w:val="24"/>
          <w:lang w:val="en-US"/>
        </w:rPr>
        <w:instrText xml:space="preserve"> HYPERLINK "https://www.w3schools.com/css/tryit.asp?filename=trycss_padding_width2" </w:instrText>
      </w:r>
      <w:r>
        <w:rPr>
          <w:rFonts w:hint="default" w:ascii="Times New Roman" w:hAnsi="Times New Roman" w:eastAsia="Times New Roman"/>
          <w:sz w:val="24"/>
          <w:szCs w:val="24"/>
          <w:lang w:val="en-US"/>
        </w:rPr>
        <w:fldChar w:fldCharType="separate"/>
      </w:r>
      <w:r>
        <w:rPr>
          <w:rStyle w:val="11"/>
          <w:rFonts w:hint="default" w:ascii="Times New Roman" w:hAnsi="Times New Roman" w:eastAsia="Times New Roman"/>
          <w:sz w:val="24"/>
          <w:szCs w:val="24"/>
          <w:lang w:val="en-US"/>
        </w:rPr>
        <w:t>https://www.w3schools.com/css/tryit.asp?filename=trycss_padding_width2</w:t>
      </w:r>
      <w:r>
        <w:rPr>
          <w:rFonts w:hint="default" w:ascii="Times New Roman" w:hAnsi="Times New Roman" w:eastAsia="Times New Roman"/>
          <w:sz w:val="24"/>
          <w:szCs w:val="24"/>
          <w:lang w:val="en-US"/>
        </w:rPr>
        <w:fldChar w:fldCharType="end"/>
      </w:r>
    </w:p>
    <w:p w14:paraId="47912E40">
      <w:pPr>
        <w:rPr>
          <w:rFonts w:hint="default" w:ascii="Times New Roman" w:hAnsi="Times New Roman" w:eastAsia="Times New Roman"/>
          <w:sz w:val="20"/>
          <w:szCs w:val="20"/>
          <w:lang w:val="en-US"/>
        </w:rPr>
      </w:pPr>
    </w:p>
    <w:p w14:paraId="14FD86B8">
      <w:pPr>
        <w:rPr>
          <w:rFonts w:hint="default" w:ascii="Verdana" w:hAnsi="Verdana" w:eastAsia="SimSun" w:cs="Verdana"/>
          <w:i w:val="0"/>
          <w:iCs w:val="0"/>
          <w:caps w:val="0"/>
          <w:color w:val="000000"/>
          <w:spacing w:val="0"/>
          <w:sz w:val="20"/>
          <w:szCs w:val="20"/>
          <w:shd w:val="clear" w:fill="FFFFFF"/>
        </w:rPr>
      </w:pPr>
      <w:r>
        <w:rPr>
          <w:rStyle w:val="13"/>
          <w:rFonts w:ascii="Verdana" w:hAnsi="Verdana" w:eastAsia="SimSun" w:cs="Verdana"/>
          <w:b/>
          <w:bCs/>
          <w:i w:val="0"/>
          <w:iCs w:val="0"/>
          <w:caps w:val="0"/>
          <w:color w:val="000000"/>
          <w:spacing w:val="0"/>
          <w:sz w:val="24"/>
          <w:szCs w:val="24"/>
          <w:highlight w:val="none"/>
          <w:u w:val="single"/>
          <w:shd w:val="clear" w:fill="FFFFFF"/>
        </w:rPr>
        <w:t>Note:</w:t>
      </w:r>
      <w:r>
        <w:rPr>
          <w:rFonts w:hint="default" w:ascii="Verdana" w:hAnsi="Verdana" w:eastAsia="SimSun" w:cs="Verdana"/>
          <w:i w:val="0"/>
          <w:iCs w:val="0"/>
          <w:caps w:val="0"/>
          <w:color w:val="000000"/>
          <w:spacing w:val="0"/>
          <w:sz w:val="20"/>
          <w:szCs w:val="20"/>
          <w:shd w:val="clear" w:fill="FFFFFF"/>
        </w:rPr>
        <w:t> Remember that the </w:t>
      </w:r>
      <w:r>
        <w:rPr>
          <w:rStyle w:val="9"/>
          <w:rFonts w:ascii="Consolas" w:hAnsi="Consolas" w:eastAsia="Consolas" w:cs="Consolas"/>
          <w:i w:val="0"/>
          <w:iCs w:val="0"/>
          <w:caps w:val="0"/>
          <w:color w:val="DC143C"/>
          <w:spacing w:val="0"/>
          <w:sz w:val="20"/>
          <w:szCs w:val="20"/>
          <w:bdr w:val="none" w:color="auto" w:sz="0" w:space="0"/>
        </w:rPr>
        <w:t>height</w:t>
      </w:r>
      <w:r>
        <w:rPr>
          <w:rFonts w:hint="default" w:ascii="Verdana" w:hAnsi="Verdana" w:eastAsia="SimSun" w:cs="Verdana"/>
          <w:i w:val="0"/>
          <w:iCs w:val="0"/>
          <w:caps w:val="0"/>
          <w:color w:val="000000"/>
          <w:spacing w:val="0"/>
          <w:sz w:val="20"/>
          <w:szCs w:val="20"/>
          <w:shd w:val="clear" w:fill="FFFFFF"/>
        </w:rPr>
        <w:t> and </w:t>
      </w:r>
      <w:r>
        <w:rPr>
          <w:rStyle w:val="9"/>
          <w:rFonts w:hint="default" w:ascii="Consolas" w:hAnsi="Consolas" w:eastAsia="Consolas" w:cs="Consolas"/>
          <w:i w:val="0"/>
          <w:iCs w:val="0"/>
          <w:caps w:val="0"/>
          <w:color w:val="DC143C"/>
          <w:spacing w:val="0"/>
          <w:sz w:val="20"/>
          <w:szCs w:val="20"/>
          <w:bdr w:val="none" w:color="auto" w:sz="0" w:space="0"/>
        </w:rPr>
        <w:t>width</w:t>
      </w:r>
      <w:r>
        <w:rPr>
          <w:rFonts w:hint="default" w:ascii="Verdana" w:hAnsi="Verdana" w:eastAsia="SimSun" w:cs="Verdana"/>
          <w:i w:val="0"/>
          <w:iCs w:val="0"/>
          <w:caps w:val="0"/>
          <w:color w:val="000000"/>
          <w:spacing w:val="0"/>
          <w:sz w:val="20"/>
          <w:szCs w:val="20"/>
          <w:shd w:val="clear" w:fill="FFFFFF"/>
        </w:rPr>
        <w:t> properties do not include padding, borders, or margins! They set the height/width of the area inside the padding, border, and margin of the element!</w:t>
      </w:r>
    </w:p>
    <w:p w14:paraId="350B8D36">
      <w:pPr>
        <w:rPr>
          <w:rFonts w:hint="default" w:ascii="Verdana" w:hAnsi="Verdana" w:eastAsia="SimSun" w:cs="Verdana"/>
          <w:i w:val="0"/>
          <w:iCs w:val="0"/>
          <w:caps w:val="0"/>
          <w:color w:val="000000"/>
          <w:spacing w:val="0"/>
          <w:sz w:val="20"/>
          <w:szCs w:val="20"/>
          <w:shd w:val="clear" w:fill="FFFFFF"/>
        </w:rPr>
      </w:pPr>
    </w:p>
    <w:p w14:paraId="007C5FA4">
      <w:pPr>
        <w:rPr>
          <w:rFonts w:hint="default" w:ascii="Verdana" w:hAnsi="Verdana" w:eastAsia="SimSun" w:cs="Verdana"/>
          <w:i w:val="0"/>
          <w:iCs w:val="0"/>
          <w:caps w:val="0"/>
          <w:color w:val="000000"/>
          <w:spacing w:val="0"/>
          <w:sz w:val="20"/>
          <w:szCs w:val="20"/>
          <w:shd w:val="clear" w:fill="FFFFFF"/>
        </w:rPr>
      </w:pPr>
    </w:p>
    <w:p w14:paraId="5B6CAE6C">
      <w:pPr>
        <w:rPr>
          <w:rFonts w:hint="default" w:ascii="Verdana" w:hAnsi="Verdana" w:eastAsia="SimSun" w:cs="Verdana"/>
          <w:i w:val="0"/>
          <w:iCs w:val="0"/>
          <w:caps w:val="0"/>
          <w:color w:val="000000"/>
          <w:spacing w:val="0"/>
          <w:sz w:val="20"/>
          <w:szCs w:val="20"/>
          <w:shd w:val="clear" w:fill="FFFFFF"/>
          <w:lang w:val="en-US"/>
        </w:rPr>
      </w:pPr>
    </w:p>
    <w:p w14:paraId="742AC894">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i w:val="0"/>
          <w:iCs w:val="0"/>
          <w:color w:val="FF0000"/>
          <w:sz w:val="24"/>
          <w:szCs w:val="24"/>
          <w:highlight w:val="yellow"/>
          <w:u w:val="none"/>
          <w:lang w:val="en-US"/>
        </w:rPr>
        <w:t>max-width</w:t>
      </w:r>
      <w:r>
        <w:rPr>
          <w:rFonts w:hint="default" w:ascii="Times New Roman" w:hAnsi="Times New Roman" w:eastAsia="Times New Roman" w:cs="Times New Roman"/>
          <w:sz w:val="24"/>
          <w:szCs w:val="24"/>
          <w:lang w:val="en-US"/>
        </w:rPr>
        <w:t xml:space="preserve"> </w:t>
      </w:r>
    </w:p>
    <w:p w14:paraId="4D82D6D1">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najveca velicina elementa, ako se smanji velicina ekrana, tekst ostaje I ispisuje se ispod. Ako bi stavili samo width, tekst bi nestajao, ne bi se spustao ispod. (</w:t>
      </w:r>
      <w:r>
        <w:rPr>
          <w:rFonts w:hint="default" w:ascii="Times New Roman" w:hAnsi="Times New Roman" w:eastAsia="Times New Roman" w:cs="Times New Roman"/>
          <w:i/>
          <w:iCs/>
          <w:color w:val="FF0000"/>
          <w:sz w:val="24"/>
          <w:szCs w:val="24"/>
          <w:u w:val="single"/>
          <w:lang w:val="en-US"/>
        </w:rPr>
        <w:t>min-widht, max-height, min-height</w:t>
      </w:r>
      <w:r>
        <w:rPr>
          <w:rFonts w:hint="default" w:ascii="Times New Roman" w:hAnsi="Times New Roman" w:eastAsia="Times New Roman" w:cs="Times New Roman"/>
          <w:sz w:val="24"/>
          <w:szCs w:val="24"/>
          <w:lang w:val="en-US"/>
        </w:rPr>
        <w:t>)</w:t>
      </w:r>
    </w:p>
    <w:p w14:paraId="53111B01">
      <w:pPr>
        <w:rPr>
          <w:rFonts w:hint="default" w:ascii="Times New Roman" w:hAnsi="Times New Roman" w:eastAsia="Times New Roman" w:cs="Times New Roman"/>
          <w:sz w:val="24"/>
          <w:szCs w:val="24"/>
          <w:lang w:val="en-US"/>
        </w:rPr>
      </w:pPr>
    </w:p>
    <w:p w14:paraId="5769A5F7">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i w:val="0"/>
          <w:iCs w:val="0"/>
          <w:color w:val="FF0000"/>
          <w:sz w:val="24"/>
          <w:szCs w:val="24"/>
          <w:highlight w:val="yellow"/>
          <w:u w:val="none"/>
          <w:lang w:val="en-US"/>
        </w:rPr>
        <w:t xml:space="preserve">Outline </w:t>
      </w:r>
      <w:r>
        <w:rPr>
          <w:rFonts w:hint="default" w:ascii="Times New Roman" w:hAnsi="Times New Roman" w:eastAsia="Times New Roman" w:cs="Times New Roman"/>
          <w:sz w:val="24"/>
          <w:szCs w:val="24"/>
          <w:lang w:val="en-US"/>
        </w:rPr>
        <w:t>- moze imati sledece propertije:</w:t>
      </w:r>
    </w:p>
    <w:p w14:paraId="06F84887">
      <w:pPr>
        <w:keepNext w:val="0"/>
        <w:keepLines w:val="0"/>
        <w:widowControl/>
        <w:numPr>
          <w:ilvl w:val="0"/>
          <w:numId w:val="19"/>
        </w:numPr>
        <w:suppressLineNumbers w:val="0"/>
        <w:spacing w:before="0" w:beforeAutospacing="1" w:after="0" w:afterAutospacing="1"/>
        <w:ind w:left="720" w:hanging="360"/>
        <w:rPr>
          <w:sz w:val="18"/>
          <w:szCs w:val="18"/>
        </w:rPr>
      </w:pPr>
      <w:r>
        <w:rPr>
          <w:rFonts w:hint="default" w:ascii="Times New Roman" w:hAnsi="Times New Roman" w:eastAsia="Times New Roman" w:cs="Times New Roman"/>
          <w:sz w:val="18"/>
          <w:szCs w:val="18"/>
          <w:lang w:val="en-US"/>
        </w:rPr>
        <w:t xml:space="preserve">- </w:t>
      </w:r>
      <w:r>
        <w:rPr>
          <w:rStyle w:val="9"/>
          <w:rFonts w:ascii="Consolas" w:hAnsi="Consolas" w:eastAsia="Consolas" w:cs="Consolas"/>
          <w:i w:val="0"/>
          <w:iCs w:val="0"/>
          <w:caps w:val="0"/>
          <w:color w:val="DC143C"/>
          <w:spacing w:val="0"/>
          <w:sz w:val="18"/>
          <w:szCs w:val="18"/>
          <w:bdr w:val="none" w:color="auto" w:sz="0" w:space="0"/>
          <w:shd w:val="clear" w:fill="FFFFFF"/>
        </w:rPr>
        <w:t>outline-style</w:t>
      </w:r>
    </w:p>
    <w:p w14:paraId="7924B287">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outline-color</w:t>
      </w:r>
    </w:p>
    <w:p w14:paraId="1F91C76F">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outline-width</w:t>
      </w:r>
    </w:p>
    <w:p w14:paraId="424E4E5D">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outline-offset</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podesava prostor izmedju bordera I outline</w:t>
      </w:r>
    </w:p>
    <w:p w14:paraId="272860B6">
      <w:pPr>
        <w:keepNext w:val="0"/>
        <w:keepLines w:val="0"/>
        <w:widowControl/>
        <w:numPr>
          <w:ilvl w:val="0"/>
          <w:numId w:val="19"/>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outline</w:t>
      </w:r>
    </w:p>
    <w:p w14:paraId="23678DF1">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off-set property podesava prost</w:t>
      </w:r>
    </w:p>
    <w:p w14:paraId="6DD931BC">
      <w:pPr>
        <w:rPr>
          <w:rFonts w:hint="default" w:ascii="Times New Roman" w:hAnsi="Times New Roman" w:eastAsia="Times New Roman" w:cs="Times New Roman"/>
          <w:sz w:val="24"/>
          <w:szCs w:val="24"/>
          <w:lang w:val="en-US"/>
        </w:rPr>
      </w:pPr>
    </w:p>
    <w:p w14:paraId="7FA14885">
      <w:pPr>
        <w:rPr>
          <w:rFonts w:hint="default" w:ascii="Times New Roman" w:hAnsi="Times New Roman" w:eastAsia="Times New Roman" w:cs="Times New Roman"/>
          <w:b/>
          <w:bCs/>
          <w:color w:val="FF0000"/>
          <w:sz w:val="24"/>
          <w:szCs w:val="24"/>
          <w:highlight w:val="yellow"/>
          <w:lang w:val="en-US"/>
        </w:rPr>
      </w:pPr>
      <w:r>
        <w:rPr>
          <w:rFonts w:hint="default" w:ascii="Times New Roman" w:hAnsi="Times New Roman" w:eastAsia="Times New Roman" w:cs="Times New Roman"/>
          <w:b/>
          <w:bCs/>
          <w:color w:val="FF0000"/>
          <w:sz w:val="24"/>
          <w:szCs w:val="24"/>
          <w:highlight w:val="yellow"/>
          <w:lang w:val="en-US"/>
        </w:rPr>
        <w:t xml:space="preserve">TEXT </w:t>
      </w:r>
    </w:p>
    <w:p w14:paraId="572E8C31">
      <w:pPr>
        <w:rPr>
          <w:rFonts w:hint="default" w:ascii="Times New Roman" w:hAnsi="Times New Roman" w:eastAsia="Times New Roman" w:cs="Times New Roman"/>
          <w:b/>
          <w:bCs/>
          <w:color w:val="FF0000"/>
          <w:sz w:val="24"/>
          <w:szCs w:val="24"/>
          <w:highlight w:val="yellow"/>
          <w:lang w:val="en-US"/>
        </w:rPr>
      </w:pPr>
    </w:p>
    <w:p w14:paraId="07209243">
      <w:pPr>
        <w:numPr>
          <w:ilvl w:val="0"/>
          <w:numId w:val="20"/>
        </w:numPr>
        <w:rPr>
          <w:rFonts w:hint="default" w:ascii="Verdana" w:hAnsi="Verdana" w:eastAsia="SimSun" w:cs="Verdana"/>
          <w:i w:val="0"/>
          <w:iCs w:val="0"/>
          <w:caps w:val="0"/>
          <w:color w:val="000000"/>
          <w:spacing w:val="0"/>
          <w:sz w:val="15"/>
          <w:szCs w:val="15"/>
          <w:shd w:val="clear" w:fill="FFFFFF"/>
          <w:lang w:val="en-US"/>
        </w:rPr>
      </w:pPr>
      <w:r>
        <w:rPr>
          <w:rFonts w:hint="default" w:ascii="Times New Roman" w:hAnsi="Times New Roman" w:eastAsia="Times New Roman" w:cs="Times New Roman"/>
          <w:b/>
          <w:bCs/>
          <w:sz w:val="24"/>
          <w:szCs w:val="24"/>
          <w:lang w:val="en-US"/>
        </w:rPr>
        <w:t>alignment</w:t>
      </w:r>
      <w:r>
        <w:rPr>
          <w:rFonts w:hint="default" w:ascii="Verdana" w:hAnsi="Verdana" w:eastAsia="SimSun" w:cs="Verdana"/>
          <w:i w:val="0"/>
          <w:iCs w:val="0"/>
          <w:caps w:val="0"/>
          <w:color w:val="000000"/>
          <w:spacing w:val="0"/>
          <w:sz w:val="15"/>
          <w:szCs w:val="15"/>
          <w:shd w:val="clear" w:fill="FFFFFF"/>
          <w:lang w:val="en-US"/>
        </w:rPr>
        <w:t xml:space="preserve"> </w:t>
      </w:r>
    </w:p>
    <w:p w14:paraId="51F7890E">
      <w:pPr>
        <w:numPr>
          <w:numId w:val="0"/>
        </w:numPr>
        <w:rPr>
          <w:rFonts w:hint="default" w:ascii="Verdana" w:hAnsi="Verdana" w:eastAsia="SimSun" w:cs="Verdana"/>
          <w:i w:val="0"/>
          <w:iCs w:val="0"/>
          <w:caps w:val="0"/>
          <w:color w:val="000000"/>
          <w:spacing w:val="0"/>
          <w:sz w:val="15"/>
          <w:szCs w:val="15"/>
          <w:shd w:val="clear" w:fill="FFFFFF"/>
          <w:lang w:val="en-US"/>
        </w:rPr>
      </w:pPr>
    </w:p>
    <w:p w14:paraId="7A0AB27F">
      <w:pPr>
        <w:numPr>
          <w:numId w:val="0"/>
        </w:numPr>
        <w:rPr>
          <w:rFonts w:hint="default" w:ascii="Times New Roman" w:hAnsi="Times New Roman" w:eastAsia="Times New Roman" w:cs="Times New Roman"/>
          <w:b/>
          <w:bCs/>
          <w:sz w:val="24"/>
          <w:szCs w:val="24"/>
          <w:lang w:val="en-US"/>
        </w:rPr>
      </w:pPr>
      <w:r>
        <w:rPr>
          <w:rFonts w:hint="default" w:ascii="Verdana" w:hAnsi="Verdana" w:eastAsia="SimSun" w:cs="Verdana"/>
          <w:i w:val="0"/>
          <w:iCs w:val="0"/>
          <w:caps w:val="0"/>
          <w:color w:val="000000"/>
          <w:spacing w:val="0"/>
          <w:sz w:val="15"/>
          <w:szCs w:val="15"/>
          <w:shd w:val="clear" w:fill="FFFFFF"/>
          <w:lang w:val="en-US"/>
        </w:rPr>
        <w:t>-</w:t>
      </w:r>
      <w:r>
        <w:rPr>
          <w:rFonts w:hint="default" w:ascii="Verdana" w:hAnsi="Verdana" w:eastAsia="SimSun" w:cs="Verdana"/>
          <w:i w:val="0"/>
          <w:iCs w:val="0"/>
          <w:caps w:val="0"/>
          <w:color w:val="FF0000"/>
          <w:spacing w:val="0"/>
          <w:sz w:val="20"/>
          <w:szCs w:val="20"/>
          <w:shd w:val="clear" w:fill="FFFFFF"/>
          <w:lang w:val="en-US"/>
        </w:rPr>
        <w:t xml:space="preserve"> </w:t>
      </w:r>
      <w:r>
        <w:rPr>
          <w:rFonts w:ascii="Verdana" w:hAnsi="Verdana" w:eastAsia="SimSun" w:cs="Verdana"/>
          <w:i w:val="0"/>
          <w:iCs w:val="0"/>
          <w:caps w:val="0"/>
          <w:color w:val="FF0000"/>
          <w:spacing w:val="0"/>
          <w:sz w:val="20"/>
          <w:szCs w:val="20"/>
          <w:shd w:val="clear" w:fill="FFFFFF"/>
        </w:rPr>
        <w:t>text-align</w:t>
      </w:r>
      <w:r>
        <w:rPr>
          <w:rFonts w:ascii="Verdana" w:hAnsi="Verdana" w:eastAsia="SimSun" w:cs="Verdana"/>
          <w:i w:val="0"/>
          <w:iCs w:val="0"/>
          <w:caps w:val="0"/>
          <w:color w:val="000000"/>
          <w:spacing w:val="0"/>
          <w:sz w:val="15"/>
          <w:szCs w:val="15"/>
          <w:shd w:val="clear" w:fill="FFFFFF"/>
        </w:rPr>
        <w:t xml:space="preserve"> se koristi za poravnanje teksta i inline elemenata unutar jednog block elementa, ali ne može direktno pozicionirati dva bloka (kao što su dva &lt;div&gt; elementa) jedan u odnosu na drugi.</w:t>
      </w:r>
    </w:p>
    <w:p w14:paraId="1485802D">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bdr w:val="none" w:color="auto" w:sz="0" w:space="0"/>
          <w:shd w:val="clear" w:fill="FFFFFF"/>
        </w:rPr>
        <w:t>text-align</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w:t>
      </w:r>
      <w:r>
        <w:rPr>
          <w:rFonts w:ascii="Verdana" w:hAnsi="Verdana" w:eastAsia="SimSun" w:cs="Verdana"/>
          <w:i w:val="0"/>
          <w:iCs w:val="0"/>
          <w:caps w:val="0"/>
          <w:color w:val="000000"/>
          <w:spacing w:val="0"/>
          <w:sz w:val="18"/>
          <w:szCs w:val="18"/>
          <w:shd w:val="clear" w:fill="FFFFFF"/>
        </w:rPr>
        <w:t>used to set the horizontal alignment of a text.</w:t>
      </w:r>
    </w:p>
    <w:p w14:paraId="40F76A49">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text-align-last</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w:t>
      </w:r>
      <w:r>
        <w:rPr>
          <w:rFonts w:ascii="Verdana" w:hAnsi="Verdana" w:eastAsia="SimSun" w:cs="Verdana"/>
          <w:i w:val="0"/>
          <w:iCs w:val="0"/>
          <w:caps w:val="0"/>
          <w:color w:val="000000"/>
          <w:spacing w:val="0"/>
          <w:sz w:val="18"/>
          <w:szCs w:val="18"/>
          <w:shd w:val="clear" w:fill="FFFFFF"/>
        </w:rPr>
        <w:t> </w:t>
      </w:r>
      <w:r>
        <w:rPr>
          <w:rFonts w:hint="default" w:ascii="Verdana" w:hAnsi="Verdana" w:eastAsia="SimSun" w:cs="Verdana"/>
          <w:i w:val="0"/>
          <w:iCs w:val="0"/>
          <w:caps w:val="0"/>
          <w:color w:val="000000"/>
          <w:spacing w:val="0"/>
          <w:sz w:val="18"/>
          <w:szCs w:val="18"/>
          <w:shd w:val="clear" w:fill="FFFFFF"/>
        </w:rPr>
        <w:t>specifies how to align the last line of a text.</w:t>
      </w:r>
    </w:p>
    <w:p w14:paraId="1E11AD42">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d</w:t>
      </w:r>
      <w:r>
        <w:rPr>
          <w:rStyle w:val="9"/>
          <w:rFonts w:hint="default" w:ascii="Consolas" w:hAnsi="Consolas" w:eastAsia="Consolas" w:cs="Consolas"/>
          <w:i w:val="0"/>
          <w:iCs w:val="0"/>
          <w:caps w:val="0"/>
          <w:color w:val="DC143C"/>
          <w:spacing w:val="0"/>
          <w:sz w:val="18"/>
          <w:szCs w:val="18"/>
          <w:bdr w:val="none" w:color="auto" w:sz="0" w:space="0"/>
          <w:shd w:val="clear" w:fill="FFFFFF"/>
        </w:rPr>
        <w:t>irection</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w:t>
      </w:r>
      <w:r>
        <w:rPr>
          <w:rFonts w:ascii="Verdana" w:hAnsi="Verdana" w:eastAsia="SimSun" w:cs="Verdana"/>
          <w:i w:val="0"/>
          <w:iCs w:val="0"/>
          <w:caps w:val="0"/>
          <w:color w:val="000000"/>
          <w:spacing w:val="0"/>
          <w:sz w:val="15"/>
          <w:szCs w:val="15"/>
          <w:shd w:val="clear" w:fill="FFFFFF"/>
        </w:rPr>
        <w:t>used to change the text direction of an element</w:t>
      </w:r>
    </w:p>
    <w:p w14:paraId="7F1E4360">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u w:val="single"/>
          <w:bdr w:val="none" w:color="auto" w:sz="0" w:space="0"/>
          <w:shd w:val="clear" w:fill="FFFFFF"/>
        </w:rPr>
        <w:t>unicode-bidi</w:t>
      </w:r>
      <w:r>
        <w:rPr>
          <w:rStyle w:val="9"/>
          <w:rFonts w:hint="default" w:ascii="Consolas" w:hAnsi="Consolas" w:eastAsia="Consolas" w:cs="Consolas"/>
          <w:i w:val="0"/>
          <w:iCs w:val="0"/>
          <w:caps w:val="0"/>
          <w:color w:val="DC143C"/>
          <w:spacing w:val="0"/>
          <w:sz w:val="18"/>
          <w:szCs w:val="18"/>
          <w:u w:val="single"/>
          <w:bdr w:val="none" w:color="auto" w:sz="0" w:space="0"/>
          <w:shd w:val="clear" w:fill="FFFFFF"/>
          <w:lang w:val="en-US"/>
        </w:rPr>
        <w:t xml:space="preserve"> </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w:t>
      </w:r>
      <w:r>
        <w:rPr>
          <w:rFonts w:ascii="Verdana" w:hAnsi="Verdana" w:eastAsia="SimSun" w:cs="Verdana"/>
          <w:i w:val="0"/>
          <w:iCs w:val="0"/>
          <w:caps w:val="0"/>
          <w:color w:val="000000"/>
          <w:spacing w:val="0"/>
          <w:sz w:val="15"/>
          <w:szCs w:val="15"/>
          <w:shd w:val="clear" w:fill="FFFFFF"/>
        </w:rPr>
        <w:t>used to change the text direction of an element</w:t>
      </w:r>
      <w:r>
        <w:rPr>
          <w:rFonts w:hint="default" w:ascii="Verdana" w:hAnsi="Verdana" w:eastAsia="SimSun" w:cs="Verdana"/>
          <w:i w:val="0"/>
          <w:iCs w:val="0"/>
          <w:caps w:val="0"/>
          <w:color w:val="000000"/>
          <w:spacing w:val="0"/>
          <w:sz w:val="15"/>
          <w:szCs w:val="15"/>
          <w:shd w:val="clear" w:fill="FFFFFF"/>
          <w:lang w:val="en-US"/>
        </w:rPr>
        <w:t xml:space="preserve"> - </w:t>
      </w:r>
    </w:p>
    <w:p w14:paraId="6D87A4C9">
      <w:pPr>
        <w:keepNext w:val="0"/>
        <w:keepLines w:val="0"/>
        <w:widowControl/>
        <w:numPr>
          <w:ilvl w:val="0"/>
          <w:numId w:val="21"/>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vertical-align</w:t>
      </w:r>
      <w:r>
        <w:rPr>
          <w:rStyle w:val="9"/>
          <w:rFonts w:hint="default" w:ascii="Consolas" w:hAnsi="Consolas" w:eastAsia="Consolas" w:cs="Consolas"/>
          <w:i w:val="0"/>
          <w:iCs w:val="0"/>
          <w:caps w:val="0"/>
          <w:color w:val="DC143C"/>
          <w:spacing w:val="0"/>
          <w:sz w:val="18"/>
          <w:szCs w:val="18"/>
          <w:bdr w:val="none" w:color="auto" w:sz="0" w:space="0"/>
          <w:shd w:val="clear" w:fill="FFFFFF"/>
          <w:lang w:val="en-US"/>
        </w:rPr>
        <w:t xml:space="preserve"> - </w:t>
      </w:r>
      <w:r>
        <w:rPr>
          <w:rFonts w:hint="default" w:ascii="Verdana" w:hAnsi="Verdana" w:eastAsia="SimSun" w:cs="Verdana"/>
          <w:i w:val="0"/>
          <w:iCs w:val="0"/>
          <w:caps w:val="0"/>
          <w:color w:val="000000"/>
          <w:spacing w:val="0"/>
          <w:sz w:val="18"/>
          <w:szCs w:val="18"/>
          <w:shd w:val="clear" w:fill="FFFFFF"/>
          <w:lang w:val="en-US"/>
        </w:rPr>
        <w:t>vertical alignment (</w:t>
      </w:r>
      <w:r>
        <w:rPr>
          <w:rFonts w:hint="default" w:ascii="Verdana" w:hAnsi="Verdana" w:eastAsia="SimSun" w:cs="Verdana"/>
          <w:b/>
          <w:bCs/>
          <w:i w:val="0"/>
          <w:iCs w:val="0"/>
          <w:caps w:val="0"/>
          <w:color w:val="000000"/>
          <w:spacing w:val="0"/>
          <w:sz w:val="18"/>
          <w:szCs w:val="18"/>
          <w:shd w:val="clear" w:fill="FFFFFF"/>
          <w:lang w:val="en-US"/>
        </w:rPr>
        <w:t>baseline, text-top, text-bottom, sub, super, middle</w:t>
      </w:r>
      <w:r>
        <w:rPr>
          <w:rFonts w:hint="default" w:ascii="Verdana" w:hAnsi="Verdana" w:eastAsia="SimSun" w:cs="Verdana"/>
          <w:i w:val="0"/>
          <w:iCs w:val="0"/>
          <w:caps w:val="0"/>
          <w:color w:val="000000"/>
          <w:spacing w:val="0"/>
          <w:sz w:val="18"/>
          <w:szCs w:val="18"/>
          <w:shd w:val="clear" w:fill="FFFFFF"/>
          <w:lang w:val="en-US"/>
        </w:rPr>
        <w:t>)</w:t>
      </w:r>
    </w:p>
    <w:p w14:paraId="7E6AA52D">
      <w:pPr>
        <w:rPr>
          <w:rFonts w:hint="default" w:ascii="Verdana" w:hAnsi="Verdana" w:eastAsia="SimSun" w:cs="Verdana"/>
          <w:i w:val="0"/>
          <w:iCs w:val="0"/>
          <w:caps w:val="0"/>
          <w:color w:val="000000"/>
          <w:spacing w:val="0"/>
          <w:sz w:val="18"/>
          <w:szCs w:val="18"/>
          <w:shd w:val="clear" w:fill="FFFFFF"/>
          <w:lang w:val="en-US"/>
        </w:rPr>
      </w:pPr>
      <w:r>
        <w:rPr>
          <w:rFonts w:hint="default" w:ascii="Times New Roman" w:hAnsi="Times New Roman" w:eastAsia="Times New Roman" w:cs="Times New Roman"/>
          <w:sz w:val="18"/>
          <w:szCs w:val="18"/>
          <w:lang w:val="en-US"/>
        </w:rPr>
        <w:t xml:space="preserve">- </w:t>
      </w:r>
      <w:r>
        <w:rPr>
          <w:rFonts w:ascii="Verdana" w:hAnsi="Verdana" w:eastAsia="SimSun" w:cs="Verdana"/>
          <w:i w:val="0"/>
          <w:iCs w:val="0"/>
          <w:caps w:val="0"/>
          <w:color w:val="000000"/>
          <w:spacing w:val="0"/>
          <w:sz w:val="18"/>
          <w:szCs w:val="18"/>
          <w:shd w:val="clear" w:fill="FFFFFF"/>
        </w:rPr>
        <w:t>When the</w:t>
      </w:r>
      <w:r>
        <w:rPr>
          <w:rFonts w:hint="default" w:ascii="Verdana" w:hAnsi="Verdana" w:eastAsia="SimSun" w:cs="Verdana"/>
          <w:i w:val="0"/>
          <w:iCs w:val="0"/>
          <w:caps w:val="0"/>
          <w:color w:val="000000"/>
          <w:spacing w:val="0"/>
          <w:sz w:val="18"/>
          <w:szCs w:val="18"/>
          <w:shd w:val="clear" w:fill="FFFFFF"/>
        </w:rPr>
        <w:t> </w:t>
      </w:r>
      <w:r>
        <w:rPr>
          <w:rStyle w:val="9"/>
          <w:rFonts w:ascii="Consolas" w:hAnsi="Consolas" w:eastAsia="Consolas" w:cs="Consolas"/>
          <w:i w:val="0"/>
          <w:iCs w:val="0"/>
          <w:caps w:val="0"/>
          <w:color w:val="DC143C"/>
          <w:spacing w:val="0"/>
          <w:sz w:val="18"/>
          <w:szCs w:val="18"/>
          <w:bdr w:val="none" w:color="auto" w:sz="0" w:space="0"/>
        </w:rPr>
        <w:t>text-align</w:t>
      </w:r>
      <w:r>
        <w:rPr>
          <w:rFonts w:hint="default" w:ascii="Verdana" w:hAnsi="Verdana" w:eastAsia="SimSun" w:cs="Verdana"/>
          <w:i w:val="0"/>
          <w:iCs w:val="0"/>
          <w:caps w:val="0"/>
          <w:color w:val="000000"/>
          <w:spacing w:val="0"/>
          <w:sz w:val="18"/>
          <w:szCs w:val="18"/>
          <w:shd w:val="clear" w:fill="FFFFFF"/>
        </w:rPr>
        <w:t> property is set to "justify", each line is stretched so that every line has equal width, and the left and right margins are straight (like in magazines and newspapers)</w:t>
      </w:r>
      <w:r>
        <w:rPr>
          <w:rFonts w:hint="default" w:ascii="Verdana" w:hAnsi="Verdana" w:eastAsia="SimSun" w:cs="Verdana"/>
          <w:i w:val="0"/>
          <w:iCs w:val="0"/>
          <w:caps w:val="0"/>
          <w:color w:val="000000"/>
          <w:spacing w:val="0"/>
          <w:sz w:val="18"/>
          <w:szCs w:val="18"/>
          <w:shd w:val="clear" w:fill="FFFFFF"/>
          <w:lang w:val="en-US"/>
        </w:rPr>
        <w:t>. Popunjava celu liniju tekstom I sam odredjuje razmak izmedju reci.</w:t>
      </w:r>
    </w:p>
    <w:p w14:paraId="461150C4">
      <w:pPr>
        <w:rPr>
          <w:rFonts w:hint="default" w:ascii="Verdana" w:hAnsi="Verdana" w:eastAsia="SimSun" w:cs="Verdana"/>
          <w:i w:val="0"/>
          <w:iCs w:val="0"/>
          <w:caps w:val="0"/>
          <w:color w:val="000000"/>
          <w:spacing w:val="0"/>
          <w:sz w:val="18"/>
          <w:szCs w:val="18"/>
          <w:shd w:val="clear" w:fill="FFFFFF"/>
          <w:lang w:val="en-US"/>
        </w:rPr>
      </w:pPr>
    </w:p>
    <w:p w14:paraId="280C9EDF">
      <w:pPr>
        <w:numPr>
          <w:ilvl w:val="0"/>
          <w:numId w:val="22"/>
        </w:numP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sz w:val="24"/>
          <w:szCs w:val="24"/>
          <w:lang w:val="en-US"/>
        </w:rPr>
        <w:t xml:space="preserve"> decoration</w:t>
      </w:r>
    </w:p>
    <w:p w14:paraId="6D7C4FFD">
      <w:pPr>
        <w:keepNext w:val="0"/>
        <w:keepLines w:val="0"/>
        <w:widowControl/>
        <w:numPr>
          <w:ilvl w:val="0"/>
          <w:numId w:val="23"/>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bdr w:val="none" w:color="auto" w:sz="0" w:space="0"/>
          <w:shd w:val="clear" w:fill="FFFFFF"/>
        </w:rPr>
        <w:t>text-decoration</w:t>
      </w:r>
      <w:r>
        <w:rPr>
          <w:rStyle w:val="9"/>
          <w:rFonts w:ascii="Consolas" w:hAnsi="Consolas" w:eastAsia="Consolas" w:cs="Consolas"/>
          <w:i w:val="0"/>
          <w:iCs w:val="0"/>
          <w:caps w:val="0"/>
          <w:color w:val="DC143C"/>
          <w:spacing w:val="0"/>
          <w:sz w:val="20"/>
          <w:szCs w:val="20"/>
          <w:bdr w:val="none" w:color="auto" w:sz="0" w:space="0"/>
          <w:shd w:val="clear" w:fill="FFFFFF"/>
        </w:rPr>
        <w:t>-l</w:t>
      </w:r>
      <w:r>
        <w:rPr>
          <w:rStyle w:val="9"/>
          <w:rFonts w:ascii="Consolas" w:hAnsi="Consolas" w:eastAsia="Consolas" w:cs="Consolas"/>
          <w:i w:val="0"/>
          <w:iCs w:val="0"/>
          <w:caps w:val="0"/>
          <w:color w:val="DC143C"/>
          <w:spacing w:val="0"/>
          <w:sz w:val="18"/>
          <w:szCs w:val="18"/>
          <w:bdr w:val="none" w:color="auto" w:sz="0" w:space="0"/>
          <w:shd w:val="clear" w:fill="FFFFFF"/>
        </w:rPr>
        <w:t>ine</w:t>
      </w:r>
      <w:r>
        <w:rPr>
          <w:rFonts w:hint="default" w:ascii="Verdana" w:hAnsi="Verdana" w:eastAsia="SimSun" w:cs="Verdana"/>
          <w:i w:val="0"/>
          <w:iCs w:val="0"/>
          <w:caps w:val="0"/>
          <w:color w:val="000000"/>
          <w:spacing w:val="0"/>
          <w:sz w:val="18"/>
          <w:szCs w:val="18"/>
          <w:shd w:val="clear" w:fill="FFFFFF"/>
          <w:lang w:val="en-US"/>
        </w:rPr>
        <w:t xml:space="preserve">  - (overline / underline / line-trough /, overline underline / none / </w:t>
      </w:r>
      <w:r>
        <w:rPr>
          <w:rFonts w:ascii="Times New Roman" w:hAnsi="Times New Roman" w:eastAsia="Times New Roman" w:cs="Times New Roman"/>
          <w:kern w:val="0"/>
          <w:sz w:val="18"/>
          <w:szCs w:val="18"/>
          <w14:ligatures w14:val="none"/>
        </w:rPr>
        <w:t xml:space="preserve"> </w:t>
      </w:r>
      <w:r>
        <w:rPr>
          <w:rFonts w:hint="default" w:ascii="Verdana" w:hAnsi="Verdana" w:eastAsia="SimSun" w:cs="Verdana"/>
          <w:i w:val="0"/>
          <w:iCs w:val="0"/>
          <w:caps w:val="0"/>
          <w:color w:val="000000"/>
          <w:spacing w:val="0"/>
          <w:sz w:val="18"/>
          <w:szCs w:val="18"/>
          <w:shd w:val="clear" w:fill="FFFFFF"/>
          <w:lang w:val="en-US"/>
        </w:rPr>
        <w:t>overline underline line-trough</w:t>
      </w:r>
      <w:r>
        <w:rPr>
          <w:rFonts w:hint="default" w:ascii="Verdana" w:hAnsi="Verdana" w:eastAsia="SimSun" w:cs="Verdana"/>
          <w:i w:val="0"/>
          <w:iCs w:val="0"/>
          <w:caps w:val="0"/>
          <w:color w:val="000000"/>
          <w:spacing w:val="0"/>
          <w:sz w:val="18"/>
          <w:szCs w:val="18"/>
          <w:shd w:val="clear" w:fill="FFFFFF"/>
          <w:lang w:val="en-US"/>
        </w:rPr>
        <w:t>)</w:t>
      </w:r>
    </w:p>
    <w:p w14:paraId="421CD89E">
      <w:pPr>
        <w:keepNext w:val="0"/>
        <w:keepLines w:val="0"/>
        <w:widowControl/>
        <w:numPr>
          <w:ilvl w:val="0"/>
          <w:numId w:val="23"/>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text-decoration-color</w:t>
      </w:r>
      <w:r>
        <w:rPr>
          <w:rFonts w:hint="default" w:ascii="Verdana" w:hAnsi="Verdana" w:eastAsia="SimSun" w:cs="Verdana"/>
          <w:i w:val="0"/>
          <w:iCs w:val="0"/>
          <w:caps w:val="0"/>
          <w:color w:val="000000"/>
          <w:spacing w:val="0"/>
          <w:sz w:val="18"/>
          <w:szCs w:val="18"/>
          <w:shd w:val="clear" w:fill="FFFFFF"/>
          <w:lang w:val="en-US"/>
        </w:rPr>
        <w:t xml:space="preserve">  - (purple, green, red, blue…)</w:t>
      </w:r>
    </w:p>
    <w:p w14:paraId="6821AB24">
      <w:pPr>
        <w:keepNext w:val="0"/>
        <w:keepLines w:val="0"/>
        <w:widowControl/>
        <w:numPr>
          <w:ilvl w:val="0"/>
          <w:numId w:val="23"/>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text-decoration-style</w:t>
      </w:r>
      <w:r>
        <w:rPr>
          <w:rFonts w:hint="default" w:ascii="Verdana" w:hAnsi="Verdana" w:eastAsia="SimSun" w:cs="Verdana"/>
          <w:i w:val="0"/>
          <w:iCs w:val="0"/>
          <w:caps w:val="0"/>
          <w:color w:val="000000"/>
          <w:spacing w:val="0"/>
          <w:sz w:val="18"/>
          <w:szCs w:val="18"/>
          <w:shd w:val="clear" w:fill="FFFFFF"/>
          <w:lang w:val="en-US"/>
        </w:rPr>
        <w:t xml:space="preserve">  - (dotted, solid, dashed, grouve)</w:t>
      </w:r>
    </w:p>
    <w:p w14:paraId="24F1981B">
      <w:pPr>
        <w:keepNext w:val="0"/>
        <w:keepLines w:val="0"/>
        <w:widowControl/>
        <w:numPr>
          <w:ilvl w:val="0"/>
          <w:numId w:val="23"/>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text-decoration-thickness</w:t>
      </w:r>
      <w:r>
        <w:rPr>
          <w:rFonts w:hint="default" w:ascii="Verdana" w:hAnsi="Verdana" w:eastAsia="SimSun" w:cs="Verdana"/>
          <w:i w:val="0"/>
          <w:iCs w:val="0"/>
          <w:caps w:val="0"/>
          <w:color w:val="000000"/>
          <w:spacing w:val="0"/>
          <w:sz w:val="18"/>
          <w:szCs w:val="18"/>
          <w:shd w:val="clear" w:fill="FFFFFF"/>
          <w:lang w:val="en-US"/>
        </w:rPr>
        <w:t xml:space="preserve">  - (debljina, 5px, 25%)</w:t>
      </w:r>
    </w:p>
    <w:p w14:paraId="165F6BFD">
      <w:pPr>
        <w:rPr>
          <w:rFonts w:hint="default" w:ascii="Times New Roman" w:hAnsi="Times New Roman" w:eastAsia="Times New Roman" w:cs="Times New Roman"/>
          <w:sz w:val="24"/>
          <w:szCs w:val="24"/>
          <w:u w:val="single"/>
          <w:lang w:val="en-US"/>
        </w:rPr>
      </w:pPr>
      <w:r>
        <w:rPr>
          <w:rFonts w:hint="default" w:ascii="Times New Roman" w:hAnsi="Times New Roman" w:eastAsia="Times New Roman" w:cs="Times New Roman"/>
          <w:sz w:val="24"/>
          <w:szCs w:val="24"/>
          <w:u w:val="single"/>
          <w:lang w:val="en-US"/>
        </w:rPr>
        <w:t xml:space="preserve">- Linkovi su uvek prikazani sa linijom ispod. Da bi to skinuli pisem line = </w:t>
      </w:r>
      <w:r>
        <w:rPr>
          <w:rFonts w:hint="default" w:ascii="Times New Roman" w:hAnsi="Times New Roman" w:eastAsia="Times New Roman" w:cs="Times New Roman"/>
          <w:b/>
          <w:bCs/>
          <w:color w:val="auto"/>
          <w:sz w:val="24"/>
          <w:szCs w:val="24"/>
          <w:u w:val="single"/>
          <w:lang w:val="en-US"/>
        </w:rPr>
        <w:t xml:space="preserve">NONE </w:t>
      </w:r>
      <w:r>
        <w:rPr>
          <w:rFonts w:hint="default" w:ascii="Times New Roman" w:hAnsi="Times New Roman" w:eastAsia="Times New Roman" w:cs="Times New Roman"/>
          <w:sz w:val="24"/>
          <w:szCs w:val="24"/>
          <w:u w:val="single"/>
          <w:lang w:val="en-US"/>
        </w:rPr>
        <w:t>!</w:t>
      </w:r>
    </w:p>
    <w:p w14:paraId="17D44852">
      <w:pPr>
        <w:pStyle w:val="14"/>
        <w:numPr>
          <w:numId w:val="0"/>
        </w:numPr>
        <w:rPr>
          <w:rFonts w:hint="default" w:ascii="Times New Roman" w:hAnsi="Times New Roman" w:eastAsia="Times New Roman" w:cs="Times New Roman"/>
          <w:b/>
          <w:bCs/>
          <w:color w:val="FF0000"/>
          <w:sz w:val="24"/>
          <w:szCs w:val="24"/>
          <w:highlight w:val="yellow"/>
          <w:lang w:val="en-US"/>
        </w:rPr>
      </w:pPr>
    </w:p>
    <w:p w14:paraId="31841754">
      <w:pPr>
        <w:pStyle w:val="14"/>
        <w:numPr>
          <w:numId w:val="0"/>
        </w:numPr>
        <w:rPr>
          <w:rFonts w:hint="default" w:ascii="Times New Roman" w:hAnsi="Times New Roman" w:eastAsia="Times New Roman" w:cs="Times New Roman"/>
          <w:b/>
          <w:bCs/>
          <w:color w:val="FF0000"/>
          <w:sz w:val="24"/>
          <w:szCs w:val="24"/>
          <w:highlight w:val="yellow"/>
          <w:lang w:val="en-US"/>
        </w:rPr>
      </w:pPr>
    </w:p>
    <w:p w14:paraId="3489FAF8">
      <w:pPr>
        <w:pStyle w:val="14"/>
        <w:numPr>
          <w:ilvl w:val="0"/>
          <w:numId w:val="22"/>
        </w:numPr>
        <w:ind w:left="0" w:leftChars="0" w:firstLine="0" w:firstLineChars="0"/>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auto"/>
          <w:sz w:val="24"/>
          <w:szCs w:val="24"/>
          <w:highlight w:val="none"/>
          <w:lang w:val="en-US"/>
        </w:rPr>
        <w:t>text-transform</w:t>
      </w:r>
      <w:r>
        <w:rPr>
          <w:rFonts w:hint="default" w:ascii="Times New Roman" w:hAnsi="Times New Roman" w:eastAsia="Times New Roman" w:cs="Times New Roman"/>
          <w:sz w:val="24"/>
          <w:szCs w:val="24"/>
          <w:lang w:val="en-US"/>
        </w:rPr>
        <w:t xml:space="preserve"> - (</w:t>
      </w:r>
      <w:r>
        <w:rPr>
          <w:rFonts w:hint="default" w:ascii="Times New Roman" w:hAnsi="Times New Roman" w:eastAsia="Times New Roman"/>
          <w:sz w:val="24"/>
          <w:szCs w:val="24"/>
          <w:lang w:val="en-US"/>
        </w:rPr>
        <w:t>uppercase</w:t>
      </w:r>
      <w:r>
        <w:rPr>
          <w:rFonts w:hint="default" w:ascii="Times New Roman" w:hAnsi="Times New Roman" w:eastAsia="Times New Roman" w:cs="Times New Roman"/>
          <w:sz w:val="24"/>
          <w:szCs w:val="24"/>
          <w:lang w:val="en-US"/>
        </w:rPr>
        <w:t>, lowercase, capitalize )</w:t>
      </w:r>
    </w:p>
    <w:p w14:paraId="281355D8">
      <w:pPr>
        <w:rPr>
          <w:rFonts w:hint="default" w:ascii="Times New Roman" w:hAnsi="Times New Roman" w:eastAsia="Times New Roman" w:cs="Times New Roman"/>
          <w:sz w:val="24"/>
          <w:szCs w:val="24"/>
          <w:lang w:val="en-US"/>
        </w:rPr>
      </w:pPr>
    </w:p>
    <w:p w14:paraId="6B972BB7">
      <w:pPr>
        <w:numPr>
          <w:numId w:val="0"/>
        </w:numPr>
        <w:rPr>
          <w:rFonts w:hint="default" w:ascii="Times New Roman" w:hAnsi="Times New Roman" w:eastAsia="Times New Roman" w:cs="Times New Roman"/>
          <w:b/>
          <w:bCs/>
          <w:color w:val="auto"/>
          <w:sz w:val="24"/>
          <w:szCs w:val="24"/>
          <w:highlight w:val="none"/>
          <w:lang w:val="en-US"/>
        </w:rPr>
      </w:pPr>
      <w:r>
        <w:rPr>
          <w:rFonts w:hint="default" w:ascii="Times New Roman" w:hAnsi="Times New Roman" w:eastAsia="Times New Roman" w:cs="Times New Roman"/>
          <w:b/>
          <w:bCs/>
          <w:color w:val="auto"/>
          <w:sz w:val="24"/>
          <w:szCs w:val="24"/>
          <w:highlight w:val="none"/>
          <w:lang w:val="en-US"/>
        </w:rPr>
        <w:t xml:space="preserve">4.   Text-spacing </w:t>
      </w:r>
    </w:p>
    <w:p w14:paraId="66DE1E38">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kern w:val="0"/>
          <w:sz w:val="24"/>
          <w:szCs w:val="24"/>
          <w:lang w:val="en-US"/>
          <w14:ligatures w14:val="none"/>
        </w:rPr>
        <w:t xml:space="preserve">- </w:t>
      </w:r>
      <w:r>
        <w:rPr>
          <w:rFonts w:ascii="Times New Roman" w:hAnsi="Times New Roman" w:eastAsia="Times New Roman" w:cs="Times New Roman"/>
          <w:b/>
          <w:bCs/>
          <w:color w:val="FF0000"/>
          <w:kern w:val="0"/>
          <w:sz w:val="24"/>
          <w:szCs w:val="24"/>
          <w14:ligatures w14:val="none"/>
        </w:rPr>
        <w:t>line-height</w:t>
      </w:r>
      <w:r>
        <w:rPr>
          <w:rFonts w:hint="default" w:ascii="Times New Roman" w:hAnsi="Times New Roman" w:eastAsia="Times New Roman" w:cs="Times New Roman"/>
          <w:b/>
          <w:bCs/>
          <w:color w:val="FF0000"/>
          <w:kern w:val="0"/>
          <w:sz w:val="24"/>
          <w:szCs w:val="24"/>
          <w:lang w:val="en-US"/>
          <w14:ligatures w14:val="none"/>
        </w:rPr>
        <w:t xml:space="preserve"> </w:t>
      </w:r>
      <w:r>
        <w:rPr>
          <w:rFonts w:hint="default" w:ascii="Times New Roman" w:hAnsi="Times New Roman" w:eastAsia="Times New Roman" w:cs="Times New Roman"/>
          <w:sz w:val="24"/>
          <w:szCs w:val="24"/>
          <w:lang w:val="en-US"/>
        </w:rPr>
        <w:t>- koristi se da se odredi razmak izmedju linija teksta</w:t>
      </w:r>
    </w:p>
    <w:p w14:paraId="0823C4A1">
      <w:pPr>
        <w:rPr>
          <w:rFonts w:ascii="Times New Roman" w:hAnsi="Times New Roman" w:eastAsia="Times New Roman" w:cs="Times New Roman"/>
          <w:sz w:val="24"/>
          <w:szCs w:val="24"/>
        </w:rPr>
      </w:pPr>
      <w:r>
        <w:rPr>
          <w:rFonts w:hint="default" w:ascii="Times New Roman" w:hAnsi="Times New Roman" w:eastAsia="Times New Roman" w:cs="Times New Roman"/>
          <w:b/>
          <w:bCs/>
          <w:color w:val="FF0000"/>
          <w:kern w:val="0"/>
          <w:sz w:val="24"/>
          <w:szCs w:val="24"/>
          <w:lang w:val="en-US" w:eastAsia="en-US" w:bidi="ar-SA"/>
          <w14:ligatures w14:val="none"/>
        </w:rPr>
        <w:t>- l</w:t>
      </w:r>
      <w:r>
        <w:rPr>
          <w:rFonts w:ascii="Times New Roman" w:hAnsi="Times New Roman" w:eastAsia="Times New Roman" w:cs="Times New Roman"/>
          <w:b/>
          <w:bCs/>
          <w:color w:val="FF0000"/>
          <w:kern w:val="0"/>
          <w:sz w:val="24"/>
          <w:szCs w:val="24"/>
          <w:lang w:val="en-US" w:eastAsia="en-US" w:bidi="ar-SA"/>
          <w14:ligatures w14:val="none"/>
        </w:rPr>
        <w:t xml:space="preserve">etter-spacing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razmak izmedju slova</w:t>
      </w:r>
    </w:p>
    <w:p w14:paraId="01F21996">
      <w:pPr>
        <w:rPr>
          <w:rFonts w:ascii="Times New Roman" w:hAnsi="Times New Roman" w:eastAsia="Times New Roman" w:cs="Times New Roman"/>
          <w:sz w:val="24"/>
          <w:szCs w:val="24"/>
        </w:rPr>
      </w:pPr>
      <w:r>
        <w:rPr>
          <w:rFonts w:hint="default" w:ascii="Times New Roman" w:hAnsi="Times New Roman" w:eastAsia="Times New Roman" w:cs="Times New Roman"/>
          <w:b/>
          <w:bCs/>
          <w:color w:val="FF0000"/>
          <w:kern w:val="0"/>
          <w:sz w:val="24"/>
          <w:szCs w:val="24"/>
          <w:lang w:val="en-US" w:eastAsia="en-US" w:bidi="ar-SA"/>
          <w14:ligatures w14:val="none"/>
        </w:rPr>
        <w:t>- w</w:t>
      </w:r>
      <w:r>
        <w:rPr>
          <w:rFonts w:ascii="Times New Roman" w:hAnsi="Times New Roman" w:eastAsia="Times New Roman" w:cs="Times New Roman"/>
          <w:b/>
          <w:bCs/>
          <w:color w:val="FF0000"/>
          <w:kern w:val="0"/>
          <w:sz w:val="24"/>
          <w:szCs w:val="24"/>
          <w:lang w:val="en-US" w:eastAsia="en-US" w:bidi="ar-SA"/>
          <w14:ligatures w14:val="none"/>
        </w:rPr>
        <w:t>ord-spacing</w:t>
      </w:r>
      <w:r>
        <w:rPr>
          <w:rFonts w:ascii="Times New Roman" w:hAnsi="Times New Roman" w:eastAsia="Times New Roman" w:cs="Times New Roman"/>
          <w:sz w:val="24"/>
          <w:szCs w:val="24"/>
        </w:rPr>
        <w:t xml:space="preserve">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sz w:val="24"/>
          <w:szCs w:val="24"/>
        </w:rPr>
        <w:t>razmak izmedju reci</w:t>
      </w:r>
    </w:p>
    <w:p w14:paraId="7BADF239">
      <w:pPr>
        <w:pStyle w:val="14"/>
        <w:numPr>
          <w:ilvl w:val="0"/>
          <w:numId w:val="0"/>
        </w:num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kern w:val="0"/>
          <w:sz w:val="24"/>
          <w:szCs w:val="24"/>
          <w:lang w:val="en-US" w:eastAsia="en-US" w:bidi="ar-SA"/>
          <w14:ligatures w14:val="none"/>
        </w:rPr>
        <w:t xml:space="preserve">- text-indent    </w:t>
      </w:r>
      <w:r>
        <w:rPr>
          <w:rFonts w:hint="default" w:ascii="Times New Roman" w:hAnsi="Times New Roman" w:eastAsia="Times New Roman" w:cs="Times New Roman"/>
          <w:sz w:val="24"/>
          <w:szCs w:val="24"/>
          <w:lang w:val="en-US"/>
        </w:rPr>
        <w:t xml:space="preserve"> - uvod prvog pasusa   !!!</w:t>
      </w:r>
    </w:p>
    <w:p w14:paraId="65EF8B5E">
      <w:pPr>
        <w:pStyle w:val="14"/>
        <w:numPr>
          <w:ilvl w:val="0"/>
          <w:numId w:val="0"/>
        </w:numPr>
        <w:rPr>
          <w:rFonts w:hint="default" w:ascii="Times New Roman" w:hAnsi="Times New Roman" w:eastAsia="Times New Roman" w:cs="Times New Roman"/>
          <w:sz w:val="24"/>
          <w:szCs w:val="24"/>
          <w:lang w:val="en-US"/>
        </w:rPr>
      </w:pPr>
    </w:p>
    <w:p w14:paraId="007AD4B5">
      <w:pPr>
        <w:pStyle w:val="14"/>
        <w:numPr>
          <w:ilvl w:val="0"/>
          <w:numId w:val="0"/>
        </w:numPr>
        <w:rPr>
          <w:rFonts w:hint="default" w:ascii="Times New Roman" w:hAnsi="Times New Roman" w:eastAsia="Times New Roman" w:cs="Times New Roman"/>
          <w:sz w:val="24"/>
          <w:szCs w:val="24"/>
          <w:lang w:val="en-US"/>
        </w:rPr>
      </w:pPr>
    </w:p>
    <w:p w14:paraId="59496C87">
      <w:pPr>
        <w:numPr>
          <w:ilvl w:val="0"/>
          <w:numId w:val="0"/>
        </w:numPr>
        <w:rPr>
          <w:rFonts w:hint="default" w:ascii="Times New Roman" w:hAnsi="Times New Roman" w:eastAsia="Times New Roman" w:cs="Times New Roman"/>
          <w:b/>
          <w:bCs/>
          <w:sz w:val="24"/>
          <w:szCs w:val="24"/>
          <w:lang w:val="en-US"/>
        </w:rPr>
      </w:pPr>
      <w:r>
        <w:rPr>
          <w:rFonts w:hint="default" w:ascii="Times New Roman" w:hAnsi="Times New Roman" w:eastAsia="Times New Roman" w:cs="Times New Roman"/>
          <w:b/>
          <w:bCs/>
          <w:color w:val="auto"/>
          <w:sz w:val="24"/>
          <w:szCs w:val="24"/>
          <w:highlight w:val="none"/>
          <w:lang w:val="en-US"/>
        </w:rPr>
        <w:t>5.   Text-shadow</w:t>
      </w:r>
    </w:p>
    <w:p w14:paraId="5EE45CA0">
      <w:pPr>
        <w:pStyle w:val="14"/>
        <w:numPr>
          <w:ilvl w:val="0"/>
          <w:numId w:val="0"/>
        </w:numPr>
        <w:rPr>
          <w:rFonts w:hint="default" w:ascii="Times New Roman" w:hAnsi="Times New Roman" w:eastAsia="Times New Roman" w:cs="Times New Roman"/>
          <w:b/>
          <w:bCs/>
          <w:sz w:val="24"/>
          <w:szCs w:val="24"/>
          <w:lang w:val="en-US"/>
        </w:rPr>
      </w:pPr>
    </w:p>
    <w:p w14:paraId="5CFAE446">
      <w:pPr>
        <w:pStyle w:val="14"/>
        <w:numPr>
          <w:ilvl w:val="0"/>
          <w:numId w:val="0"/>
        </w:numPr>
        <w:rPr>
          <w:rFonts w:hint="default" w:ascii="Times New Roman" w:hAnsi="Times New Roman" w:eastAsia="Times New Roman" w:cs="Times New Roman"/>
          <w:b/>
          <w:bCs/>
          <w:sz w:val="18"/>
          <w:szCs w:val="18"/>
          <w:lang w:val="en-US"/>
        </w:rPr>
      </w:pPr>
      <w:r>
        <w:rPr>
          <w:rFonts w:hint="default" w:ascii="Times New Roman" w:hAnsi="Times New Roman" w:eastAsia="Times New Roman" w:cs="Times New Roman"/>
          <w:b/>
          <w:bCs/>
          <w:sz w:val="18"/>
          <w:szCs w:val="18"/>
          <w:lang w:val="en-US"/>
        </w:rPr>
        <w:t xml:space="preserve">- </w:t>
      </w:r>
      <w:r>
        <w:rPr>
          <w:rFonts w:ascii="Consolas" w:hAnsi="Consolas" w:eastAsia="Consolas" w:cs="Consolas"/>
          <w:b/>
          <w:bCs/>
          <w:i w:val="0"/>
          <w:iCs w:val="0"/>
          <w:caps w:val="0"/>
          <w:color w:val="FF0000"/>
          <w:spacing w:val="0"/>
          <w:sz w:val="18"/>
          <w:szCs w:val="18"/>
          <w:shd w:val="clear" w:fill="FFFFFF"/>
        </w:rPr>
        <w:t>text-shadow</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CD"/>
          <w:spacing w:val="0"/>
          <w:sz w:val="18"/>
          <w:szCs w:val="18"/>
          <w:shd w:val="clear" w:fill="FFFFFF"/>
        </w:rPr>
        <w:t> 2px 2px 5px red</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lang w:val="en-US"/>
        </w:rPr>
        <w:t xml:space="preserve"> (horizontal, vertical, blur effect, color)</w:t>
      </w:r>
    </w:p>
    <w:p w14:paraId="3F539BC2">
      <w:pPr>
        <w:pStyle w:val="14"/>
        <w:numPr>
          <w:ilvl w:val="0"/>
          <w:numId w:val="0"/>
        </w:numPr>
        <w:rPr>
          <w:rFonts w:hint="default" w:ascii="Times New Roman" w:hAnsi="Times New Roman" w:eastAsia="Times New Roman" w:cs="Times New Roman"/>
          <w:sz w:val="24"/>
          <w:szCs w:val="24"/>
          <w:lang w:val="en-US"/>
        </w:rPr>
      </w:pPr>
    </w:p>
    <w:p w14:paraId="1CEA2B8C">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Times New Roman" w:hAnsi="Times New Roman" w:eastAsia="Times New Roman" w:cs="Times New Roman"/>
          <w:sz w:val="20"/>
          <w:szCs w:val="20"/>
          <w:lang w:val="en-US"/>
        </w:rPr>
        <w:t>Try =&gt;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text-shadow</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blue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0</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5px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darkblue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746199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764F985">
      <w:pPr>
        <w:pStyle w:val="14"/>
        <w:numPr>
          <w:ilvl w:val="0"/>
          <w:numId w:val="0"/>
        </w:numPr>
        <w:rPr>
          <w:rFonts w:hint="default" w:ascii="Times New Roman" w:hAnsi="Times New Roman" w:eastAsia="Times New Roman" w:cs="Times New Roman"/>
          <w:sz w:val="24"/>
          <w:szCs w:val="24"/>
          <w:lang w:val="en-US"/>
        </w:rPr>
      </w:pPr>
    </w:p>
    <w:p w14:paraId="31A80B92">
      <w:pPr>
        <w:numPr>
          <w:ilvl w:val="0"/>
          <w:numId w:val="24"/>
        </w:numPr>
        <w:rPr>
          <w:rFonts w:hint="default" w:ascii="Times New Roman" w:hAnsi="Times New Roman" w:eastAsia="Times New Roman" w:cs="Times New Roman"/>
          <w:b/>
          <w:bCs/>
          <w:color w:val="auto"/>
          <w:sz w:val="24"/>
          <w:szCs w:val="24"/>
          <w:highlight w:val="none"/>
          <w:lang w:val="en-US"/>
        </w:rPr>
      </w:pPr>
      <w:r>
        <w:rPr>
          <w:rFonts w:hint="default" w:ascii="Times New Roman" w:hAnsi="Times New Roman" w:eastAsia="Times New Roman" w:cs="Times New Roman"/>
          <w:b/>
          <w:bCs/>
          <w:color w:val="auto"/>
          <w:sz w:val="24"/>
          <w:szCs w:val="24"/>
          <w:highlight w:val="none"/>
          <w:lang w:val="en-US"/>
        </w:rPr>
        <w:t>Text-overflow</w:t>
      </w:r>
    </w:p>
    <w:p w14:paraId="5CDF1C9D">
      <w:pPr>
        <w:pStyle w:val="14"/>
        <w:ind w:left="0" w:leftChars="0" w:firstLine="200" w:firstLineChars="100"/>
        <w:rPr>
          <w:rFonts w:hint="default" w:ascii="Consolas" w:hAnsi="Consolas" w:eastAsia="Consolas" w:cs="Consolas"/>
          <w:i w:val="0"/>
          <w:iCs w:val="0"/>
          <w:caps w:val="0"/>
          <w:color w:val="000000"/>
          <w:spacing w:val="0"/>
          <w:sz w:val="20"/>
          <w:szCs w:val="20"/>
          <w:shd w:val="clear" w:fill="FFFFFF"/>
        </w:rPr>
      </w:pPr>
      <w:r>
        <w:rPr>
          <w:rFonts w:ascii="Consolas" w:hAnsi="Consolas" w:eastAsia="Consolas" w:cs="Consolas"/>
          <w:i w:val="0"/>
          <w:iCs w:val="0"/>
          <w:caps w:val="0"/>
          <w:color w:val="FF0000"/>
          <w:spacing w:val="0"/>
          <w:sz w:val="20"/>
          <w:szCs w:val="20"/>
          <w:shd w:val="clear" w:fill="FFFFFF"/>
        </w:rPr>
        <w:t>text-overflow</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clip</w:t>
      </w:r>
      <w:r>
        <w:rPr>
          <w:rFonts w:hint="default" w:ascii="Consolas" w:hAnsi="Consolas" w:eastAsia="Consolas" w:cs="Consolas"/>
          <w:i w:val="0"/>
          <w:iCs w:val="0"/>
          <w:caps w:val="0"/>
          <w:color w:val="000000"/>
          <w:spacing w:val="0"/>
          <w:sz w:val="20"/>
          <w:szCs w:val="20"/>
          <w:shd w:val="clear" w:fill="FFFFFF"/>
        </w:rPr>
        <w:t>;</w:t>
      </w:r>
    </w:p>
    <w:p w14:paraId="0ED7A3CB">
      <w:pPr>
        <w:pStyle w:val="14"/>
        <w:ind w:left="0" w:leftChars="0" w:firstLine="200" w:firstLineChars="100"/>
        <w:rPr>
          <w:rFonts w:hint="default" w:ascii="Consolas" w:hAnsi="Consolas" w:eastAsia="Consolas" w:cs="Consolas"/>
          <w:i w:val="0"/>
          <w:iCs w:val="0"/>
          <w:caps w:val="0"/>
          <w:color w:val="000000"/>
          <w:spacing w:val="0"/>
          <w:sz w:val="20"/>
          <w:szCs w:val="20"/>
          <w:shd w:val="clear" w:fill="FFFFFF"/>
          <w:lang w:val="en-US"/>
        </w:rPr>
      </w:pPr>
      <w:r>
        <w:rPr>
          <w:rFonts w:ascii="Consolas" w:hAnsi="Consolas" w:eastAsia="Consolas" w:cs="Consolas"/>
          <w:i w:val="0"/>
          <w:iCs w:val="0"/>
          <w:caps w:val="0"/>
          <w:color w:val="FF0000"/>
          <w:spacing w:val="0"/>
          <w:sz w:val="20"/>
          <w:szCs w:val="20"/>
          <w:shd w:val="clear" w:fill="FFFFFF"/>
        </w:rPr>
        <w:t>text-overflow</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ellipsis</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00"/>
          <w:spacing w:val="0"/>
          <w:sz w:val="20"/>
          <w:szCs w:val="20"/>
          <w:shd w:val="clear" w:fill="FFFFFF"/>
          <w:lang w:val="en-US"/>
        </w:rPr>
        <w:t xml:space="preserve"> (ima ttri tacke koje pokazuju da postoji jos teksta)</w:t>
      </w:r>
    </w:p>
    <w:p w14:paraId="15DA3627">
      <w:pPr>
        <w:pStyle w:val="14"/>
        <w:ind w:left="0" w:leftChars="0" w:firstLine="200" w:firstLineChars="100"/>
        <w:rPr>
          <w:rFonts w:hint="default" w:ascii="Consolas" w:hAnsi="Consolas" w:eastAsia="Consolas" w:cs="Consolas"/>
          <w:i w:val="0"/>
          <w:iCs w:val="0"/>
          <w:caps w:val="0"/>
          <w:color w:val="000000"/>
          <w:spacing w:val="0"/>
          <w:sz w:val="20"/>
          <w:szCs w:val="20"/>
          <w:shd w:val="clear" w:fill="FFFFFF"/>
          <w:lang w:val="en-US"/>
        </w:rPr>
      </w:pPr>
    </w:p>
    <w:p w14:paraId="328391E6">
      <w:pPr>
        <w:pStyle w:val="14"/>
        <w:ind w:left="0" w:leftChars="0" w:firstLine="200" w:firstLineChars="100"/>
        <w:rPr>
          <w:rFonts w:hint="default" w:ascii="Consolas" w:hAnsi="Consolas" w:eastAsia="Consolas" w:cs="Consolas"/>
          <w:i w:val="0"/>
          <w:iCs w:val="0"/>
          <w:caps w:val="0"/>
          <w:color w:val="000000"/>
          <w:spacing w:val="0"/>
          <w:sz w:val="20"/>
          <w:szCs w:val="20"/>
          <w:shd w:val="clear" w:fill="FFFFFF"/>
          <w:lang w:val="en-US"/>
        </w:rPr>
      </w:pPr>
      <w:r>
        <w:rPr>
          <w:rFonts w:ascii="Consolas" w:hAnsi="Consolas" w:eastAsia="Consolas" w:cs="Consolas"/>
          <w:i w:val="0"/>
          <w:iCs w:val="0"/>
          <w:caps w:val="0"/>
          <w:color w:val="FF0000"/>
          <w:spacing w:val="0"/>
          <w:sz w:val="20"/>
          <w:szCs w:val="20"/>
          <w:shd w:val="clear" w:fill="FFFFFF"/>
        </w:rPr>
        <w:t> </w:t>
      </w:r>
      <w:r>
        <w:rPr>
          <w:rFonts w:hint="default" w:ascii="Consolas" w:hAnsi="Consolas" w:eastAsia="Consolas" w:cs="Consolas"/>
          <w:i w:val="0"/>
          <w:iCs w:val="0"/>
          <w:caps w:val="0"/>
          <w:color w:val="FF0000"/>
          <w:spacing w:val="0"/>
          <w:sz w:val="20"/>
          <w:szCs w:val="20"/>
          <w:shd w:val="clear" w:fill="FFFFFF"/>
          <w:lang w:val="en-US"/>
        </w:rPr>
        <w:t xml:space="preserve">                       </w:t>
      </w:r>
      <w:r>
        <w:rPr>
          <w:rFonts w:ascii="Consolas" w:hAnsi="Consolas" w:eastAsia="Consolas" w:cs="Consolas"/>
          <w:i w:val="0"/>
          <w:iCs w:val="0"/>
          <w:caps w:val="0"/>
          <w:color w:val="FF0000"/>
          <w:spacing w:val="0"/>
          <w:sz w:val="20"/>
          <w:szCs w:val="20"/>
          <w:shd w:val="clear" w:fill="FFFFFF"/>
        </w:rPr>
        <w:t xml:space="preserve"> </w:t>
      </w:r>
      <w:r>
        <w:rPr>
          <w:rFonts w:hint="default" w:ascii="Consolas" w:hAnsi="Consolas" w:eastAsia="Consolas" w:cs="Consolas"/>
          <w:i w:val="0"/>
          <w:iCs w:val="0"/>
          <w:caps w:val="0"/>
          <w:color w:val="FF0000"/>
          <w:spacing w:val="0"/>
          <w:sz w:val="20"/>
          <w:szCs w:val="20"/>
          <w:shd w:val="clear" w:fill="FFFFFF"/>
          <w:lang w:val="en-US"/>
        </w:rPr>
        <w:t xml:space="preserve"> </w:t>
      </w:r>
      <w:r>
        <w:rPr>
          <w:rFonts w:ascii="Consolas" w:hAnsi="Consolas" w:eastAsia="Consolas" w:cs="Consolas"/>
          <w:i w:val="0"/>
          <w:iCs w:val="0"/>
          <w:caps w:val="0"/>
          <w:color w:val="FF0000"/>
          <w:spacing w:val="0"/>
          <w:sz w:val="20"/>
          <w:szCs w:val="20"/>
          <w:shd w:val="clear" w:fill="FFFFFF"/>
        </w:rPr>
        <w:t>overflow</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hidden</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FF0000"/>
          <w:spacing w:val="0"/>
          <w:sz w:val="20"/>
          <w:szCs w:val="20"/>
          <w:shd w:val="clear" w:fill="FFFFFF"/>
        </w:rPr>
        <w:br w:type="textWrapping"/>
      </w:r>
      <w:r>
        <w:rPr>
          <w:rFonts w:hint="default" w:ascii="Consolas" w:hAnsi="Consolas" w:eastAsia="Consolas" w:cs="Consolas"/>
          <w:i w:val="0"/>
          <w:iCs w:val="0"/>
          <w:caps w:val="0"/>
          <w:color w:val="FF0000"/>
          <w:spacing w:val="0"/>
          <w:sz w:val="20"/>
          <w:szCs w:val="20"/>
          <w:shd w:val="clear" w:fill="FFFFFF"/>
        </w:rPr>
        <w:t xml:space="preserve">  </w:t>
      </w:r>
      <w:r>
        <w:rPr>
          <w:rFonts w:hint="default" w:ascii="Consolas" w:hAnsi="Consolas" w:eastAsia="Consolas" w:cs="Consolas"/>
          <w:i w:val="0"/>
          <w:iCs w:val="0"/>
          <w:caps w:val="0"/>
          <w:color w:val="FF0000"/>
          <w:spacing w:val="0"/>
          <w:sz w:val="20"/>
          <w:szCs w:val="20"/>
          <w:shd w:val="clear" w:fill="FFFFFF"/>
          <w:lang w:val="en-US"/>
        </w:rPr>
        <w:t xml:space="preserve">                          </w:t>
      </w:r>
      <w:r>
        <w:rPr>
          <w:rFonts w:hint="default" w:ascii="Consolas" w:hAnsi="Consolas" w:eastAsia="Consolas" w:cs="Consolas"/>
          <w:i w:val="0"/>
          <w:iCs w:val="0"/>
          <w:caps w:val="0"/>
          <w:color w:val="FF0000"/>
          <w:spacing w:val="0"/>
          <w:sz w:val="20"/>
          <w:szCs w:val="20"/>
          <w:shd w:val="clear" w:fill="FFFFFF"/>
        </w:rPr>
        <w:t>text-overflow</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ellipsis</w:t>
      </w:r>
      <w:r>
        <w:rPr>
          <w:rFonts w:hint="default" w:ascii="Consolas" w:hAnsi="Consolas" w:eastAsia="Consolas" w:cs="Consolas"/>
          <w:i w:val="0"/>
          <w:iCs w:val="0"/>
          <w:caps w:val="0"/>
          <w:color w:val="000000"/>
          <w:spacing w:val="0"/>
          <w:sz w:val="20"/>
          <w:szCs w:val="20"/>
          <w:shd w:val="clear" w:fill="FFFFFF"/>
        </w:rPr>
        <w:t>;</w:t>
      </w:r>
    </w:p>
    <w:p w14:paraId="39ECB5A5">
      <w:pPr>
        <w:pStyle w:val="14"/>
        <w:ind w:left="0" w:leftChars="0" w:firstLine="200" w:firstLineChars="100"/>
        <w:rPr>
          <w:rFonts w:hint="default" w:ascii="Consolas" w:hAnsi="Consolas" w:eastAsia="Consolas" w:cs="Consolas"/>
          <w:i w:val="0"/>
          <w:iCs w:val="0"/>
          <w:caps w:val="0"/>
          <w:color w:val="000000"/>
          <w:spacing w:val="0"/>
          <w:sz w:val="20"/>
          <w:szCs w:val="20"/>
          <w:shd w:val="clear" w:fill="FFFFFF"/>
          <w:lang w:val="en-US"/>
        </w:rPr>
      </w:pPr>
    </w:p>
    <w:p w14:paraId="4A4ADD8C">
      <w:pPr>
        <w:numPr>
          <w:ilvl w:val="0"/>
          <w:numId w:val="24"/>
        </w:numPr>
        <w:rPr>
          <w:rFonts w:hint="default" w:ascii="Times New Roman" w:hAnsi="Times New Roman" w:eastAsia="Times New Roman" w:cs="Times New Roman"/>
          <w:b/>
          <w:bCs/>
          <w:color w:val="auto"/>
          <w:sz w:val="24"/>
          <w:szCs w:val="24"/>
          <w:highlight w:val="none"/>
          <w:lang w:val="en-US"/>
        </w:rPr>
      </w:pPr>
      <w:r>
        <w:rPr>
          <w:rFonts w:hint="default" w:ascii="Times New Roman" w:hAnsi="Times New Roman" w:eastAsia="Times New Roman" w:cs="Times New Roman"/>
          <w:b/>
          <w:bCs/>
          <w:color w:val="auto"/>
          <w:sz w:val="24"/>
          <w:szCs w:val="24"/>
          <w:highlight w:val="none"/>
          <w:lang w:val="en-US"/>
        </w:rPr>
        <w:t>Word-wrap</w:t>
      </w:r>
      <w:r>
        <w:rPr>
          <w:rFonts w:hint="default" w:ascii="Consolas" w:hAnsi="Consolas" w:eastAsia="Consolas" w:cs="Consolas"/>
          <w:i w:val="0"/>
          <w:iCs w:val="0"/>
          <w:caps w:val="0"/>
          <w:color w:val="000000"/>
          <w:spacing w:val="0"/>
          <w:kern w:val="2"/>
          <w:sz w:val="20"/>
          <w:szCs w:val="20"/>
          <w:shd w:val="clear" w:fill="FFFFFF"/>
          <w:lang w:val="en-US" w:eastAsia="en-US" w:bidi="ar-SA"/>
          <w14:ligatures w14:val="standardContextual"/>
        </w:rPr>
        <w:t xml:space="preserve"> - dozvoljava da se dugacka rec presece da bi isla u novi red</w:t>
      </w:r>
    </w:p>
    <w:p w14:paraId="10535867">
      <w:pPr>
        <w:numPr>
          <w:numId w:val="0"/>
        </w:numPr>
        <w:spacing w:after="160" w:line="259" w:lineRule="auto"/>
        <w:rPr>
          <w:rFonts w:hint="default" w:ascii="Consolas" w:hAnsi="Consolas" w:eastAsia="Consolas" w:cs="Consolas"/>
          <w:i w:val="0"/>
          <w:iCs w:val="0"/>
          <w:caps w:val="0"/>
          <w:color w:val="000000"/>
          <w:spacing w:val="0"/>
          <w:sz w:val="20"/>
          <w:szCs w:val="20"/>
          <w:shd w:val="clear" w:fill="FFFFFF"/>
        </w:rPr>
      </w:pPr>
      <w:r>
        <w:rPr>
          <w:rFonts w:ascii="Consolas" w:hAnsi="Consolas" w:eastAsia="Consolas" w:cs="Consolas"/>
          <w:i w:val="0"/>
          <w:iCs w:val="0"/>
          <w:caps w:val="0"/>
          <w:color w:val="FF0000"/>
          <w:spacing w:val="0"/>
          <w:sz w:val="20"/>
          <w:szCs w:val="20"/>
          <w:shd w:val="clear" w:fill="FFFFFF"/>
        </w:rPr>
        <w:t>  word-wrap</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break-word</w:t>
      </w:r>
      <w:r>
        <w:rPr>
          <w:rFonts w:hint="default" w:ascii="Consolas" w:hAnsi="Consolas" w:eastAsia="Consolas" w:cs="Consolas"/>
          <w:i w:val="0"/>
          <w:iCs w:val="0"/>
          <w:caps w:val="0"/>
          <w:color w:val="000000"/>
          <w:spacing w:val="0"/>
          <w:sz w:val="20"/>
          <w:szCs w:val="20"/>
          <w:shd w:val="clear" w:fill="FFFFFF"/>
        </w:rPr>
        <w:t>;</w:t>
      </w:r>
    </w:p>
    <w:p w14:paraId="4945F9B7">
      <w:pPr>
        <w:numPr>
          <w:numId w:val="0"/>
        </w:numPr>
        <w:spacing w:after="160" w:line="259" w:lineRule="auto"/>
        <w:rPr>
          <w:rFonts w:hint="default" w:ascii="Consolas" w:hAnsi="Consolas" w:eastAsia="Consolas" w:cs="Consolas"/>
          <w:i w:val="0"/>
          <w:iCs w:val="0"/>
          <w:caps w:val="0"/>
          <w:color w:val="000000"/>
          <w:spacing w:val="0"/>
          <w:sz w:val="20"/>
          <w:szCs w:val="20"/>
          <w:shd w:val="clear" w:fill="FFFFFF"/>
        </w:rPr>
      </w:pPr>
    </w:p>
    <w:p w14:paraId="4FA035A2">
      <w:pPr>
        <w:numPr>
          <w:ilvl w:val="0"/>
          <w:numId w:val="24"/>
        </w:numPr>
        <w:rPr>
          <w:rFonts w:hint="default" w:ascii="Consolas" w:hAnsi="Consolas" w:eastAsia="Consolas" w:cs="Consolas"/>
          <w:i w:val="0"/>
          <w:iCs w:val="0"/>
          <w:caps w:val="0"/>
          <w:color w:val="000000"/>
          <w:spacing w:val="0"/>
          <w:kern w:val="2"/>
          <w:sz w:val="20"/>
          <w:szCs w:val="20"/>
          <w:shd w:val="clear" w:fill="FFFFFF"/>
          <w:lang w:val="en-US" w:eastAsia="en-US" w:bidi="ar-SA"/>
          <w14:ligatures w14:val="standardContextual"/>
        </w:rPr>
      </w:pPr>
      <w:r>
        <w:rPr>
          <w:rFonts w:hint="default" w:ascii="Times New Roman" w:hAnsi="Times New Roman" w:eastAsia="Times New Roman" w:cs="Times New Roman"/>
          <w:b/>
          <w:bCs/>
          <w:color w:val="auto"/>
          <w:sz w:val="24"/>
          <w:szCs w:val="24"/>
          <w:highlight w:val="none"/>
          <w:lang w:val="en-US" w:eastAsia="en-US"/>
        </w:rPr>
        <w:t>Word-break</w:t>
      </w:r>
      <w:r>
        <w:rPr>
          <w:rFonts w:hint="default" w:ascii="Consolas" w:hAnsi="Consolas" w:eastAsia="Consolas" w:cs="Consolas"/>
          <w:i w:val="0"/>
          <w:iCs w:val="0"/>
          <w:caps w:val="0"/>
          <w:color w:val="000000"/>
          <w:spacing w:val="0"/>
          <w:kern w:val="2"/>
          <w:sz w:val="20"/>
          <w:szCs w:val="20"/>
          <w:shd w:val="clear" w:fill="FFFFFF"/>
          <w:lang w:val="en-US" w:eastAsia="en-US" w:bidi="ar-SA"/>
          <w14:ligatures w14:val="standardContextual"/>
        </w:rPr>
        <w:t xml:space="preserve"> - line braking rule. Na kojoj liniji se cepa.</w:t>
      </w:r>
    </w:p>
    <w:p w14:paraId="07192A1A">
      <w:pPr>
        <w:numPr>
          <w:numId w:val="0"/>
        </w:numPr>
        <w:spacing w:after="160" w:line="259" w:lineRule="auto"/>
        <w:rPr>
          <w:rFonts w:hint="default" w:ascii="Consolas" w:hAnsi="Consolas" w:eastAsia="Consolas" w:cs="Consolas"/>
          <w:i w:val="0"/>
          <w:iCs w:val="0"/>
          <w:caps w:val="0"/>
          <w:color w:val="000000"/>
          <w:spacing w:val="0"/>
          <w:sz w:val="20"/>
          <w:szCs w:val="20"/>
          <w:shd w:val="clear" w:fill="FFFFFF"/>
        </w:rPr>
      </w:pPr>
      <w:r>
        <w:rPr>
          <w:rFonts w:ascii="Consolas" w:hAnsi="Consolas" w:eastAsia="Consolas" w:cs="Consolas"/>
          <w:i w:val="0"/>
          <w:iCs w:val="0"/>
          <w:caps w:val="0"/>
          <w:color w:val="FF0000"/>
          <w:spacing w:val="0"/>
          <w:sz w:val="20"/>
          <w:szCs w:val="20"/>
          <w:shd w:val="clear" w:fill="FFFFFF"/>
        </w:rPr>
        <w:t>  word-break</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keep-all</w:t>
      </w:r>
      <w:r>
        <w:rPr>
          <w:rFonts w:hint="default" w:ascii="Consolas" w:hAnsi="Consolas" w:eastAsia="Consolas" w:cs="Consolas"/>
          <w:i w:val="0"/>
          <w:iCs w:val="0"/>
          <w:caps w:val="0"/>
          <w:color w:val="000000"/>
          <w:spacing w:val="0"/>
          <w:sz w:val="20"/>
          <w:szCs w:val="20"/>
          <w:shd w:val="clear" w:fill="FFFFFF"/>
        </w:rPr>
        <w:t>;</w:t>
      </w:r>
    </w:p>
    <w:p w14:paraId="7D657771">
      <w:pPr>
        <w:numPr>
          <w:numId w:val="0"/>
        </w:numPr>
        <w:spacing w:after="160" w:line="259" w:lineRule="auto"/>
        <w:rPr>
          <w:rFonts w:hint="default" w:ascii="Consolas" w:hAnsi="Consolas" w:eastAsia="Consolas" w:cs="Consolas"/>
          <w:i w:val="0"/>
          <w:iCs w:val="0"/>
          <w:caps w:val="0"/>
          <w:color w:val="000000"/>
          <w:spacing w:val="0"/>
          <w:sz w:val="20"/>
          <w:szCs w:val="20"/>
          <w:shd w:val="clear" w:fill="FFFFFF"/>
        </w:rPr>
      </w:pPr>
      <w:r>
        <w:rPr>
          <w:rFonts w:ascii="Consolas" w:hAnsi="Consolas" w:eastAsia="Consolas" w:cs="Consolas"/>
          <w:i w:val="0"/>
          <w:iCs w:val="0"/>
          <w:caps w:val="0"/>
          <w:color w:val="FF0000"/>
          <w:spacing w:val="0"/>
          <w:sz w:val="20"/>
          <w:szCs w:val="20"/>
          <w:shd w:val="clear" w:fill="FFFFFF"/>
        </w:rPr>
        <w:t>  word-break</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break-all</w:t>
      </w:r>
      <w:r>
        <w:rPr>
          <w:rFonts w:hint="default" w:ascii="Consolas" w:hAnsi="Consolas" w:eastAsia="Consolas" w:cs="Consolas"/>
          <w:i w:val="0"/>
          <w:iCs w:val="0"/>
          <w:caps w:val="0"/>
          <w:color w:val="000000"/>
          <w:spacing w:val="0"/>
          <w:sz w:val="20"/>
          <w:szCs w:val="20"/>
          <w:shd w:val="clear" w:fill="FFFFFF"/>
        </w:rPr>
        <w:t>;</w:t>
      </w:r>
    </w:p>
    <w:p w14:paraId="15C2B2E9">
      <w:pPr>
        <w:numPr>
          <w:numId w:val="0"/>
        </w:numPr>
        <w:spacing w:after="160" w:line="259" w:lineRule="auto"/>
        <w:rPr>
          <w:rFonts w:hint="default" w:ascii="Consolas" w:hAnsi="Consolas" w:eastAsia="Consolas" w:cs="Consolas"/>
          <w:i w:val="0"/>
          <w:iCs w:val="0"/>
          <w:caps w:val="0"/>
          <w:color w:val="000000"/>
          <w:spacing w:val="0"/>
          <w:sz w:val="20"/>
          <w:szCs w:val="20"/>
          <w:shd w:val="clear" w:fill="FFFFFF"/>
          <w:lang w:val="en-US"/>
        </w:rPr>
      </w:pPr>
    </w:p>
    <w:p w14:paraId="2AC2F991">
      <w:pPr>
        <w:numPr>
          <w:ilvl w:val="0"/>
          <w:numId w:val="24"/>
        </w:numPr>
        <w:rPr>
          <w:rFonts w:hint="default" w:ascii="Times New Roman" w:hAnsi="Times New Roman" w:eastAsia="Times New Roman" w:cs="Times New Roman"/>
          <w:b/>
          <w:bCs/>
          <w:color w:val="auto"/>
          <w:sz w:val="24"/>
          <w:szCs w:val="24"/>
          <w:highlight w:val="none"/>
          <w:lang w:val="en-US"/>
        </w:rPr>
      </w:pPr>
      <w:r>
        <w:rPr>
          <w:rFonts w:hint="default" w:ascii="Times New Roman" w:hAnsi="Times New Roman" w:eastAsia="Times New Roman" w:cs="Times New Roman"/>
          <w:b/>
          <w:bCs/>
          <w:color w:val="auto"/>
          <w:sz w:val="24"/>
          <w:szCs w:val="24"/>
          <w:highlight w:val="none"/>
          <w:lang w:val="en-US"/>
        </w:rPr>
        <w:t>Writing mode</w:t>
      </w:r>
    </w:p>
    <w:p w14:paraId="70335CF9">
      <w:pPr>
        <w:numPr>
          <w:numId w:val="0"/>
        </w:numPr>
        <w:spacing w:after="160" w:line="259" w:lineRule="auto"/>
        <w:rPr>
          <w:rFonts w:hint="default" w:ascii="Consolas" w:hAnsi="Consolas" w:eastAsia="Consolas" w:cs="Consolas"/>
          <w:i w:val="0"/>
          <w:iCs w:val="0"/>
          <w:caps w:val="0"/>
          <w:color w:val="000000"/>
          <w:spacing w:val="0"/>
          <w:sz w:val="20"/>
          <w:szCs w:val="20"/>
          <w:shd w:val="clear" w:fill="FFFFFF"/>
        </w:rPr>
      </w:pPr>
      <w:r>
        <w:rPr>
          <w:rFonts w:ascii="Consolas" w:hAnsi="Consolas" w:eastAsia="Consolas" w:cs="Consolas"/>
          <w:i w:val="0"/>
          <w:iCs w:val="0"/>
          <w:caps w:val="0"/>
          <w:color w:val="FF0000"/>
          <w:spacing w:val="0"/>
          <w:sz w:val="20"/>
          <w:szCs w:val="20"/>
          <w:shd w:val="clear" w:fill="FFFFFF"/>
        </w:rPr>
        <w:t>  writing-mode</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horizontal-tb</w:t>
      </w:r>
      <w:r>
        <w:rPr>
          <w:rFonts w:hint="default" w:ascii="Consolas" w:hAnsi="Consolas" w:eastAsia="Consolas" w:cs="Consolas"/>
          <w:i w:val="0"/>
          <w:iCs w:val="0"/>
          <w:caps w:val="0"/>
          <w:color w:val="000000"/>
          <w:spacing w:val="0"/>
          <w:sz w:val="20"/>
          <w:szCs w:val="20"/>
          <w:shd w:val="clear" w:fill="FFFFFF"/>
        </w:rPr>
        <w:t>;</w:t>
      </w:r>
    </w:p>
    <w:p w14:paraId="5ED0B364">
      <w:pPr>
        <w:numPr>
          <w:numId w:val="0"/>
        </w:numPr>
        <w:spacing w:after="160" w:line="259" w:lineRule="auto"/>
        <w:rPr>
          <w:rFonts w:hint="default" w:ascii="Consolas" w:hAnsi="Consolas" w:eastAsia="Consolas" w:cs="Consolas"/>
          <w:i w:val="0"/>
          <w:iCs w:val="0"/>
          <w:caps w:val="0"/>
          <w:color w:val="000000"/>
          <w:spacing w:val="0"/>
          <w:sz w:val="20"/>
          <w:szCs w:val="20"/>
          <w:shd w:val="clear" w:fill="FFFFFF"/>
          <w:lang w:val="en-US"/>
        </w:rPr>
      </w:pPr>
      <w:r>
        <w:rPr>
          <w:rFonts w:ascii="Consolas" w:hAnsi="Consolas" w:eastAsia="Consolas" w:cs="Consolas"/>
          <w:i w:val="0"/>
          <w:iCs w:val="0"/>
          <w:caps w:val="0"/>
          <w:color w:val="FF0000"/>
          <w:spacing w:val="0"/>
          <w:sz w:val="20"/>
          <w:szCs w:val="20"/>
          <w:shd w:val="clear" w:fill="FFFFFF"/>
        </w:rPr>
        <w:t>  writing-mode</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vertical-rl</w:t>
      </w:r>
      <w:r>
        <w:rPr>
          <w:rFonts w:hint="default" w:ascii="Consolas" w:hAnsi="Consolas" w:eastAsia="Consolas" w:cs="Consolas"/>
          <w:i w:val="0"/>
          <w:iCs w:val="0"/>
          <w:caps w:val="0"/>
          <w:color w:val="000000"/>
          <w:spacing w:val="0"/>
          <w:sz w:val="20"/>
          <w:szCs w:val="20"/>
          <w:shd w:val="clear" w:fill="FFFFFF"/>
        </w:rPr>
        <w:t>;</w:t>
      </w:r>
    </w:p>
    <w:p w14:paraId="2E6C7D01">
      <w:pPr>
        <w:rPr>
          <w:rFonts w:hint="default" w:ascii="Times New Roman" w:hAnsi="Times New Roman" w:eastAsia="Times New Roman" w:cs="Times New Roman"/>
          <w:sz w:val="24"/>
          <w:szCs w:val="24"/>
          <w:lang w:val="en-US"/>
        </w:rPr>
      </w:pPr>
    </w:p>
    <w:p w14:paraId="047CBA59">
      <w:pPr>
        <w:rPr>
          <w:rFonts w:ascii="Times New Roman" w:hAnsi="Times New Roman" w:eastAsia="Times New Roman" w:cs="Times New Roman"/>
          <w:b/>
          <w:bCs/>
          <w:color w:val="FF0000"/>
          <w:sz w:val="24"/>
          <w:szCs w:val="24"/>
          <w:highlight w:val="yellow"/>
        </w:rPr>
      </w:pPr>
      <w:r>
        <w:rPr>
          <w:rFonts w:ascii="Times New Roman" w:hAnsi="Times New Roman" w:eastAsia="Times New Roman" w:cs="Times New Roman"/>
          <w:b/>
          <w:bCs/>
          <w:color w:val="FF0000"/>
          <w:sz w:val="24"/>
          <w:szCs w:val="24"/>
          <w:highlight w:val="yellow"/>
        </w:rPr>
        <w:t xml:space="preserve">FONT </w:t>
      </w:r>
    </w:p>
    <w:p w14:paraId="2569BE5E">
      <w:pPr>
        <w:rPr>
          <w:rFonts w:ascii="Times New Roman" w:hAnsi="Times New Roman" w:eastAsia="Times New Roman" w:cs="Times New Roman"/>
          <w:b/>
          <w:bCs/>
          <w:color w:val="FF0000"/>
          <w:sz w:val="24"/>
          <w:szCs w:val="24"/>
          <w:highlight w:val="yellow"/>
        </w:rPr>
      </w:pPr>
    </w:p>
    <w:p w14:paraId="4B0097C9">
      <w:pPr>
        <w:rPr>
          <w:rFonts w:hint="default" w:ascii="Times New Roman" w:hAnsi="Times New Roman" w:eastAsia="Times New Roman"/>
          <w:b/>
          <w:bCs/>
          <w:sz w:val="24"/>
          <w:szCs w:val="24"/>
          <w:lang w:val="en-US"/>
        </w:rPr>
      </w:pPr>
      <w:r>
        <w:rPr>
          <w:rFonts w:hint="default" w:ascii="Times New Roman" w:hAnsi="Times New Roman" w:eastAsia="Times New Roman" w:cs="Times New Roman"/>
          <w:sz w:val="24"/>
          <w:szCs w:val="24"/>
          <w:lang w:val="en-US"/>
        </w:rPr>
        <w:t xml:space="preserve">- font family and how to use it : </w:t>
      </w:r>
      <w:r>
        <w:rPr>
          <w:rFonts w:hint="default" w:ascii="Times New Roman" w:hAnsi="Times New Roman" w:eastAsia="Times New Roman"/>
          <w:b/>
          <w:bCs/>
          <w:sz w:val="24"/>
          <w:szCs w:val="24"/>
          <w:lang w:val="en-US"/>
        </w:rPr>
        <w:fldChar w:fldCharType="begin"/>
      </w:r>
      <w:r>
        <w:rPr>
          <w:rFonts w:hint="default" w:ascii="Times New Roman" w:hAnsi="Times New Roman" w:eastAsia="Times New Roman"/>
          <w:b/>
          <w:bCs/>
          <w:sz w:val="24"/>
          <w:szCs w:val="24"/>
          <w:lang w:val="en-US"/>
        </w:rPr>
        <w:instrText xml:space="preserve"> HYPERLINK "https://www.w3schools.com/css/css_font.asp" </w:instrText>
      </w:r>
      <w:r>
        <w:rPr>
          <w:rFonts w:hint="default" w:ascii="Times New Roman" w:hAnsi="Times New Roman" w:eastAsia="Times New Roman"/>
          <w:b/>
          <w:bCs/>
          <w:sz w:val="24"/>
          <w:szCs w:val="24"/>
          <w:lang w:val="en-US"/>
        </w:rPr>
        <w:fldChar w:fldCharType="separate"/>
      </w:r>
      <w:r>
        <w:rPr>
          <w:rStyle w:val="11"/>
          <w:rFonts w:hint="default" w:ascii="Times New Roman" w:hAnsi="Times New Roman" w:eastAsia="Times New Roman"/>
          <w:b/>
          <w:bCs/>
          <w:sz w:val="24"/>
          <w:szCs w:val="24"/>
          <w:lang w:val="en-US"/>
        </w:rPr>
        <w:t>https://www.w3schools.com/css/css_font.asp</w:t>
      </w:r>
      <w:r>
        <w:rPr>
          <w:rFonts w:hint="default" w:ascii="Times New Roman" w:hAnsi="Times New Roman" w:eastAsia="Times New Roman"/>
          <w:b/>
          <w:bCs/>
          <w:sz w:val="24"/>
          <w:szCs w:val="24"/>
          <w:lang w:val="en-US"/>
        </w:rPr>
        <w:fldChar w:fldCharType="end"/>
      </w:r>
    </w:p>
    <w:p w14:paraId="12AB640A">
      <w:pPr>
        <w:rPr>
          <w:rFonts w:hint="default" w:ascii="Times New Roman" w:hAnsi="Times New Roman" w:eastAsia="Times New Roman"/>
          <w:b/>
          <w:bCs/>
          <w:sz w:val="24"/>
          <w:szCs w:val="24"/>
          <w:lang w:val="en-US"/>
        </w:rPr>
      </w:pPr>
    </w:p>
    <w:p w14:paraId="49734BE4">
      <w:pPr>
        <w:keepNext w:val="0"/>
        <w:keepLines w:val="0"/>
        <w:widowControl/>
        <w:numPr>
          <w:numId w:val="0"/>
        </w:numPr>
        <w:suppressLineNumbers w:val="0"/>
        <w:spacing w:before="0" w:beforeAutospacing="1" w:after="0" w:afterAutospacing="1"/>
        <w:ind w:left="360" w:leftChars="0" w:firstLine="240" w:firstLineChars="100"/>
        <w:rPr>
          <w:u w:val="single"/>
        </w:rPr>
      </w:pPr>
      <w:r>
        <w:rPr>
          <w:rFonts w:hint="default" w:ascii="Times New Roman" w:hAnsi="Times New Roman" w:eastAsia="Times New Roman"/>
          <w:b/>
          <w:bCs/>
          <w:sz w:val="24"/>
          <w:szCs w:val="24"/>
          <w:u w:val="single"/>
          <w:lang w:val="en-US"/>
        </w:rPr>
        <w:t xml:space="preserve">- font-family : </w:t>
      </w:r>
    </w:p>
    <w:p w14:paraId="369F40E3">
      <w:pPr>
        <w:keepNext w:val="0"/>
        <w:keepLines w:val="0"/>
        <w:widowControl/>
        <w:numPr>
          <w:ilvl w:val="0"/>
          <w:numId w:val="25"/>
        </w:numPr>
        <w:suppressLineNumbers w:val="0"/>
        <w:spacing w:before="0" w:beforeAutospacing="1" w:after="0" w:afterAutospacing="1"/>
        <w:ind w:left="800" w:leftChars="0" w:hanging="360" w:firstLineChars="0"/>
        <w:rPr>
          <w:b w:val="0"/>
          <w:bCs w:val="0"/>
          <w:i w:val="0"/>
          <w:iCs w:val="0"/>
          <w:sz w:val="18"/>
          <w:szCs w:val="18"/>
          <w:u w:val="none"/>
        </w:rPr>
      </w:pPr>
      <w:r>
        <w:rPr>
          <w:rStyle w:val="13"/>
          <w:rFonts w:ascii="Verdana" w:hAnsi="Verdana" w:cs="Verdana"/>
          <w:b/>
          <w:bCs/>
          <w:i/>
          <w:iCs/>
          <w:caps w:val="0"/>
          <w:color w:val="000000"/>
          <w:spacing w:val="0"/>
          <w:sz w:val="18"/>
          <w:szCs w:val="18"/>
          <w:u w:val="none"/>
          <w:shd w:val="clear" w:fill="FFFFFF"/>
        </w:rPr>
        <w:t>Serif</w:t>
      </w:r>
    </w:p>
    <w:p w14:paraId="003DD0BB">
      <w:pPr>
        <w:keepNext w:val="0"/>
        <w:keepLines w:val="0"/>
        <w:widowControl/>
        <w:numPr>
          <w:ilvl w:val="0"/>
          <w:numId w:val="25"/>
        </w:numPr>
        <w:suppressLineNumbers w:val="0"/>
        <w:spacing w:before="0" w:beforeAutospacing="1" w:after="0" w:afterAutospacing="1"/>
        <w:ind w:left="800" w:leftChars="0" w:hanging="360" w:firstLineChars="0"/>
        <w:rPr>
          <w:rStyle w:val="13"/>
          <w:rFonts w:ascii="Verdana" w:hAnsi="Verdana" w:eastAsia="SimSun" w:cs="Verdana"/>
          <w:b/>
          <w:bCs/>
          <w:i/>
          <w:iCs/>
          <w:caps w:val="0"/>
          <w:color w:val="000000"/>
          <w:spacing w:val="0"/>
          <w:sz w:val="18"/>
          <w:szCs w:val="18"/>
          <w:u w:val="none"/>
          <w:shd w:val="clear" w:fill="FFFFFF"/>
        </w:rPr>
      </w:pPr>
      <w:r>
        <w:rPr>
          <w:rStyle w:val="13"/>
          <w:rFonts w:hint="default" w:ascii="Verdana" w:hAnsi="Verdana" w:eastAsia="SimSun" w:cs="Verdana"/>
          <w:b/>
          <w:bCs/>
          <w:i/>
          <w:iCs/>
          <w:caps w:val="0"/>
          <w:color w:val="000000"/>
          <w:spacing w:val="0"/>
          <w:sz w:val="18"/>
          <w:szCs w:val="18"/>
          <w:u w:val="none"/>
          <w:shd w:val="clear" w:fill="FFFFFF"/>
        </w:rPr>
        <w:t>Sans-serif </w:t>
      </w:r>
    </w:p>
    <w:p w14:paraId="18B0E253">
      <w:pPr>
        <w:keepNext w:val="0"/>
        <w:keepLines w:val="0"/>
        <w:widowControl/>
        <w:numPr>
          <w:ilvl w:val="0"/>
          <w:numId w:val="25"/>
        </w:numPr>
        <w:suppressLineNumbers w:val="0"/>
        <w:spacing w:before="0" w:beforeAutospacing="1" w:after="0" w:afterAutospacing="1"/>
        <w:ind w:left="800" w:leftChars="0" w:hanging="360" w:firstLineChars="0"/>
        <w:rPr>
          <w:sz w:val="18"/>
          <w:szCs w:val="18"/>
        </w:rPr>
      </w:pPr>
      <w:r>
        <w:rPr>
          <w:rStyle w:val="13"/>
          <w:rFonts w:hint="default" w:ascii="Verdana" w:hAnsi="Verdana" w:eastAsia="SimSun" w:cs="Verdana"/>
          <w:b/>
          <w:bCs/>
          <w:i/>
          <w:iCs/>
          <w:caps w:val="0"/>
          <w:color w:val="000000"/>
          <w:spacing w:val="0"/>
          <w:sz w:val="18"/>
          <w:szCs w:val="18"/>
          <w:u w:val="none"/>
          <w:shd w:val="clear" w:fill="FFFFFF"/>
        </w:rPr>
        <w:t>Monospace</w:t>
      </w:r>
      <w:r>
        <w:rPr>
          <w:rStyle w:val="13"/>
          <w:rFonts w:hint="default" w:ascii="Verdana" w:hAnsi="Verdana" w:eastAsia="SimSun" w:cs="Verdana"/>
          <w:b/>
          <w:bCs/>
          <w:i/>
          <w:iCs/>
          <w:caps w:val="0"/>
          <w:color w:val="000000"/>
          <w:spacing w:val="0"/>
          <w:sz w:val="18"/>
          <w:szCs w:val="18"/>
          <w:u w:val="none"/>
          <w:shd w:val="clear" w:fill="FFFFFF"/>
          <w:lang w:val="en-US"/>
        </w:rPr>
        <w:t>:</w:t>
      </w:r>
      <w:r>
        <w:rPr>
          <w:rStyle w:val="13"/>
          <w:rFonts w:hint="default" w:ascii="Verdana" w:hAnsi="Verdana" w:cs="Verdana"/>
          <w:b/>
          <w:bCs/>
          <w:i w:val="0"/>
          <w:iCs w:val="0"/>
          <w:caps w:val="0"/>
          <w:color w:val="000000"/>
          <w:spacing w:val="0"/>
          <w:sz w:val="18"/>
          <w:szCs w:val="18"/>
          <w:shd w:val="clear" w:fill="FFFFFF"/>
          <w:lang w:val="en-US"/>
        </w:rPr>
        <w:t xml:space="preserve"> </w:t>
      </w:r>
      <w:r>
        <w:rPr>
          <w:rFonts w:hint="default" w:ascii="Verdana" w:hAnsi="Verdana" w:cs="Verdana"/>
          <w:i w:val="0"/>
          <w:iCs w:val="0"/>
          <w:caps w:val="0"/>
          <w:color w:val="000000"/>
          <w:spacing w:val="0"/>
          <w:sz w:val="18"/>
          <w:szCs w:val="18"/>
          <w:shd w:val="clear" w:fill="FFFFFF"/>
        </w:rPr>
        <w:t xml:space="preserve"> have the same fixed width. They create a mechanical look. </w:t>
      </w:r>
    </w:p>
    <w:p w14:paraId="415A0435">
      <w:pPr>
        <w:keepNext w:val="0"/>
        <w:keepLines w:val="0"/>
        <w:widowControl/>
        <w:numPr>
          <w:ilvl w:val="0"/>
          <w:numId w:val="25"/>
        </w:numPr>
        <w:suppressLineNumbers w:val="0"/>
        <w:spacing w:before="0" w:beforeAutospacing="1" w:after="0" w:afterAutospacing="1"/>
        <w:ind w:left="800" w:leftChars="0" w:hanging="360" w:firstLineChars="0"/>
        <w:rPr>
          <w:sz w:val="18"/>
          <w:szCs w:val="18"/>
        </w:rPr>
      </w:pPr>
      <w:r>
        <w:rPr>
          <w:rStyle w:val="13"/>
          <w:rFonts w:hint="default" w:ascii="Verdana" w:hAnsi="Verdana" w:eastAsia="SimSun" w:cs="Verdana"/>
          <w:b/>
          <w:bCs/>
          <w:i/>
          <w:iCs/>
          <w:caps w:val="0"/>
          <w:color w:val="000000"/>
          <w:spacing w:val="0"/>
          <w:sz w:val="18"/>
          <w:szCs w:val="18"/>
          <w:u w:val="none"/>
          <w:shd w:val="clear" w:fill="FFFFFF"/>
        </w:rPr>
        <w:t>Cursive</w:t>
      </w:r>
      <w:r>
        <w:rPr>
          <w:rStyle w:val="13"/>
          <w:rFonts w:hint="default" w:ascii="Verdana" w:hAnsi="Verdana" w:eastAsia="SimSun" w:cs="Verdana"/>
          <w:b/>
          <w:bCs/>
          <w:i/>
          <w:iCs/>
          <w:caps w:val="0"/>
          <w:color w:val="000000"/>
          <w:spacing w:val="0"/>
          <w:sz w:val="18"/>
          <w:szCs w:val="18"/>
          <w:u w:val="none"/>
          <w:shd w:val="clear" w:fill="FFFFFF"/>
          <w:lang w:val="en-US"/>
        </w:rPr>
        <w:t>:</w:t>
      </w:r>
      <w:r>
        <w:rPr>
          <w:rFonts w:hint="default" w:ascii="Verdana" w:hAnsi="Verdana" w:cs="Verdana"/>
          <w:i w:val="0"/>
          <w:iCs w:val="0"/>
          <w:caps w:val="0"/>
          <w:color w:val="000000"/>
          <w:spacing w:val="0"/>
          <w:sz w:val="18"/>
          <w:szCs w:val="18"/>
          <w:shd w:val="clear" w:fill="FFFFFF"/>
        </w:rPr>
        <w:t> fonts imitate human handwriting.</w:t>
      </w:r>
    </w:p>
    <w:p w14:paraId="39A342AA">
      <w:pPr>
        <w:keepNext w:val="0"/>
        <w:keepLines w:val="0"/>
        <w:widowControl/>
        <w:numPr>
          <w:ilvl w:val="0"/>
          <w:numId w:val="25"/>
        </w:numPr>
        <w:suppressLineNumbers w:val="0"/>
        <w:spacing w:before="0" w:beforeAutospacing="1" w:after="0" w:afterAutospacing="1"/>
        <w:ind w:left="800" w:leftChars="0" w:hanging="360" w:firstLineChars="0"/>
        <w:rPr>
          <w:sz w:val="18"/>
          <w:szCs w:val="18"/>
        </w:rPr>
      </w:pPr>
      <w:r>
        <w:rPr>
          <w:rStyle w:val="13"/>
          <w:rFonts w:hint="default" w:ascii="Verdana" w:hAnsi="Verdana" w:eastAsia="SimSun" w:cs="Verdana"/>
          <w:b/>
          <w:bCs/>
          <w:i/>
          <w:iCs/>
          <w:caps w:val="0"/>
          <w:color w:val="000000"/>
          <w:spacing w:val="0"/>
          <w:sz w:val="18"/>
          <w:szCs w:val="18"/>
          <w:u w:val="none"/>
          <w:shd w:val="clear" w:fill="FFFFFF"/>
        </w:rPr>
        <w:t>Fantasy</w:t>
      </w:r>
      <w:r>
        <w:rPr>
          <w:rStyle w:val="13"/>
          <w:rFonts w:hint="default" w:ascii="Verdana" w:hAnsi="Verdana" w:eastAsia="SimSun" w:cs="Verdana"/>
          <w:b/>
          <w:bCs/>
          <w:i/>
          <w:iCs/>
          <w:caps w:val="0"/>
          <w:color w:val="000000"/>
          <w:spacing w:val="0"/>
          <w:sz w:val="18"/>
          <w:szCs w:val="18"/>
          <w:u w:val="none"/>
          <w:shd w:val="clear" w:fill="FFFFFF"/>
          <w:lang w:val="en-US"/>
        </w:rPr>
        <w:t>:</w:t>
      </w:r>
      <w:r>
        <w:rPr>
          <w:rFonts w:hint="default" w:ascii="Verdana" w:hAnsi="Verdana" w:cs="Verdana"/>
          <w:i w:val="0"/>
          <w:iCs w:val="0"/>
          <w:caps w:val="0"/>
          <w:color w:val="000000"/>
          <w:spacing w:val="0"/>
          <w:sz w:val="18"/>
          <w:szCs w:val="18"/>
          <w:shd w:val="clear" w:fill="FFFFFF"/>
        </w:rPr>
        <w:t> fonts are decorative/playful fonts.</w:t>
      </w:r>
    </w:p>
    <w:p w14:paraId="789ACBA1">
      <w:pPr>
        <w:rPr>
          <w:rFonts w:hint="default" w:ascii="Times New Roman" w:hAnsi="Times New Roman" w:eastAsia="Times New Roman"/>
          <w:b/>
          <w:bCs/>
          <w:sz w:val="24"/>
          <w:szCs w:val="24"/>
          <w:lang w:val="en-US"/>
        </w:rPr>
      </w:pPr>
    </w:p>
    <w:p w14:paraId="65012E9E">
      <w:pPr>
        <w:ind w:firstLine="240" w:firstLineChars="100"/>
        <w:rPr>
          <w:rFonts w:hint="default" w:ascii="Times New Roman" w:hAnsi="Times New Roman" w:eastAsia="Times New Roman"/>
          <w:b/>
          <w:bCs/>
          <w:sz w:val="24"/>
          <w:szCs w:val="24"/>
          <w:lang w:val="en-US"/>
        </w:rPr>
      </w:pPr>
      <w:r>
        <w:rPr>
          <w:rFonts w:hint="default" w:ascii="Times New Roman" w:hAnsi="Times New Roman" w:eastAsia="Times New Roman"/>
          <w:b/>
          <w:bCs/>
          <w:sz w:val="24"/>
          <w:szCs w:val="24"/>
          <w:lang w:val="en-US"/>
        </w:rPr>
        <w:t xml:space="preserve">Font fallback </w:t>
      </w:r>
      <w:r>
        <w:rPr>
          <w:rFonts w:hint="default" w:ascii="Times New Roman" w:hAnsi="Times New Roman" w:eastAsia="Times New Roman"/>
          <w:b w:val="0"/>
          <w:bCs w:val="0"/>
          <w:sz w:val="24"/>
          <w:szCs w:val="24"/>
          <w:lang w:val="en-US"/>
        </w:rPr>
        <w:t>- https://www.w3schools.com/css/css_font_fallbacks.asp</w:t>
      </w:r>
    </w:p>
    <w:p w14:paraId="12652824">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kern w:val="2"/>
          <w:sz w:val="24"/>
          <w:szCs w:val="24"/>
          <w:lang w:val="en-US" w:eastAsia="en-US" w:bidi="ar-SA"/>
          <w14:ligatures w14:val="standardContextual"/>
        </w:rPr>
      </w:pPr>
      <w:r>
        <w:rPr>
          <w:rFonts w:hint="default" w:ascii="Times New Roman" w:hAnsi="Times New Roman" w:eastAsia="Times New Roman" w:cs="Times New Roman"/>
          <w:kern w:val="2"/>
          <w:sz w:val="24"/>
          <w:szCs w:val="24"/>
          <w:lang w:val="en-US" w:eastAsia="en-US" w:bidi="ar-SA"/>
          <w14:ligatures w14:val="standardContextual"/>
        </w:rPr>
        <w:t xml:space="preserve">- it is very important to always use </w:t>
      </w:r>
      <w:r>
        <w:rPr>
          <w:rFonts w:hint="default" w:ascii="Times New Roman" w:hAnsi="Times New Roman" w:eastAsia="Times New Roman" w:cs="Times New Roman"/>
          <w:color w:val="FF0000"/>
          <w:kern w:val="2"/>
          <w:sz w:val="24"/>
          <w:szCs w:val="24"/>
          <w:lang w:val="en-US" w:eastAsia="en-US" w:bidi="ar-SA"/>
          <w14:ligatures w14:val="standardContextual"/>
        </w:rPr>
        <w:t>fallback fonts</w:t>
      </w:r>
      <w:r>
        <w:rPr>
          <w:rFonts w:hint="default" w:ascii="Times New Roman" w:hAnsi="Times New Roman" w:eastAsia="Times New Roman" w:cs="Times New Roman"/>
          <w:kern w:val="2"/>
          <w:sz w:val="24"/>
          <w:szCs w:val="24"/>
          <w:lang w:val="en-US" w:eastAsia="en-US" w:bidi="ar-SA"/>
          <w14:ligatures w14:val="standardContextual"/>
        </w:rPr>
        <w:t>. This means that you should add a list of similar "backup fonts" in the font-family property. If the first font does not work, the browser will try the next one, and the next one, and so on. Always end the list with a generic font family name.</w:t>
      </w:r>
    </w:p>
    <w:p w14:paraId="653C44C3">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kern w:val="2"/>
          <w:sz w:val="24"/>
          <w:szCs w:val="24"/>
          <w:lang w:val="en-US" w:eastAsia="en-US" w:bidi="ar-SA"/>
          <w14:ligatures w14:val="standardContextual"/>
        </w:rPr>
      </w:pPr>
    </w:p>
    <w:p w14:paraId="330F8E5A">
      <w:pPr>
        <w:keepNext w:val="0"/>
        <w:keepLines w:val="0"/>
        <w:widowControl/>
        <w:numPr>
          <w:numId w:val="0"/>
        </w:numPr>
        <w:suppressLineNumbers w:val="0"/>
        <w:spacing w:before="0" w:beforeAutospacing="1" w:after="0" w:afterAutospacing="1"/>
        <w:ind w:left="360" w:leftChars="0" w:firstLine="240" w:firstLineChars="100"/>
        <w:rPr>
          <w:b/>
          <w:bCs/>
        </w:rPr>
      </w:pPr>
      <w:r>
        <w:rPr>
          <w:rFonts w:hint="default" w:ascii="Times New Roman" w:hAnsi="Times New Roman" w:eastAsia="Times New Roman" w:cs="Times New Roman"/>
          <w:b/>
          <w:bCs/>
          <w:sz w:val="24"/>
          <w:szCs w:val="24"/>
          <w:lang w:val="en-US"/>
        </w:rPr>
        <w:t xml:space="preserve">   Best web safe fonts:</w:t>
      </w:r>
    </w:p>
    <w:p w14:paraId="0D9932F4">
      <w:pPr>
        <w:keepNext w:val="0"/>
        <w:keepLines w:val="0"/>
        <w:widowControl/>
        <w:numPr>
          <w:ilvl w:val="0"/>
          <w:numId w:val="26"/>
        </w:numPr>
        <w:suppressLineNumbers w:val="0"/>
        <w:spacing w:before="0" w:beforeAutospacing="1" w:after="0" w:afterAutospacing="1"/>
        <w:ind w:left="720" w:hanging="360"/>
        <w:rPr>
          <w:sz w:val="18"/>
          <w:szCs w:val="18"/>
        </w:rPr>
      </w:pPr>
      <w:r>
        <w:rPr>
          <w:rFonts w:hint="default" w:ascii="Times New Roman" w:hAnsi="Times New Roman" w:eastAsia="Times New Roman" w:cs="Times New Roman"/>
          <w:sz w:val="18"/>
          <w:szCs w:val="18"/>
          <w:lang w:val="en-US"/>
        </w:rPr>
        <w:t xml:space="preserve"> </w:t>
      </w:r>
      <w:r>
        <w:rPr>
          <w:rFonts w:ascii="Verdana" w:hAnsi="Verdana" w:cs="Verdana"/>
          <w:i w:val="0"/>
          <w:iCs w:val="0"/>
          <w:caps w:val="0"/>
          <w:color w:val="000000"/>
          <w:spacing w:val="0"/>
          <w:sz w:val="18"/>
          <w:szCs w:val="18"/>
          <w:shd w:val="clear" w:fill="FFFFFF"/>
        </w:rPr>
        <w:t>Arial (sans-serif)</w:t>
      </w:r>
    </w:p>
    <w:p w14:paraId="561FEB38">
      <w:pPr>
        <w:keepNext w:val="0"/>
        <w:keepLines w:val="0"/>
        <w:widowControl/>
        <w:numPr>
          <w:ilvl w:val="0"/>
          <w:numId w:val="26"/>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Verdana (sans-serif)</w:t>
      </w:r>
    </w:p>
    <w:p w14:paraId="5402FD32">
      <w:pPr>
        <w:keepNext w:val="0"/>
        <w:keepLines w:val="0"/>
        <w:widowControl/>
        <w:numPr>
          <w:ilvl w:val="0"/>
          <w:numId w:val="26"/>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Tahoma (sans-serif)</w:t>
      </w:r>
    </w:p>
    <w:p w14:paraId="73AA2A68">
      <w:pPr>
        <w:keepNext w:val="0"/>
        <w:keepLines w:val="0"/>
        <w:widowControl/>
        <w:numPr>
          <w:ilvl w:val="0"/>
          <w:numId w:val="26"/>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Trebuchet MS (sans-serif)</w:t>
      </w:r>
    </w:p>
    <w:p w14:paraId="196B0AA1">
      <w:pPr>
        <w:keepNext w:val="0"/>
        <w:keepLines w:val="0"/>
        <w:widowControl/>
        <w:numPr>
          <w:ilvl w:val="0"/>
          <w:numId w:val="26"/>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Times New Roman (serif)</w:t>
      </w:r>
    </w:p>
    <w:p w14:paraId="55B080B8">
      <w:pPr>
        <w:keepNext w:val="0"/>
        <w:keepLines w:val="0"/>
        <w:widowControl/>
        <w:numPr>
          <w:ilvl w:val="0"/>
          <w:numId w:val="26"/>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Georgia (serif)</w:t>
      </w:r>
    </w:p>
    <w:p w14:paraId="2DDC7D65">
      <w:pPr>
        <w:keepNext w:val="0"/>
        <w:keepLines w:val="0"/>
        <w:widowControl/>
        <w:numPr>
          <w:ilvl w:val="0"/>
          <w:numId w:val="26"/>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Garamond (serif)</w:t>
      </w:r>
    </w:p>
    <w:p w14:paraId="097200DF">
      <w:pPr>
        <w:keepNext w:val="0"/>
        <w:keepLines w:val="0"/>
        <w:widowControl/>
        <w:numPr>
          <w:ilvl w:val="0"/>
          <w:numId w:val="26"/>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Courier New (monospace)</w:t>
      </w:r>
    </w:p>
    <w:p w14:paraId="28E3314D">
      <w:pPr>
        <w:keepNext w:val="0"/>
        <w:keepLines w:val="0"/>
        <w:widowControl/>
        <w:numPr>
          <w:ilvl w:val="0"/>
          <w:numId w:val="26"/>
        </w:numPr>
        <w:suppressLineNumbers w:val="0"/>
        <w:spacing w:before="0" w:beforeAutospacing="1" w:after="0" w:afterAutospacing="1"/>
        <w:ind w:left="720" w:hanging="360"/>
        <w:rPr>
          <w:sz w:val="18"/>
          <w:szCs w:val="18"/>
        </w:rPr>
      </w:pPr>
      <w:r>
        <w:rPr>
          <w:rFonts w:hint="default" w:ascii="Verdana" w:hAnsi="Verdana" w:cs="Verdana"/>
          <w:i w:val="0"/>
          <w:iCs w:val="0"/>
          <w:caps w:val="0"/>
          <w:color w:val="000000"/>
          <w:spacing w:val="0"/>
          <w:sz w:val="18"/>
          <w:szCs w:val="18"/>
          <w:shd w:val="clear" w:fill="FFFFFF"/>
        </w:rPr>
        <w:t>Brush Script MT (cursive)</w:t>
      </w:r>
    </w:p>
    <w:p w14:paraId="5E5C4ECF">
      <w:pPr>
        <w:rPr>
          <w:rFonts w:hint="default" w:ascii="Times New Roman" w:hAnsi="Times New Roman" w:eastAsia="Times New Roman" w:cs="Times New Roman"/>
          <w:sz w:val="24"/>
          <w:szCs w:val="24"/>
          <w:lang w:val="en-US"/>
        </w:rPr>
      </w:pPr>
    </w:p>
    <w:p w14:paraId="1B18EEF2">
      <w:pPr>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sz w:val="24"/>
          <w:szCs w:val="24"/>
          <w:lang w:val="en-US"/>
        </w:rPr>
        <w:t xml:space="preserve">Font-style: </w:t>
      </w:r>
      <w:r>
        <w:rPr>
          <w:rFonts w:hint="default" w:ascii="Times New Roman" w:hAnsi="Times New Roman" w:eastAsia="Times New Roman" w:cs="Times New Roman"/>
          <w:sz w:val="24"/>
          <w:szCs w:val="24"/>
          <w:lang w:val="en-US"/>
        </w:rPr>
        <w:t xml:space="preserve"> </w:t>
      </w:r>
      <w:r>
        <w:rPr>
          <w:rFonts w:ascii="Times New Roman" w:hAnsi="Times New Roman" w:eastAsia="Times New Roman" w:cs="Times New Roman"/>
          <w:kern w:val="0"/>
          <w:sz w:val="24"/>
          <w:szCs w:val="24"/>
          <w14:ligatures w14:val="none"/>
        </w:rPr>
        <w:t>normal, italic, oblique</w:t>
      </w:r>
    </w:p>
    <w:p w14:paraId="399F5C1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Weight</w:t>
      </w:r>
      <w:r>
        <w:rPr>
          <w:rFonts w:hint="default" w:ascii="Times New Roman" w:hAnsi="Times New Roman" w:eastAsia="Times New Roman" w:cs="Times New Roman"/>
          <w:b/>
          <w:bCs/>
          <w:kern w:val="0"/>
          <w:sz w:val="24"/>
          <w:szCs w:val="24"/>
          <w:lang w:val="en-US"/>
          <w14:ligatures w14:val="none"/>
        </w:rPr>
        <w:t xml:space="preserve">:  </w:t>
      </w:r>
      <w:r>
        <w:rPr>
          <w:rFonts w:ascii="Times New Roman" w:hAnsi="Times New Roman" w:eastAsia="Times New Roman" w:cs="Times New Roman"/>
          <w:kern w:val="0"/>
          <w:sz w:val="24"/>
          <w:szCs w:val="24"/>
          <w14:ligatures w14:val="none"/>
        </w:rPr>
        <w:t>light, medium, bold, black (</w:t>
      </w:r>
      <w:r>
        <w:rPr>
          <w:rFonts w:hint="default" w:ascii="Times New Roman" w:hAnsi="Times New Roman" w:eastAsia="Times New Roman" w:cs="Times New Roman"/>
          <w:kern w:val="0"/>
          <w:sz w:val="24"/>
          <w:szCs w:val="24"/>
          <w:lang w:val="en-US"/>
          <w14:ligatures w14:val="none"/>
        </w:rPr>
        <w:t>debljina slova</w:t>
      </w:r>
      <w:r>
        <w:rPr>
          <w:rFonts w:ascii="Times New Roman" w:hAnsi="Times New Roman" w:eastAsia="Times New Roman" w:cs="Times New Roman"/>
          <w:kern w:val="0"/>
          <w:sz w:val="24"/>
          <w:szCs w:val="24"/>
          <w14:ligatures w14:val="none"/>
        </w:rPr>
        <w:t>)</w:t>
      </w:r>
    </w:p>
    <w:p w14:paraId="6EE6B414">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Font-size: </w:t>
      </w:r>
      <w:r>
        <w:rPr>
          <w:rFonts w:hint="default" w:ascii="Times New Roman" w:hAnsi="Times New Roman" w:eastAsia="Times New Roman" w:cs="Times New Roman"/>
          <w:kern w:val="0"/>
          <w:sz w:val="24"/>
          <w:szCs w:val="24"/>
          <w:lang w:val="en-US"/>
          <w14:ligatures w14:val="none"/>
        </w:rPr>
        <w:t xml:space="preserve"> </w:t>
      </w:r>
      <w:r>
        <w:rPr>
          <w:rFonts w:ascii="Times New Roman" w:hAnsi="Times New Roman" w:eastAsia="Times New Roman" w:cs="Times New Roman"/>
          <w:kern w:val="0"/>
          <w:sz w:val="24"/>
          <w:szCs w:val="24"/>
          <w14:ligatures w14:val="none"/>
        </w:rPr>
        <w:t>1em is 16px.</w:t>
      </w:r>
      <w:r>
        <w:rPr>
          <w:rFonts w:hint="default" w:ascii="Times New Roman" w:hAnsi="Times New Roman" w:eastAsia="Times New Roman" w:cs="Times New Roman"/>
          <w:kern w:val="0"/>
          <w:sz w:val="24"/>
          <w:szCs w:val="24"/>
          <w:lang w:val="en-US"/>
          <w14:ligatures w14:val="none"/>
        </w:rPr>
        <w:t xml:space="preserve"> </w:t>
      </w:r>
    </w:p>
    <w:p w14:paraId="7DADC350">
      <w:pPr>
        <w:ind w:firstLine="1200" w:firstLineChars="50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1vw = 1% of viewport width. If the viewport is 50cm wide, 1vw is 0.5cm.</w:t>
      </w:r>
    </w:p>
    <w:p w14:paraId="4BA9CA8D">
      <w:pPr>
        <w:pStyle w:val="14"/>
        <w:numPr>
          <w:numId w:val="0"/>
        </w:numPr>
        <w:ind w:firstLine="720" w:firstLineChars="300"/>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b/>
          <w:bCs/>
          <w:kern w:val="0"/>
          <w:sz w:val="24"/>
          <w:szCs w:val="24"/>
          <w:lang w:val="en-US"/>
          <w14:ligatures w14:val="none"/>
        </w:rPr>
        <w:t xml:space="preserve">       </w:t>
      </w:r>
      <w:r>
        <w:rPr>
          <w:rFonts w:ascii="Times New Roman" w:hAnsi="Times New Roman" w:eastAsia="Times New Roman" w:cs="Times New Roman"/>
          <w:b w:val="0"/>
          <w:bCs w:val="0"/>
          <w:color w:val="FF0000"/>
          <w:kern w:val="0"/>
          <w:sz w:val="24"/>
          <w:szCs w:val="24"/>
          <w14:ligatures w14:val="none"/>
        </w:rPr>
        <w:t xml:space="preserve">Weight </w:t>
      </w:r>
      <w:r>
        <w:rPr>
          <w:rFonts w:ascii="Times New Roman" w:hAnsi="Times New Roman" w:eastAsia="Times New Roman" w:cs="Times New Roman"/>
          <w:kern w:val="0"/>
          <w:sz w:val="24"/>
          <w:szCs w:val="24"/>
          <w14:ligatures w14:val="none"/>
        </w:rPr>
        <w:t>(zadebljanje fonta, normal, bold, lighter, bolder, ili u brojevima 100;)</w:t>
      </w:r>
    </w:p>
    <w:p w14:paraId="178E0496">
      <w:pPr>
        <w:ind w:firstLine="1200" w:firstLineChars="500"/>
        <w:rPr>
          <w:rFonts w:hint="default" w:ascii="Times New Roman" w:hAnsi="Times New Roman" w:eastAsia="Times New Roman" w:cs="Times New Roman"/>
          <w:kern w:val="0"/>
          <w:sz w:val="24"/>
          <w:szCs w:val="24"/>
          <w:lang w:val="en-US"/>
          <w14:ligatures w14:val="none"/>
        </w:rPr>
      </w:pPr>
    </w:p>
    <w:p w14:paraId="31BF3F3C">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Font parings :</w:t>
      </w: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kern w:val="0"/>
          <w:sz w:val="24"/>
          <w:szCs w:val="24"/>
          <w:lang w:val="en-US"/>
          <w14:ligatures w14:val="none"/>
        </w:rPr>
        <w:t>https://www.w3schools.com/css/css_font_pairings.asp</w:t>
      </w:r>
    </w:p>
    <w:p w14:paraId="52A54109">
      <w:pPr>
        <w:rPr>
          <w:rFonts w:hint="default" w:ascii="Verdana" w:hAnsi="Verdana" w:eastAsia="SimSun"/>
          <w:i w:val="0"/>
          <w:iCs w:val="0"/>
          <w:caps w:val="0"/>
          <w:color w:val="000000"/>
          <w:spacing w:val="0"/>
          <w:sz w:val="15"/>
          <w:szCs w:val="15"/>
          <w:shd w:val="clear" w:fill="FFFFFF"/>
          <w:lang w:val="en-US"/>
        </w:rPr>
      </w:pPr>
    </w:p>
    <w:p w14:paraId="6EE5760A">
      <w:pPr>
        <w:rPr>
          <w:rFonts w:hint="default" w:ascii="Verdana" w:hAnsi="Verdana" w:eastAsia="SimSun"/>
          <w:i w:val="0"/>
          <w:iCs w:val="0"/>
          <w:caps w:val="0"/>
          <w:color w:val="000000"/>
          <w:spacing w:val="0"/>
          <w:sz w:val="15"/>
          <w:szCs w:val="15"/>
          <w:shd w:val="clear" w:fill="FFFFFF"/>
          <w:lang w:val="en-US"/>
        </w:rPr>
      </w:pPr>
    </w:p>
    <w:p w14:paraId="44C03C68">
      <w:pPr>
        <w:rPr>
          <w:rFonts w:hint="default" w:ascii="Verdana" w:hAnsi="Verdana" w:eastAsia="SimSun"/>
          <w:b/>
          <w:bCs/>
          <w:i w:val="0"/>
          <w:iCs w:val="0"/>
          <w:caps w:val="0"/>
          <w:color w:val="000000"/>
          <w:spacing w:val="0"/>
          <w:sz w:val="24"/>
          <w:szCs w:val="24"/>
          <w:shd w:val="clear" w:fill="FFFFFF"/>
          <w:lang w:val="en-US"/>
          <w14:textFill>
            <w14:gradFill>
              <w14:gsLst>
                <w14:gs w14:pos="0">
                  <w14:srgbClr w14:val="FE4444"/>
                </w14:gs>
                <w14:gs w14:pos="100000">
                  <w14:srgbClr w14:val="832B2B"/>
                </w14:gs>
              </w14:gsLst>
              <w14:lin w14:scaled="0"/>
            </w14:gradFill>
          </w14:textFill>
        </w:rPr>
      </w:pPr>
      <w:r>
        <w:rPr>
          <w:rFonts w:hint="default" w:ascii="Verdana" w:hAnsi="Verdana" w:eastAsia="SimSun"/>
          <w:b/>
          <w:bCs/>
          <w:i w:val="0"/>
          <w:iCs w:val="0"/>
          <w:caps w:val="0"/>
          <w:color w:val="000000"/>
          <w:spacing w:val="0"/>
          <w:sz w:val="24"/>
          <w:szCs w:val="24"/>
          <w:shd w:val="clear" w:fill="FFFFFF"/>
          <w:lang w:val="en-US"/>
          <w14:textFill>
            <w14:gradFill>
              <w14:gsLst>
                <w14:gs w14:pos="0">
                  <w14:srgbClr w14:val="FE4444"/>
                </w14:gs>
                <w14:gs w14:pos="100000">
                  <w14:srgbClr w14:val="832B2B"/>
                </w14:gs>
              </w14:gsLst>
              <w14:lin w14:scaled="0"/>
            </w14:gradFill>
          </w14:textFill>
        </w:rPr>
        <w:t>@font-face</w:t>
      </w:r>
    </w:p>
    <w:p w14:paraId="7D38E82C">
      <w:pPr>
        <w:rPr>
          <w:rFonts w:hint="default" w:ascii="Times New Roman" w:hAnsi="Times New Roman" w:eastAsia="Times New Roman" w:cs="Times New Roman"/>
          <w:kern w:val="0"/>
          <w:sz w:val="24"/>
          <w:szCs w:val="24"/>
          <w:lang w:val="en-US"/>
          <w14:ligatures w14:val="none"/>
        </w:rPr>
      </w:pPr>
      <w:r>
        <w:rPr>
          <w:rFonts w:hint="default" w:ascii="Verdana" w:hAnsi="Verdana" w:eastAsia="SimSun"/>
          <w:i w:val="0"/>
          <w:iCs w:val="0"/>
          <w:caps w:val="0"/>
          <w:color w:val="000000"/>
          <w:spacing w:val="0"/>
          <w:sz w:val="24"/>
          <w:szCs w:val="24"/>
          <w:shd w:val="clear" w:fill="FFFFFF"/>
          <w:lang w:val="en-US"/>
        </w:rPr>
        <w:t xml:space="preserve"> </w:t>
      </w:r>
      <w:r>
        <w:rPr>
          <w:rFonts w:hint="default" w:ascii="Times New Roman" w:hAnsi="Times New Roman" w:eastAsia="Times New Roman" w:cs="Times New Roman"/>
          <w:kern w:val="0"/>
          <w:sz w:val="24"/>
          <w:szCs w:val="24"/>
          <w:lang w:val="en-US"/>
          <w14:ligatures w14:val="none"/>
        </w:rPr>
        <w:t>-  koristi se kada npr ima kreiran specifican font za nekog klijenta pa ga mi hostujem na nas server</w:t>
      </w:r>
    </w:p>
    <w:p w14:paraId="64A50C45">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na offline projektima</w:t>
      </w:r>
    </w:p>
    <w:p w14:paraId="7D5A265B">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bolja kontrola</w:t>
      </w:r>
    </w:p>
    <w:p w14:paraId="0D715EF4">
      <w:pPr>
        <w:rPr>
          <w:rFonts w:hint="default" w:ascii="Times New Roman" w:hAnsi="Times New Roman" w:eastAsia="Times New Roman" w:cs="Times New Roman"/>
          <w:kern w:val="0"/>
          <w:sz w:val="24"/>
          <w:szCs w:val="24"/>
          <w:lang w:val="en-US"/>
          <w14:ligatures w14:val="none"/>
        </w:rPr>
      </w:pPr>
    </w:p>
    <w:p w14:paraId="492A155A">
      <w:pPr>
        <w:rPr>
          <w:rFonts w:hint="default" w:ascii="Times New Roman" w:hAnsi="Times New Roman" w:eastAsia="Times New Roman" w:cs="Times New Roman"/>
          <w:kern w:val="0"/>
          <w:sz w:val="24"/>
          <w:szCs w:val="24"/>
          <w:lang w:val="en-US"/>
          <w14:ligatures w14:val="none"/>
        </w:rPr>
      </w:pPr>
    </w:p>
    <w:p w14:paraId="37C195D6">
      <w:pPr>
        <w:rPr>
          <w:rFonts w:hint="default" w:ascii="Times New Roman" w:hAnsi="Times New Roman" w:eastAsia="Times New Roman" w:cs="Times New Roman"/>
          <w:kern w:val="0"/>
          <w:sz w:val="24"/>
          <w:szCs w:val="24"/>
          <w:lang w:val="en-US"/>
          <w14:ligatures w14:val="none"/>
        </w:rPr>
      </w:pPr>
    </w:p>
    <w:p w14:paraId="1AE59847">
      <w:pPr>
        <w:rPr>
          <w:rFonts w:hint="default" w:ascii="Times New Roman" w:hAnsi="Times New Roman" w:eastAsia="Times New Roman" w:cs="Times New Roman"/>
          <w:kern w:val="0"/>
          <w:sz w:val="24"/>
          <w:szCs w:val="24"/>
          <w:lang w:val="en-US"/>
          <w14:ligatures w14:val="none"/>
        </w:rPr>
      </w:pPr>
    </w:p>
    <w:p w14:paraId="2B6F6149">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Fomati </w:t>
      </w:r>
      <w:r>
        <w:rPr>
          <w:rFonts w:hint="default" w:ascii="Times New Roman" w:hAnsi="Times New Roman" w:eastAsia="Times New Roman" w:cs="Times New Roman"/>
          <w:kern w:val="0"/>
          <w:sz w:val="24"/>
          <w:szCs w:val="24"/>
          <w:lang w:val="en-US"/>
          <w14:ligatures w14:val="none"/>
        </w:rPr>
        <w:t xml:space="preserve">: </w:t>
      </w:r>
      <w:r>
        <w:rPr>
          <w:rFonts w:ascii="SimSun" w:hAnsi="SimSun" w:eastAsia="SimSun" w:cs="SimSun"/>
          <w:sz w:val="24"/>
          <w:szCs w:val="24"/>
        </w:rPr>
        <w:t xml:space="preserve"> </w:t>
      </w:r>
      <w:r>
        <w:rPr>
          <w:rStyle w:val="9"/>
          <w:rFonts w:ascii="SimSun" w:hAnsi="SimSun" w:eastAsia="SimSun" w:cs="SimSun"/>
          <w:sz w:val="24"/>
          <w:szCs w:val="24"/>
        </w:rPr>
        <w:t>woff2</w:t>
      </w:r>
      <w:r>
        <w:rPr>
          <w:rFonts w:ascii="SimSun" w:hAnsi="SimSun" w:eastAsia="SimSun" w:cs="SimSun"/>
          <w:sz w:val="24"/>
          <w:szCs w:val="24"/>
        </w:rPr>
        <w:t xml:space="preserve">, </w:t>
      </w:r>
      <w:r>
        <w:rPr>
          <w:rStyle w:val="9"/>
          <w:rFonts w:ascii="SimSun" w:hAnsi="SimSun" w:eastAsia="SimSun" w:cs="SimSun"/>
          <w:sz w:val="24"/>
          <w:szCs w:val="24"/>
        </w:rPr>
        <w:t>woff</w:t>
      </w:r>
      <w:r>
        <w:rPr>
          <w:rFonts w:ascii="SimSun" w:hAnsi="SimSun" w:eastAsia="SimSun" w:cs="SimSun"/>
          <w:sz w:val="24"/>
          <w:szCs w:val="24"/>
        </w:rPr>
        <w:t xml:space="preserve">, </w:t>
      </w:r>
      <w:r>
        <w:rPr>
          <w:rStyle w:val="9"/>
          <w:rFonts w:ascii="SimSun" w:hAnsi="SimSun" w:eastAsia="SimSun" w:cs="SimSun"/>
          <w:sz w:val="24"/>
          <w:szCs w:val="24"/>
        </w:rPr>
        <w:t>ttf</w:t>
      </w:r>
    </w:p>
    <w:p w14:paraId="11D6C3AE">
      <w:pPr>
        <w:rPr>
          <w:rFonts w:hint="default" w:ascii="Times New Roman" w:hAnsi="Times New Roman" w:eastAsia="Times New Roman" w:cs="Times New Roman"/>
          <w:kern w:val="0"/>
          <w:sz w:val="24"/>
          <w:szCs w:val="24"/>
          <w:lang w:val="en-US"/>
          <w14:ligatures w14:val="none"/>
        </w:rPr>
      </w:pPr>
    </w:p>
    <w:p w14:paraId="76BA6462">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C586C0"/>
          <w:kern w:val="0"/>
          <w:sz w:val="18"/>
          <w:szCs w:val="18"/>
          <w:shd w:val="clear" w:fill="1F1F1F"/>
          <w:lang w:val="en-US" w:eastAsia="zh-CN" w:bidi="ar"/>
          <w14:ligatures w14:val="standardContextual"/>
        </w:rPr>
        <w:t>@font-face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861611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font-family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'Noto Sans KR'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2FDE161">
      <w:pPr>
        <w:keepNext w:val="0"/>
        <w:keepLines w:val="0"/>
        <w:widowControl/>
        <w:suppressLineNumbers w:val="0"/>
        <w:shd w:val="clear" w:fill="1F1F1F"/>
        <w:spacing w:line="190" w:lineRule="atLeast"/>
        <w:jc w:val="left"/>
        <w:rPr>
          <w:rFonts w:ascii="Consolas" w:hAnsi="Consolas" w:eastAsia="Consolas" w:cs="Consolas"/>
          <w:b w:val="0"/>
          <w:bCs w:val="0"/>
          <w:color w:val="CCCCCC"/>
          <w:sz w:val="14"/>
          <w:szCs w:val="14"/>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fonts/NotoSans/Sixtyfour_Convergence/SixtyfourConvergence-Regular-VariableFont_BLED\,SCAN\,XELA\,YELA.ttf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DCDCAA"/>
          <w:kern w:val="0"/>
          <w:sz w:val="18"/>
          <w:szCs w:val="18"/>
          <w:shd w:val="clear" w:fill="1F1F1F"/>
          <w:lang w:val="en-US" w:eastAsia="zh-CN" w:bidi="ar"/>
          <w14:ligatures w14:val="standardContextual"/>
        </w:rPr>
        <w:t>format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'ttf'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174E7A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774D54C">
      <w:pPr>
        <w:rPr>
          <w:rFonts w:hint="default" w:ascii="Verdana" w:hAnsi="Verdana" w:eastAsia="SimSun"/>
          <w:i w:val="0"/>
          <w:iCs w:val="0"/>
          <w:caps w:val="0"/>
          <w:color w:val="000000"/>
          <w:spacing w:val="0"/>
          <w:sz w:val="18"/>
          <w:szCs w:val="18"/>
          <w:shd w:val="clear" w:fill="FFFFFF"/>
          <w:lang w:val="en-US"/>
        </w:rPr>
      </w:pPr>
    </w:p>
    <w:p w14:paraId="00497FB4">
      <w:pPr>
        <w:rPr>
          <w:rFonts w:hint="default" w:ascii="Verdana" w:hAnsi="Verdana" w:eastAsia="SimSun"/>
          <w:i w:val="0"/>
          <w:iCs w:val="0"/>
          <w:caps w:val="0"/>
          <w:color w:val="000000"/>
          <w:spacing w:val="0"/>
          <w:sz w:val="18"/>
          <w:szCs w:val="18"/>
          <w:shd w:val="clear" w:fill="FFFFFF"/>
          <w:lang w:val="en-US"/>
        </w:rPr>
      </w:pPr>
      <w:r>
        <w:rPr>
          <w:rFonts w:hint="default" w:ascii="Verdana" w:hAnsi="Verdana" w:eastAsia="SimSun"/>
          <w:i w:val="0"/>
          <w:iCs w:val="0"/>
          <w:color w:val="000000"/>
          <w:spacing w:val="0"/>
          <w:sz w:val="18"/>
          <w:szCs w:val="18"/>
          <w:shd w:val="clear" w:fill="FFFFFF"/>
          <w:lang w:val="en-US"/>
        </w:rPr>
        <w:t>N</w:t>
      </w:r>
      <w:r>
        <w:rPr>
          <w:rFonts w:hint="default" w:ascii="Verdana" w:hAnsi="Verdana" w:eastAsia="SimSun"/>
          <w:i w:val="0"/>
          <w:iCs w:val="0"/>
          <w:caps w:val="0"/>
          <w:color w:val="000000"/>
          <w:spacing w:val="0"/>
          <w:sz w:val="18"/>
          <w:szCs w:val="18"/>
          <w:shd w:val="clear" w:fill="FFFFFF"/>
          <w:lang w:val="en-US"/>
        </w:rPr>
        <w:t xml:space="preserve">akon toga se u odredjenom elementu ili na body dodaje : </w:t>
      </w:r>
    </w:p>
    <w:p w14:paraId="6605599E">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font-family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'Noto Sans KR'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08BA6B5">
      <w:pPr>
        <w:rPr>
          <w:rFonts w:hint="default" w:ascii="Times New Roman" w:hAnsi="Times New Roman" w:eastAsia="Times New Roman" w:cs="Times New Roman"/>
          <w:kern w:val="0"/>
          <w:sz w:val="24"/>
          <w:szCs w:val="24"/>
          <w:lang w:val="en-US"/>
          <w14:ligatures w14:val="none"/>
        </w:rPr>
      </w:pPr>
    </w:p>
    <w:p w14:paraId="67937F22">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Eksterni </w:t>
      </w:r>
      <w:r>
        <w:rPr>
          <w:rFonts w:hint="default" w:ascii="Times New Roman" w:hAnsi="Times New Roman" w:eastAsia="Times New Roman" w:cs="Times New Roman"/>
          <w:kern w:val="0"/>
          <w:sz w:val="24"/>
          <w:szCs w:val="24"/>
          <w:lang w:val="en-US"/>
          <w14:ligatures w14:val="none"/>
        </w:rPr>
        <w:t>fontovi se moraju importovati :</w:t>
      </w:r>
    </w:p>
    <w:p w14:paraId="23E5D1E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20"/>
          <w:szCs w:val="20"/>
          <w:shd w:val="clear" w:fill="1F1F1F"/>
          <w:lang w:val="en-US" w:eastAsia="zh-CN" w:bidi="ar"/>
          <w14:ligatures w14:val="standardContextual"/>
        </w:rPr>
        <w:t>@import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url</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'https://fonts.googleapis.com/css2?family=Montserrat:ital,wght@0,100..900;1,100..900&amp;family=Noto+Serif+Oriya:wght@400..700&amp;display=swap'</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9788E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FC29D1F">
      <w:pPr>
        <w:rPr>
          <w:rFonts w:hint="default" w:ascii="Times New Roman" w:hAnsi="Times New Roman" w:eastAsia="Times New Roman" w:cs="Times New Roman"/>
          <w:kern w:val="0"/>
          <w:sz w:val="24"/>
          <w:szCs w:val="24"/>
          <w:lang w:val="en-US"/>
          <w14:ligatures w14:val="none"/>
        </w:rPr>
      </w:pPr>
    </w:p>
    <w:p w14:paraId="11D01989">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 u elementu se pise ovo: </w:t>
      </w:r>
    </w:p>
    <w:p w14:paraId="3F3F8661">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font-family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"Montserrat"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sans-serif</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4C75C00">
      <w:pPr>
        <w:rPr>
          <w:rFonts w:hint="default" w:ascii="Times New Roman" w:hAnsi="Times New Roman" w:eastAsia="Times New Roman" w:cs="Times New Roman"/>
          <w:sz w:val="24"/>
          <w:szCs w:val="24"/>
          <w:lang w:val="en-US"/>
        </w:rPr>
      </w:pPr>
    </w:p>
    <w:p w14:paraId="2ACC06B1">
      <w:pPr>
        <w:rPr>
          <w:rFonts w:hint="default" w:ascii="Times New Roman" w:hAnsi="Times New Roman" w:eastAsia="Times New Roman" w:cs="Times New Roman"/>
          <w:sz w:val="24"/>
          <w:szCs w:val="24"/>
          <w:lang w:val="en-US"/>
        </w:rPr>
      </w:pPr>
    </w:p>
    <w:p w14:paraId="704F1D4B">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color w:val="FF0000"/>
          <w:sz w:val="24"/>
          <w:szCs w:val="24"/>
          <w:highlight w:val="yellow"/>
          <w:lang w:val="en-US"/>
        </w:rPr>
        <w:t>ICONS</w:t>
      </w:r>
    </w:p>
    <w:p w14:paraId="292E169C">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Ikone mozemo uzeti na Awesome Icon I Bootstrap !!!</w:t>
      </w:r>
    </w:p>
    <w:p w14:paraId="6EBF868F">
      <w:pPr>
        <w:rPr>
          <w:rFonts w:hint="default" w:ascii="Times New Roman" w:hAnsi="Times New Roman" w:eastAsia="Times New Roman" w:cs="Times New Roman"/>
          <w:sz w:val="24"/>
          <w:szCs w:val="24"/>
          <w:lang w:val="en-US"/>
        </w:rPr>
      </w:pPr>
    </w:p>
    <w:p w14:paraId="57C6855E">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b/>
          <w:bCs/>
          <w:sz w:val="28"/>
          <w:szCs w:val="28"/>
          <w:lang w:val="en-US"/>
        </w:rPr>
        <w:t>Awesome</w:t>
      </w:r>
      <w:r>
        <w:rPr>
          <w:rFonts w:hint="default" w:ascii="Times New Roman" w:hAnsi="Times New Roman" w:eastAsia="Times New Roman" w:cs="Times New Roman"/>
          <w:sz w:val="24"/>
          <w:szCs w:val="24"/>
          <w:lang w:val="en-US"/>
        </w:rPr>
        <w:t xml:space="preserve">: kreira se sopstveni </w:t>
      </w:r>
      <w:r>
        <w:rPr>
          <w:rFonts w:hint="default" w:ascii="Times New Roman" w:hAnsi="Times New Roman" w:eastAsia="Times New Roman" w:cs="Times New Roman"/>
          <w:b/>
          <w:bCs/>
          <w:sz w:val="24"/>
          <w:szCs w:val="24"/>
          <w:lang w:val="en-US"/>
        </w:rPr>
        <w:t>KIT</w:t>
      </w:r>
      <w:r>
        <w:rPr>
          <w:rFonts w:hint="default" w:ascii="Times New Roman" w:hAnsi="Times New Roman" w:eastAsia="Times New Roman" w:cs="Times New Roman"/>
          <w:sz w:val="24"/>
          <w:szCs w:val="24"/>
          <w:lang w:val="en-US"/>
        </w:rPr>
        <w:t xml:space="preserve">, to se kopira u </w:t>
      </w:r>
      <w:r>
        <w:rPr>
          <w:rFonts w:hint="default" w:ascii="Times New Roman" w:hAnsi="Times New Roman" w:eastAsia="Times New Roman" w:cs="Times New Roman"/>
          <w:b/>
          <w:bCs/>
          <w:sz w:val="24"/>
          <w:szCs w:val="24"/>
          <w:lang w:val="en-US"/>
        </w:rPr>
        <w:t xml:space="preserve">HEAD </w:t>
      </w:r>
      <w:r>
        <w:rPr>
          <w:rFonts w:hint="default" w:ascii="Times New Roman" w:hAnsi="Times New Roman" w:eastAsia="Times New Roman" w:cs="Times New Roman"/>
          <w:sz w:val="24"/>
          <w:szCs w:val="24"/>
          <w:lang w:val="en-US"/>
        </w:rPr>
        <w:t>a dole se dodaje icon koje mozemo naci na sajtu, najcesce su elementi i ili span.</w:t>
      </w:r>
    </w:p>
    <w:p w14:paraId="69EF0B44">
      <w:pPr>
        <w:rPr>
          <w:rFonts w:hint="default" w:ascii="Times New Roman" w:hAnsi="Times New Roman" w:eastAsia="Times New Roman" w:cs="Times New Roman"/>
          <w:sz w:val="24"/>
          <w:szCs w:val="24"/>
          <w:lang w:val="en-US"/>
        </w:rPr>
      </w:pPr>
    </w:p>
    <w:p w14:paraId="52C1BA23">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Head :  my kit za awesome:</w:t>
      </w:r>
    </w:p>
    <w:p w14:paraId="64ADD5D8">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"https://kit.fontawesome.com/6363efdda1.js"</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crossorigin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"anonymous"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0F1A1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04587531">
      <w:pPr>
        <w:rPr>
          <w:rFonts w:hint="default" w:ascii="Times New Roman" w:hAnsi="Times New Roman" w:eastAsia="Times New Roman" w:cs="Times New Roman"/>
          <w:sz w:val="24"/>
          <w:szCs w:val="24"/>
          <w:lang w:val="en-US"/>
        </w:rPr>
      </w:pPr>
    </w:p>
    <w:p w14:paraId="7928FEE3">
      <w:p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Body :</w:t>
      </w:r>
    </w:p>
    <w:p w14:paraId="3EE49D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"fa-solid fa-palette"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B9CCC09">
      <w:pPr>
        <w:pStyle w:val="14"/>
        <w:numPr>
          <w:numId w:val="0"/>
        </w:numPr>
        <w:rPr>
          <w:rFonts w:hint="default" w:ascii="Times New Roman" w:hAnsi="Times New Roman" w:eastAsia="Times New Roman" w:cs="Times New Roman"/>
          <w:sz w:val="24"/>
          <w:szCs w:val="24"/>
          <w:lang w:val="en-US"/>
        </w:rPr>
      </w:pPr>
    </w:p>
    <w:p w14:paraId="6F75803F">
      <w:pPr>
        <w:pStyle w:val="14"/>
        <w:numPr>
          <w:numId w:val="0"/>
        </w:numPr>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Osnovni link za Awesome icons je :</w:t>
      </w:r>
    </w:p>
    <w:p w14:paraId="23FDAE9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"stylesheet"</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"https://cdnjs.cloudflare.com/ajax/libs/font-awesome/6.0.0/css/all.min.css"</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74D4F5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4"/>
          <w:szCs w:val="14"/>
        </w:rPr>
      </w:pPr>
    </w:p>
    <w:p w14:paraId="67D93C66">
      <w:pPr>
        <w:rPr>
          <w:rFonts w:ascii="Times New Roman" w:hAnsi="Times New Roman" w:eastAsia="Times New Roman" w:cs="Times New Roman"/>
          <w:kern w:val="0"/>
          <w:sz w:val="24"/>
          <w:szCs w:val="24"/>
          <w14:ligatures w14:val="none"/>
        </w:rPr>
      </w:pPr>
    </w:p>
    <w:p w14:paraId="2C93DEC0">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nakon ovoga u HEAD-u, dole u BODY dodajemo ikonu koju zelimo.</w:t>
      </w:r>
    </w:p>
    <w:p w14:paraId="306983F8">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Primer stilizovanja jedno pored drugog:</w:t>
      </w:r>
    </w:p>
    <w:p w14:paraId="6C787935">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"display: inline;"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r>
        <w:rPr>
          <w:rFonts w:hint="default" w:ascii="Consolas" w:hAnsi="Consolas" w:eastAsia="Consolas" w:cs="Consolas"/>
          <w:b w:val="0"/>
          <w:bCs w:val="0"/>
          <w:color w:val="CCCCCC"/>
          <w:kern w:val="0"/>
          <w:sz w:val="20"/>
          <w:szCs w:val="20"/>
          <w:shd w:val="clear" w:fill="1F1F1F"/>
          <w:lang w:val="en-US" w:eastAsia="zh-CN" w:bidi="ar"/>
          <w14:ligatures w14:val="standardContextual"/>
        </w:rPr>
        <w:t>Djordje ikona</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p</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DF085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"fa-solid fa-palette"</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style</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"display: inline;"</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6E50C956">
      <w:pPr>
        <w:rPr>
          <w:rFonts w:hint="default" w:ascii="Times New Roman" w:hAnsi="Times New Roman" w:eastAsia="Times New Roman" w:cs="Times New Roman"/>
          <w:kern w:val="0"/>
          <w:sz w:val="24"/>
          <w:szCs w:val="24"/>
          <w:lang w:val="en-US"/>
          <w14:ligatures w14:val="none"/>
        </w:rPr>
      </w:pPr>
    </w:p>
    <w:p w14:paraId="5E139DF8">
      <w:pPr>
        <w:rPr>
          <w:rFonts w:ascii="Times New Roman" w:hAnsi="Times New Roman" w:eastAsia="Times New Roman" w:cs="Times New Roman"/>
          <w:b/>
          <w:bCs/>
          <w:kern w:val="0"/>
          <w:sz w:val="24"/>
          <w:szCs w:val="24"/>
          <w14:ligatures w14:val="none"/>
        </w:rPr>
      </w:pPr>
    </w:p>
    <w:p w14:paraId="6E9CDBF9">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BOOTSTRAP </w:t>
      </w:r>
    </w:p>
    <w:p w14:paraId="45108DFA">
      <w:pPr>
        <w:rPr>
          <w:rFonts w:hint="default" w:ascii="Times New Roman" w:hAnsi="Times New Roman" w:eastAsia="Times New Roman" w:cs="Times New Roman"/>
          <w:b/>
          <w:bCs/>
          <w:kern w:val="0"/>
          <w:sz w:val="24"/>
          <w:szCs w:val="24"/>
          <w:lang w:val="en-US"/>
          <w14:ligatures w14:val="none"/>
        </w:rPr>
      </w:pPr>
    </w:p>
    <w:p w14:paraId="62998784">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val="0"/>
          <w:bCs w:val="0"/>
          <w:kern w:val="0"/>
          <w:sz w:val="24"/>
          <w:szCs w:val="24"/>
          <w:lang w:val="en-US"/>
          <w14:ligatures w14:val="none"/>
        </w:rPr>
        <w:t xml:space="preserve">Head </w:t>
      </w:r>
    </w:p>
    <w:p w14:paraId="1A0FA61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"https://cdn.jsdelivr.net/npm/bootstrap-icons/font/bootstrap-icons.css"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"stylesheet"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4B5AEE57">
      <w:pPr>
        <w:rPr>
          <w:rFonts w:ascii="Times New Roman" w:hAnsi="Times New Roman" w:eastAsia="Times New Roman" w:cs="Times New Roman"/>
          <w:b/>
          <w:bCs/>
          <w:kern w:val="0"/>
          <w:sz w:val="24"/>
          <w:szCs w:val="24"/>
          <w14:ligatures w14:val="none"/>
        </w:rPr>
      </w:pPr>
    </w:p>
    <w:p w14:paraId="4610ABF4">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val="0"/>
          <w:bCs w:val="0"/>
          <w:kern w:val="0"/>
          <w:sz w:val="24"/>
          <w:szCs w:val="24"/>
          <w:lang w:val="en-US"/>
          <w14:ligatures w14:val="none"/>
        </w:rPr>
        <w:t xml:space="preserve">Body </w:t>
      </w:r>
    </w:p>
    <w:p w14:paraId="7B47895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class</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"bi bi-pencil"</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i</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4622575">
      <w:pPr>
        <w:rPr>
          <w:rFonts w:hint="default" w:ascii="Times New Roman" w:hAnsi="Times New Roman" w:eastAsia="Times New Roman" w:cs="Times New Roman"/>
          <w:b/>
          <w:bCs/>
          <w:kern w:val="0"/>
          <w:sz w:val="24"/>
          <w:szCs w:val="24"/>
          <w:lang w:val="en-US"/>
          <w14:ligatures w14:val="none"/>
        </w:rPr>
      </w:pPr>
    </w:p>
    <w:p w14:paraId="41CE8F72">
      <w:pPr>
        <w:rPr>
          <w:rFonts w:hint="default" w:ascii="Times New Roman" w:hAnsi="Times New Roman" w:eastAsia="Times New Roman" w:cs="Times New Roman"/>
          <w:b/>
          <w:bCs/>
          <w:kern w:val="0"/>
          <w:sz w:val="10"/>
          <w:szCs w:val="10"/>
          <w:lang w:val="en-US"/>
          <w14:ligatures w14:val="none"/>
        </w:rPr>
      </w:pPr>
    </w:p>
    <w:p w14:paraId="076C2223">
      <w:pPr>
        <w:rPr>
          <w:rFonts w:hint="default" w:ascii="Times New Roman" w:hAnsi="Times New Roman" w:eastAsia="Times New Roman" w:cs="Times New Roman"/>
          <w:b/>
          <w:bCs/>
          <w:kern w:val="0"/>
          <w:sz w:val="10"/>
          <w:szCs w:val="10"/>
          <w:u w:val="none"/>
          <w:lang w:val="en-US"/>
          <w14:ligatures w14:val="none"/>
        </w:rPr>
      </w:pPr>
      <w:r>
        <w:rPr>
          <w:rFonts w:hint="default" w:ascii="Times New Roman" w:hAnsi="Times New Roman" w:eastAsia="Times New Roman" w:cs="Times New Roman"/>
          <w:b/>
          <w:bCs/>
          <w:kern w:val="0"/>
          <w:sz w:val="10"/>
          <w:szCs w:val="10"/>
          <w:u w:val="none"/>
          <w:lang w:val="en-US"/>
          <w14:ligatures w14:val="none"/>
        </w:rPr>
        <w:t>- starija verzija :</w:t>
      </w:r>
    </w:p>
    <w:p w14:paraId="7C353902">
      <w:pPr>
        <w:rPr>
          <w:rFonts w:ascii="Consolas" w:hAnsi="Consolas" w:eastAsia="Consolas" w:cs="Consolas"/>
          <w:i w:val="0"/>
          <w:iCs w:val="0"/>
          <w:caps w:val="0"/>
          <w:color w:val="auto"/>
          <w:spacing w:val="0"/>
          <w:sz w:val="10"/>
          <w:szCs w:val="10"/>
        </w:rPr>
      </w:pPr>
      <w:r>
        <w:rPr>
          <w:rFonts w:ascii="Consolas" w:hAnsi="Consolas" w:eastAsia="Consolas" w:cs="Consolas"/>
          <w:i w:val="0"/>
          <w:iCs w:val="0"/>
          <w:caps w:val="0"/>
          <w:color w:val="auto"/>
          <w:spacing w:val="0"/>
          <w:sz w:val="10"/>
          <w:szCs w:val="10"/>
        </w:rPr>
        <w:t>&lt;link rel="stylesheet" href="https://maxcdn.bootstrapcdn.com/bootstrap/3.3.7/css/bootstrap.min.css"&gt;</w:t>
      </w:r>
    </w:p>
    <w:p w14:paraId="5F5C49A6">
      <w:pPr>
        <w:rPr>
          <w:rFonts w:hint="default" w:ascii="Consolas" w:hAnsi="Consolas" w:eastAsia="Consolas" w:cs="Consolas"/>
          <w:i w:val="0"/>
          <w:iCs w:val="0"/>
          <w:caps w:val="0"/>
          <w:color w:val="auto"/>
          <w:spacing w:val="0"/>
          <w:sz w:val="10"/>
          <w:szCs w:val="10"/>
          <w:lang w:val="en-US"/>
        </w:rPr>
      </w:pPr>
    </w:p>
    <w:p w14:paraId="1ADDA7D3">
      <w:pPr>
        <w:rPr>
          <w:rFonts w:hint="default" w:ascii="Times New Roman" w:hAnsi="Times New Roman" w:eastAsia="Times New Roman"/>
          <w:b/>
          <w:bCs/>
          <w:kern w:val="0"/>
          <w:sz w:val="10"/>
          <w:szCs w:val="10"/>
          <w:lang w:val="en-US"/>
          <w14:ligatures w14:val="none"/>
        </w:rPr>
      </w:pPr>
      <w:r>
        <w:rPr>
          <w:rFonts w:hint="default" w:ascii="Times New Roman" w:hAnsi="Times New Roman" w:eastAsia="Times New Roman"/>
          <w:b/>
          <w:bCs/>
          <w:kern w:val="0"/>
          <w:sz w:val="10"/>
          <w:szCs w:val="10"/>
          <w:lang w:val="en-US"/>
          <w14:ligatures w14:val="none"/>
        </w:rPr>
        <w:t>&lt;i class="glyphicon glyphicon-cloud"&gt;&lt;/i&gt;</w:t>
      </w:r>
    </w:p>
    <w:p w14:paraId="5FFFA9B7">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10"/>
          <w:szCs w:val="10"/>
          <w:lang w:val="en-US"/>
          <w14:ligatures w14:val="none"/>
        </w:rPr>
        <w:t>&lt;i class="glyphicon glyphic</w:t>
      </w:r>
      <w:r>
        <w:rPr>
          <w:rFonts w:hint="default" w:ascii="Times New Roman" w:hAnsi="Times New Roman" w:eastAsia="Times New Roman"/>
          <w:b/>
          <w:bCs/>
          <w:kern w:val="0"/>
          <w:sz w:val="24"/>
          <w:szCs w:val="24"/>
          <w:lang w:val="en-US"/>
          <w14:ligatures w14:val="none"/>
        </w:rPr>
        <w:t>on-remove"&gt;&lt;/i&gt;</w:t>
      </w:r>
    </w:p>
    <w:p w14:paraId="13C53B4E">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glyphicon-user"&gt;&lt;/i&gt;</w:t>
      </w:r>
    </w:p>
    <w:p w14:paraId="6C0EFA05">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glyphicon-envelope"&gt;&lt;/i&gt;</w:t>
      </w:r>
    </w:p>
    <w:p w14:paraId="45F9113F">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glyphicon-thumbs-up"&gt;&lt;/i&gt;</w:t>
      </w:r>
    </w:p>
    <w:p w14:paraId="52E5CBFB">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w:t>
      </w:r>
    </w:p>
    <w:p w14:paraId="15EFB618">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&lt;p&gt;Styled Bootstrap icons (size and color):&lt;/p&gt;</w:t>
      </w:r>
    </w:p>
    <w:p w14:paraId="6318384D">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glyphicon-cloud" style="font-size:24px;"&gt;&lt;/i&gt;</w:t>
      </w:r>
    </w:p>
    <w:p w14:paraId="071BB000">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glyphicon-cloud" style="font-size:36px;"&gt;&lt;/i&gt;</w:t>
      </w:r>
    </w:p>
    <w:p w14:paraId="732F46D2">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glyphicon-cloud" style="font-size:48px;color:red;"&gt;&lt;/i&gt;</w:t>
      </w:r>
    </w:p>
    <w:p w14:paraId="0AC1F52F">
      <w:pPr>
        <w:rPr>
          <w:rFonts w:hint="default" w:ascii="Times New Roman" w:hAnsi="Times New Roman" w:eastAsia="Times New Roman"/>
          <w:b/>
          <w:bCs/>
          <w:kern w:val="0"/>
          <w:sz w:val="24"/>
          <w:szCs w:val="24"/>
          <w:lang w:val="en-US"/>
          <w14:ligatures w14:val="none"/>
        </w:rPr>
      </w:pPr>
      <w:r>
        <w:rPr>
          <w:rFonts w:hint="default" w:ascii="Times New Roman" w:hAnsi="Times New Roman" w:eastAsia="Times New Roman"/>
          <w:b/>
          <w:bCs/>
          <w:kern w:val="0"/>
          <w:sz w:val="24"/>
          <w:szCs w:val="24"/>
          <w:lang w:val="en-US"/>
          <w14:ligatures w14:val="none"/>
        </w:rPr>
        <w:t>&lt;i class="glyphicon glyphicon-cloud" style="font-size:60px;color:lightblue;"&gt;&lt;/i&gt;</w:t>
      </w:r>
    </w:p>
    <w:p w14:paraId="5A693039">
      <w:pPr>
        <w:rPr>
          <w:rFonts w:ascii="Times New Roman" w:hAnsi="Times New Roman" w:eastAsia="Times New Roman" w:cs="Times New Roman"/>
          <w:kern w:val="0"/>
          <w:sz w:val="24"/>
          <w:szCs w:val="24"/>
          <w14:ligatures w14:val="none"/>
        </w:rPr>
      </w:pPr>
    </w:p>
    <w:p w14:paraId="06F09DC8">
      <w:pPr>
        <w:rPr>
          <w:rFonts w:hint="default" w:ascii="Times New Roman" w:hAnsi="Times New Roman" w:eastAsia="Times New Roman" w:cs="Times New Roman"/>
          <w:b/>
          <w:bCs/>
          <w:color w:val="auto"/>
          <w:kern w:val="0"/>
          <w:sz w:val="24"/>
          <w:szCs w:val="24"/>
          <w:lang w:val="en-US"/>
          <w14:ligatures w14:val="none"/>
        </w:rPr>
      </w:pPr>
      <w:r>
        <w:rPr>
          <w:rFonts w:hint="default" w:ascii="Times New Roman" w:hAnsi="Times New Roman" w:eastAsia="Times New Roman" w:cs="Times New Roman"/>
          <w:b/>
          <w:bCs/>
          <w:color w:val="auto"/>
          <w:kern w:val="0"/>
          <w:sz w:val="24"/>
          <w:szCs w:val="24"/>
          <w:lang w:val="en-US"/>
          <w14:ligatures w14:val="none"/>
        </w:rPr>
        <w:t xml:space="preserve">Google icons </w:t>
      </w:r>
    </w:p>
    <w:p w14:paraId="51DEFC0D">
      <w:pPr>
        <w:rPr>
          <w:rFonts w:hint="default" w:ascii="Times New Roman" w:hAnsi="Times New Roman" w:eastAsia="Times New Roman" w:cs="Times New Roman"/>
          <w:b/>
          <w:bCs/>
          <w:color w:val="auto"/>
          <w:kern w:val="0"/>
          <w:sz w:val="24"/>
          <w:szCs w:val="24"/>
          <w:lang w:val="en-US"/>
          <w14:ligatures w14:val="none"/>
        </w:rPr>
      </w:pPr>
    </w:p>
    <w:p w14:paraId="70C73F5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CCCCCC"/>
          <w:kern w:val="0"/>
          <w:sz w:val="20"/>
          <w:szCs w:val="20"/>
          <w:shd w:val="clear" w:fill="1F1F1F"/>
          <w:lang w:val="en-US" w:eastAsia="zh-CN" w:bidi="ar"/>
          <w14:ligatures w14:val="standardContextual"/>
        </w:rPr>
        <w:t>   </w:t>
      </w:r>
      <w:r>
        <w:rPr>
          <w:rFonts w:hint="default" w:ascii="Consolas" w:hAnsi="Consolas" w:eastAsia="Consolas" w:cs="Consolas"/>
          <w:b w:val="0"/>
          <w:bCs w:val="0"/>
          <w:color w:val="808080"/>
          <w:kern w:val="0"/>
          <w:sz w:val="20"/>
          <w:szCs w:val="20"/>
          <w:shd w:val="clear" w:fill="1F1F1F"/>
          <w:lang w:val="en-US" w:eastAsia="zh-CN" w:bidi="ar"/>
          <w14:ligatures w14:val="standardContextual"/>
        </w:rPr>
        <w:t>&lt;</w:t>
      </w:r>
      <w:r>
        <w:rPr>
          <w:rFonts w:hint="default" w:ascii="Consolas" w:hAnsi="Consolas" w:eastAsia="Consolas" w:cs="Consolas"/>
          <w:b w:val="0"/>
          <w:bCs w:val="0"/>
          <w:color w:val="569CD6"/>
          <w:kern w:val="0"/>
          <w:sz w:val="20"/>
          <w:szCs w:val="20"/>
          <w:shd w:val="clear" w:fill="1F1F1F"/>
          <w:lang w:val="en-US" w:eastAsia="zh-CN" w:bidi="ar"/>
          <w14:ligatures w14:val="standardContextual"/>
        </w:rPr>
        <w:t>link</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href</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"https://fonts.googleapis.com/icon?family=Material+Icons"</w:t>
      </w:r>
      <w:r>
        <w:rPr>
          <w:rFonts w:hint="default" w:ascii="Consolas" w:hAnsi="Consolas" w:eastAsia="Consolas" w:cs="Consolas"/>
          <w:b w:val="0"/>
          <w:bCs w:val="0"/>
          <w:color w:val="CCCCCC"/>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rel</w:t>
      </w:r>
      <w:r>
        <w:rPr>
          <w:rFonts w:hint="default" w:ascii="Consolas" w:hAnsi="Consolas" w:eastAsia="Consolas" w:cs="Consolas"/>
          <w:b w:val="0"/>
          <w:bCs w:val="0"/>
          <w:color w:val="CCCCCC"/>
          <w:kern w:val="0"/>
          <w:sz w:val="20"/>
          <w:szCs w:val="20"/>
          <w:shd w:val="clear" w:fill="1F1F1F"/>
          <w:lang w:val="en-US" w:eastAsia="zh-CN" w:bidi="ar"/>
          <w14:ligatures w14:val="standardContextual"/>
        </w:rPr>
        <w:t>=</w:t>
      </w:r>
      <w:r>
        <w:rPr>
          <w:rFonts w:hint="default" w:ascii="Consolas" w:hAnsi="Consolas" w:eastAsia="Consolas" w:cs="Consolas"/>
          <w:b w:val="0"/>
          <w:bCs w:val="0"/>
          <w:color w:val="CE9178"/>
          <w:kern w:val="0"/>
          <w:sz w:val="20"/>
          <w:szCs w:val="20"/>
          <w:shd w:val="clear" w:fill="1F1F1F"/>
          <w:lang w:val="en-US" w:eastAsia="zh-CN" w:bidi="ar"/>
          <w14:ligatures w14:val="standardContextual"/>
        </w:rPr>
        <w:t>"stylesheet"</w:t>
      </w:r>
      <w:r>
        <w:rPr>
          <w:rFonts w:hint="default" w:ascii="Consolas" w:hAnsi="Consolas" w:eastAsia="Consolas" w:cs="Consolas"/>
          <w:b w:val="0"/>
          <w:bCs w:val="0"/>
          <w:color w:val="808080"/>
          <w:kern w:val="0"/>
          <w:sz w:val="20"/>
          <w:szCs w:val="20"/>
          <w:shd w:val="clear" w:fill="1F1F1F"/>
          <w:lang w:val="en-US" w:eastAsia="zh-CN" w:bidi="ar"/>
          <w14:ligatures w14:val="standardContextual"/>
        </w:rPr>
        <w:t>&gt;</w:t>
      </w:r>
    </w:p>
    <w:p w14:paraId="57A19CDD">
      <w:pPr>
        <w:rPr>
          <w:rFonts w:hint="default" w:ascii="Times New Roman" w:hAnsi="Times New Roman" w:eastAsia="Times New Roman" w:cs="Times New Roman"/>
          <w:kern w:val="0"/>
          <w:sz w:val="24"/>
          <w:szCs w:val="24"/>
          <w:lang w:val="en-US"/>
          <w14:ligatures w14:val="none"/>
        </w:rPr>
      </w:pPr>
    </w:p>
    <w:p w14:paraId="6E8757D0">
      <w:pPr>
        <w:rPr>
          <w:rFonts w:ascii="Times New Roman" w:hAnsi="Times New Roman" w:eastAsia="Times New Roman" w:cs="Times New Roman"/>
          <w:b/>
          <w:bCs/>
          <w:kern w:val="0"/>
          <w:sz w:val="24"/>
          <w:szCs w:val="24"/>
          <w14:ligatures w14:val="none"/>
        </w:rPr>
      </w:pPr>
    </w:p>
    <w:p w14:paraId="095558DB">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color w:val="FF0000"/>
          <w:kern w:val="0"/>
          <w:sz w:val="24"/>
          <w:szCs w:val="24"/>
          <w:highlight w:val="yellow"/>
          <w:lang w:val="en-US"/>
          <w14:ligatures w14:val="none"/>
        </w:rPr>
        <w:t xml:space="preserve">LINKS </w:t>
      </w:r>
    </w:p>
    <w:p w14:paraId="71BFA7CD">
      <w:pPr>
        <w:rPr>
          <w:rFonts w:hint="default" w:ascii="Times New Roman" w:hAnsi="Times New Roman" w:eastAsia="Times New Roman" w:cs="Times New Roman"/>
          <w:b/>
          <w:bCs/>
          <w:kern w:val="0"/>
          <w:sz w:val="24"/>
          <w:szCs w:val="24"/>
          <w:lang w:val="en-US"/>
          <w14:ligatures w14:val="none"/>
        </w:rPr>
      </w:pPr>
    </w:p>
    <w:p w14:paraId="766DBFA3">
      <w:pPr>
        <w:pStyle w:val="14"/>
        <w:numPr>
          <w:numId w:val="0"/>
        </w:numPr>
        <w:ind w:left="360" w:leftChars="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link</w:t>
      </w:r>
      <w:r>
        <w:rPr>
          <w:rFonts w:ascii="Times New Roman" w:hAnsi="Times New Roman" w:eastAsia="Times New Roman" w:cs="Times New Roman"/>
          <w:kern w:val="0"/>
          <w:sz w:val="24"/>
          <w:szCs w:val="24"/>
          <w14:ligatures w14:val="none"/>
        </w:rPr>
        <w:t xml:space="preserve"> (stil linka koji jos nije otvoren)</w:t>
      </w:r>
    </w:p>
    <w:p w14:paraId="7EB7A984">
      <w:pPr>
        <w:pStyle w:val="14"/>
        <w:numPr>
          <w:numId w:val="0"/>
        </w:numPr>
        <w:ind w:left="360" w:leftChars="0" w:firstLine="600" w:firstLineChars="25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 link {color: pink;}</w:t>
      </w:r>
    </w:p>
    <w:p w14:paraId="560050DE">
      <w:pPr>
        <w:pStyle w:val="14"/>
        <w:numPr>
          <w:numId w:val="0"/>
        </w:numPr>
        <w:ind w:left="360" w:leftChars="0" w:firstLine="600" w:firstLineChars="250"/>
        <w:rPr>
          <w:rFonts w:ascii="Times New Roman" w:hAnsi="Times New Roman" w:eastAsia="Times New Roman" w:cs="Times New Roman"/>
          <w:kern w:val="0"/>
          <w:sz w:val="24"/>
          <w:szCs w:val="24"/>
          <w14:ligatures w14:val="none"/>
        </w:rPr>
      </w:pPr>
    </w:p>
    <w:p w14:paraId="1A185396">
      <w:pPr>
        <w:pStyle w:val="14"/>
        <w:numPr>
          <w:numId w:val="0"/>
        </w:numPr>
        <w:ind w:left="360" w:leftChars="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visited</w:t>
      </w:r>
      <w:r>
        <w:rPr>
          <w:rFonts w:ascii="Times New Roman" w:hAnsi="Times New Roman" w:eastAsia="Times New Roman" w:cs="Times New Roman"/>
          <w:kern w:val="0"/>
          <w:sz w:val="24"/>
          <w:szCs w:val="24"/>
          <w14:ligatures w14:val="none"/>
        </w:rPr>
        <w:t xml:space="preserve"> (stil linka koji je otvoren)</w:t>
      </w:r>
    </w:p>
    <w:p w14:paraId="3791A272">
      <w:pPr>
        <w:pStyle w:val="14"/>
        <w:numPr>
          <w:numId w:val="0"/>
        </w:numPr>
        <w:ind w:left="360" w:leftChars="0"/>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lang w:val="fr-FR"/>
          <w14:ligatures w14:val="none"/>
        </w:rPr>
        <w:t>hover</w:t>
      </w:r>
      <w:r>
        <w:rPr>
          <w:rFonts w:ascii="Times New Roman" w:hAnsi="Times New Roman" w:eastAsia="Times New Roman" w:cs="Times New Roman"/>
          <w:kern w:val="0"/>
          <w:sz w:val="24"/>
          <w:szCs w:val="24"/>
          <w:lang w:val="fr-FR"/>
          <w14:ligatures w14:val="none"/>
        </w:rPr>
        <w:t xml:space="preserve"> (kada se stavi mis preko)</w:t>
      </w:r>
    </w:p>
    <w:p w14:paraId="5EF9BA47">
      <w:pPr>
        <w:pStyle w:val="14"/>
        <w:numPr>
          <w:numId w:val="0"/>
        </w:numPr>
        <w:ind w:left="360" w:leftChars="0"/>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color w:val="FF0000"/>
          <w:kern w:val="0"/>
          <w:sz w:val="24"/>
          <w:szCs w:val="24"/>
          <w14:ligatures w14:val="none"/>
        </w:rPr>
        <w:t>active</w:t>
      </w:r>
      <w:r>
        <w:rPr>
          <w:rFonts w:ascii="Times New Roman" w:hAnsi="Times New Roman" w:eastAsia="Times New Roman" w:cs="Times New Roman"/>
          <w:kern w:val="0"/>
          <w:sz w:val="24"/>
          <w:szCs w:val="24"/>
          <w:lang w:val="fr-FR"/>
          <w14:ligatures w14:val="none"/>
        </w:rPr>
        <w:t xml:space="preserve"> (kada se klikne na link)</w:t>
      </w:r>
    </w:p>
    <w:p w14:paraId="1A3524AE">
      <w:pPr>
        <w:pStyle w:val="14"/>
        <w:numPr>
          <w:numId w:val="0"/>
        </w:numPr>
        <w:ind w:firstLine="360" w:firstLineChars="150"/>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focus</w:t>
      </w:r>
      <w:r>
        <w:rPr>
          <w:rFonts w:ascii="Times New Roman" w:hAnsi="Times New Roman" w:eastAsia="Times New Roman" w:cs="Times New Roman"/>
          <w:kern w:val="0"/>
          <w:sz w:val="24"/>
          <w:szCs w:val="24"/>
          <w14:ligatures w14:val="none"/>
        </w:rPr>
        <w:t xml:space="preserve"> (Focus occurs when a browser discovers that you are ready to interact with an element on the page.) </w:t>
      </w:r>
    </w:p>
    <w:p w14:paraId="4EBB6C16">
      <w:pPr>
        <w:rPr>
          <w:rFonts w:ascii="Times New Roman" w:hAnsi="Times New Roman" w:eastAsia="Times New Roman" w:cs="Times New Roman"/>
          <w:kern w:val="0"/>
          <w:sz w:val="18"/>
          <w:szCs w:val="18"/>
          <w14:ligatures w14:val="none"/>
        </w:rPr>
      </w:pPr>
    </w:p>
    <w:p w14:paraId="29C9E1A2">
      <w:pPr>
        <w:pStyle w:val="14"/>
        <w:numPr>
          <w:ilvl w:val="0"/>
          <w:numId w:val="0"/>
        </w:numPr>
        <w:ind w:left="360" w:leftChars="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color w:val="FF0000"/>
          <w:kern w:val="0"/>
          <w:sz w:val="24"/>
          <w:szCs w:val="24"/>
          <w:lang w:val="en-US"/>
          <w14:ligatures w14:val="none"/>
        </w:rPr>
        <w:t xml:space="preserve">HOVER </w:t>
      </w:r>
      <w:r>
        <w:rPr>
          <w:rFonts w:hint="default" w:ascii="Times New Roman" w:hAnsi="Times New Roman" w:eastAsia="Times New Roman" w:cs="Times New Roman"/>
          <w:kern w:val="0"/>
          <w:sz w:val="24"/>
          <w:szCs w:val="24"/>
          <w:lang w:val="en-US"/>
          <w14:ligatures w14:val="none"/>
        </w:rPr>
        <w:t xml:space="preserve">mora doci nakon </w:t>
      </w:r>
      <w:r>
        <w:rPr>
          <w:rFonts w:hint="default" w:ascii="Times New Roman" w:hAnsi="Times New Roman" w:eastAsia="Times New Roman" w:cs="Times New Roman"/>
          <w:color w:val="FF0000"/>
          <w:kern w:val="0"/>
          <w:sz w:val="24"/>
          <w:szCs w:val="24"/>
          <w:lang w:val="en-US"/>
          <w14:ligatures w14:val="none"/>
        </w:rPr>
        <w:t xml:space="preserve">visited </w:t>
      </w:r>
      <w:r>
        <w:rPr>
          <w:rFonts w:hint="default" w:ascii="Times New Roman" w:hAnsi="Times New Roman" w:eastAsia="Times New Roman" w:cs="Times New Roman"/>
          <w:color w:val="000000" w:themeColor="text1"/>
          <w:kern w:val="0"/>
          <w:sz w:val="24"/>
          <w:szCs w:val="24"/>
          <w:lang w:val="en-US"/>
          <w14:textFill>
            <w14:solidFill>
              <w14:schemeClr w14:val="tx1"/>
            </w14:solidFill>
          </w14:textFill>
          <w14:ligatures w14:val="none"/>
        </w:rPr>
        <w:t>i</w:t>
      </w:r>
      <w:r>
        <w:rPr>
          <w:rFonts w:hint="default" w:ascii="Times New Roman" w:hAnsi="Times New Roman" w:eastAsia="Times New Roman" w:cs="Times New Roman"/>
          <w:kern w:val="0"/>
          <w:sz w:val="24"/>
          <w:szCs w:val="24"/>
          <w:lang w:val="en-US"/>
          <w14:ligatures w14:val="none"/>
        </w:rPr>
        <w:t xml:space="preserve"> </w:t>
      </w:r>
      <w:r>
        <w:rPr>
          <w:rFonts w:hint="default" w:ascii="Times New Roman" w:hAnsi="Times New Roman" w:eastAsia="Times New Roman" w:cs="Times New Roman"/>
          <w:color w:val="FF0000"/>
          <w:kern w:val="0"/>
          <w:sz w:val="24"/>
          <w:szCs w:val="24"/>
          <w:lang w:val="en-US"/>
          <w14:ligatures w14:val="none"/>
        </w:rPr>
        <w:t xml:space="preserve">link </w:t>
      </w:r>
      <w:r>
        <w:rPr>
          <w:rFonts w:hint="default" w:ascii="Times New Roman" w:hAnsi="Times New Roman" w:eastAsia="Times New Roman" w:cs="Times New Roman"/>
          <w:kern w:val="0"/>
          <w:sz w:val="24"/>
          <w:szCs w:val="24"/>
          <w:lang w:val="en-US"/>
          <w14:ligatures w14:val="none"/>
        </w:rPr>
        <w:t xml:space="preserve">a active mora nakon </w:t>
      </w:r>
      <w:r>
        <w:rPr>
          <w:rFonts w:hint="default" w:ascii="Times New Roman" w:hAnsi="Times New Roman" w:eastAsia="Times New Roman" w:cs="Times New Roman"/>
          <w:color w:val="FF0000"/>
          <w:kern w:val="0"/>
          <w:sz w:val="24"/>
          <w:szCs w:val="24"/>
          <w:lang w:val="en-US"/>
          <w14:ligatures w14:val="none"/>
        </w:rPr>
        <w:t>hover</w:t>
      </w:r>
      <w:r>
        <w:rPr>
          <w:rFonts w:hint="default" w:ascii="Times New Roman" w:hAnsi="Times New Roman" w:eastAsia="Times New Roman" w:cs="Times New Roman"/>
          <w:kern w:val="0"/>
          <w:sz w:val="24"/>
          <w:szCs w:val="24"/>
          <w:lang w:val="en-US"/>
          <w14:ligatures w14:val="none"/>
        </w:rPr>
        <w:t>.</w:t>
      </w:r>
    </w:p>
    <w:p w14:paraId="0878E9C8">
      <w:pPr>
        <w:pStyle w:val="14"/>
        <w:numPr>
          <w:ilvl w:val="0"/>
          <w:numId w:val="0"/>
        </w:numPr>
        <w:ind w:left="360" w:leftChars="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kern w:val="0"/>
          <w:sz w:val="24"/>
          <w:szCs w:val="24"/>
          <w:lang w:val="en-US"/>
          <w14:ligatures w14:val="none"/>
        </w:rPr>
        <w:t>- Uz</w:t>
      </w:r>
      <w:r>
        <w:rPr>
          <w:rFonts w:hint="default" w:ascii="Times New Roman" w:hAnsi="Times New Roman" w:eastAsia="Times New Roman" w:cs="Times New Roman"/>
          <w:color w:val="FF0000"/>
          <w:kern w:val="0"/>
          <w:sz w:val="24"/>
          <w:szCs w:val="24"/>
          <w:lang w:val="en-US"/>
          <w14:ligatures w14:val="none"/>
        </w:rPr>
        <w:t xml:space="preserve"> text-decoration</w:t>
      </w:r>
      <w:r>
        <w:rPr>
          <w:rFonts w:hint="default" w:ascii="Times New Roman" w:hAnsi="Times New Roman" w:eastAsia="Times New Roman" w:cs="Times New Roman"/>
          <w:kern w:val="0"/>
          <w:sz w:val="24"/>
          <w:szCs w:val="24"/>
          <w:lang w:val="en-US"/>
          <w14:ligatures w14:val="none"/>
        </w:rPr>
        <w:t xml:space="preserve"> se uklanja linija ispod linka.</w:t>
      </w:r>
    </w:p>
    <w:p w14:paraId="3DFF6CC8">
      <w:pPr>
        <w:pStyle w:val="14"/>
        <w:numPr>
          <w:ilvl w:val="0"/>
          <w:numId w:val="0"/>
        </w:numPr>
        <w:ind w:left="360" w:leftChars="0"/>
        <w:rPr>
          <w:rFonts w:hint="default" w:ascii="Times New Roman" w:hAnsi="Times New Roman" w:eastAsia="Times New Roman" w:cs="Times New Roman"/>
          <w:kern w:val="0"/>
          <w:sz w:val="24"/>
          <w:szCs w:val="24"/>
          <w:lang w:val="en-US"/>
          <w14:ligatures w14:val="none"/>
        </w:rPr>
      </w:pPr>
    </w:p>
    <w:p w14:paraId="1F1606A0">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a:link</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a:visited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497847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white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F7D03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black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25200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border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solid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green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6D6A10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padding</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45306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text-align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center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5CD5E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text-decoration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none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838FA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display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inline-block</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D7FAF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81ABC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0C2EEF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a:hover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20"/>
          <w:szCs w:val="20"/>
          <w:shd w:val="clear" w:fill="1F1F1F"/>
          <w:lang w:val="en-US" w:eastAsia="zh-CN" w:bidi="ar"/>
          <w14:ligatures w14:val="standardContextual"/>
        </w:rPr>
        <w:t>a:active</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48C6EC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green</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D4B5E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color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white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68EB3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18AC971">
      <w:pPr>
        <w:rPr>
          <w:rFonts w:hint="default" w:ascii="Times New Roman" w:hAnsi="Times New Roman" w:eastAsia="Times New Roman" w:cs="Times New Roman"/>
          <w:kern w:val="0"/>
          <w:sz w:val="24"/>
          <w:szCs w:val="24"/>
          <w:lang w:val="en-US"/>
          <w14:ligatures w14:val="none"/>
        </w:rPr>
      </w:pPr>
    </w:p>
    <w:p w14:paraId="741E5211">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xml:space="preserve">Cursor : </w:t>
      </w:r>
    </w:p>
    <w:p w14:paraId="0699D19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4"/>
          <w:szCs w:val="14"/>
          <w:shd w:val="clear" w:fill="1F1F1F"/>
          <w:lang w:val="en-US" w:eastAsia="zh-CN" w:bidi="ar"/>
          <w14:ligatures w14:val="standardContextual"/>
        </w:rPr>
        <w:t xml:space="preserve">  </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auto</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DA7B89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"cursor:crosshair"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crosshair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6F6A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"cursor:default"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default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10F93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EA6B1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"cursor:help"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help</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DC4AAD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"cursor:move"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move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23F7B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"cursor:n-resize"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n-resize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5F45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"cursor:ne-resize"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ne-resize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90AD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"cursor:nw-resize"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nw-resize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11DD60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"cursor:pointer"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pointer</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1098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"cursor:progress"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progress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8AE27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"cursor:s-resize"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981CA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"cursor:se-resize"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se-resize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5517D3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"cursor:sw-resize"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70ECF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CD3D3E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w-resize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BD09F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style</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"cursor:wait"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wait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span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br</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57460E4">
      <w:pPr>
        <w:rPr>
          <w:rFonts w:hint="default" w:ascii="Times New Roman" w:hAnsi="Times New Roman" w:eastAsia="Times New Roman" w:cs="Times New Roman"/>
          <w:kern w:val="0"/>
          <w:sz w:val="24"/>
          <w:szCs w:val="24"/>
          <w:lang w:val="en-US"/>
          <w14:ligatures w14:val="none"/>
        </w:rPr>
      </w:pPr>
    </w:p>
    <w:p w14:paraId="16BF0E4A">
      <w:pPr>
        <w:rPr>
          <w:rFonts w:ascii="Times New Roman" w:hAnsi="Times New Roman" w:eastAsia="Times New Roman" w:cs="Times New Roman"/>
          <w:kern w:val="0"/>
          <w:sz w:val="24"/>
          <w:szCs w:val="24"/>
          <w14:ligatures w14:val="none"/>
        </w:rPr>
      </w:pPr>
    </w:p>
    <w:p w14:paraId="4D3715E7">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15"/>
          <w:szCs w:val="15"/>
        </w:rPr>
      </w:pPr>
      <w:r>
        <w:rPr>
          <w:rFonts w:ascii="Times New Roman" w:hAnsi="Times New Roman" w:eastAsia="Times New Roman" w:cs="Times New Roman"/>
          <w:kern w:val="0"/>
          <w:sz w:val="24"/>
          <w:szCs w:val="24"/>
          <w14:ligatures w14:val="none"/>
        </w:rPr>
        <w:br w:type="textWrapping"/>
      </w:r>
      <w:r>
        <w:rPr>
          <w:rFonts w:ascii="Times New Roman" w:hAnsi="Times New Roman" w:eastAsia="Times New Roman" w:cs="Times New Roman"/>
          <w:b/>
          <w:bCs/>
          <w:color w:val="FF0000"/>
          <w:kern w:val="0"/>
          <w:sz w:val="28"/>
          <w:szCs w:val="28"/>
          <w:highlight w:val="yellow"/>
          <w14:ligatures w14:val="none"/>
        </w:rPr>
        <w:t>Display</w:t>
      </w:r>
      <w:r>
        <w:rPr>
          <w:rFonts w:hint="default" w:ascii="Times New Roman" w:hAnsi="Times New Roman" w:eastAsia="Times New Roman" w:cs="Times New Roman"/>
          <w:b/>
          <w:bCs/>
          <w:color w:val="FF0000"/>
          <w:kern w:val="0"/>
          <w:sz w:val="28"/>
          <w:szCs w:val="28"/>
          <w:highlight w:val="none"/>
          <w:lang w:val="en-US"/>
          <w14:ligatures w14:val="none"/>
        </w:rPr>
        <w:t xml:space="preserve"> </w:t>
      </w:r>
      <w:r>
        <w:rPr>
          <w:rFonts w:hint="default" w:cs="Times New Roman"/>
          <w:b/>
          <w:bCs/>
          <w:color w:val="FF0000"/>
          <w:kern w:val="0"/>
          <w:sz w:val="28"/>
          <w:szCs w:val="28"/>
          <w:highlight w:val="none"/>
          <w:lang w:val="en-US"/>
          <w14:ligatures w14:val="none"/>
        </w:rPr>
        <w:t xml:space="preserve"> </w:t>
      </w:r>
      <w:r>
        <w:rPr>
          <w:rFonts w:hint="default" w:ascii="Times New Roman" w:hAnsi="Times New Roman" w:eastAsia="Times New Roman" w:cs="Times New Roman"/>
          <w:b/>
          <w:bCs/>
          <w:kern w:val="0"/>
          <w:sz w:val="24"/>
          <w:szCs w:val="24"/>
          <w:highlight w:val="none"/>
          <w:lang w:val="en-US"/>
          <w14:ligatures w14:val="none"/>
        </w:rPr>
        <w:t xml:space="preserve">- </w:t>
      </w:r>
      <w:r>
        <w:rPr>
          <w:rFonts w:hint="default" w:ascii="Verdana" w:hAnsi="Verdana" w:cs="Verdana"/>
          <w:i w:val="0"/>
          <w:iCs w:val="0"/>
          <w:caps w:val="0"/>
          <w:color w:val="000000"/>
          <w:spacing w:val="0"/>
          <w:sz w:val="15"/>
          <w:szCs w:val="15"/>
          <w:shd w:val="clear" w:fill="FFFFFF"/>
        </w:rPr>
        <w:t>The </w:t>
      </w:r>
      <w:r>
        <w:rPr>
          <w:rStyle w:val="9"/>
          <w:rFonts w:ascii="Consolas" w:hAnsi="Consolas" w:eastAsia="Consolas" w:cs="Consolas"/>
          <w:i w:val="0"/>
          <w:iCs w:val="0"/>
          <w:caps w:val="0"/>
          <w:color w:val="DC143C"/>
          <w:spacing w:val="0"/>
          <w:sz w:val="15"/>
          <w:szCs w:val="15"/>
          <w:bdr w:val="none" w:color="auto" w:sz="0" w:space="0"/>
          <w:shd w:val="clear" w:fill="FFFFFF"/>
        </w:rPr>
        <w:t>display</w:t>
      </w:r>
      <w:r>
        <w:rPr>
          <w:rFonts w:hint="default" w:ascii="Verdana" w:hAnsi="Verdana" w:cs="Verdana"/>
          <w:i w:val="0"/>
          <w:iCs w:val="0"/>
          <w:caps w:val="0"/>
          <w:color w:val="000000"/>
          <w:spacing w:val="0"/>
          <w:sz w:val="15"/>
          <w:szCs w:val="15"/>
          <w:shd w:val="clear" w:fill="FFFFFF"/>
        </w:rPr>
        <w:t> property is used to change the default display behavior of HTML elements.</w:t>
      </w:r>
    </w:p>
    <w:p w14:paraId="038B626A">
      <w:pPr>
        <w:rPr>
          <w:rFonts w:hint="default" w:ascii="Times New Roman" w:hAnsi="Times New Roman" w:eastAsia="Times New Roman" w:cs="Times New Roman"/>
          <w:b/>
          <w:bCs/>
          <w:kern w:val="0"/>
          <w:sz w:val="24"/>
          <w:szCs w:val="24"/>
          <w:lang w:val="en-US"/>
          <w14:ligatures w14:val="none"/>
        </w:rPr>
      </w:pPr>
    </w:p>
    <w:p w14:paraId="0FF9CC0A">
      <w:pPr>
        <w:pStyle w:val="14"/>
        <w:numPr>
          <w:ilvl w:val="0"/>
          <w:numId w:val="1"/>
        </w:numPr>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color w:val="FF0000"/>
          <w:kern w:val="0"/>
          <w:sz w:val="24"/>
          <w:szCs w:val="24"/>
          <w:lang w:val="en-US"/>
          <w14:ligatures w14:val="none"/>
        </w:rPr>
        <w:t>b</w:t>
      </w:r>
      <w:r>
        <w:rPr>
          <w:rFonts w:ascii="Times New Roman" w:hAnsi="Times New Roman" w:eastAsia="Times New Roman" w:cs="Times New Roman"/>
          <w:color w:val="FF0000"/>
          <w:kern w:val="0"/>
          <w:sz w:val="24"/>
          <w:szCs w:val="24"/>
          <w14:ligatures w14:val="none"/>
        </w:rPr>
        <w:t>lock</w:t>
      </w:r>
      <w:r>
        <w:rPr>
          <w:rFonts w:ascii="Times New Roman" w:hAnsi="Times New Roman" w:eastAsia="Times New Roman" w:cs="Times New Roman"/>
          <w:kern w:val="0"/>
          <w:sz w:val="24"/>
          <w:szCs w:val="24"/>
          <w14:ligatures w14:val="none"/>
        </w:rPr>
        <w:t xml:space="preserve"> (</w:t>
      </w:r>
      <w:r>
        <w:rPr>
          <w:rFonts w:hint="default" w:ascii="Times New Roman" w:hAnsi="Times New Roman" w:eastAsia="Times New Roman" w:cs="Times New Roman"/>
          <w:kern w:val="0"/>
          <w:sz w:val="24"/>
          <w:szCs w:val="24"/>
          <w:lang w:val="en-US"/>
          <w14:ligatures w14:val="none"/>
        </w:rPr>
        <w:t>pocinje u novom redu I zauzima celu sirinu ekrana, moze se dodati visina I sirina</w:t>
      </w:r>
      <w:r>
        <w:rPr>
          <w:rFonts w:ascii="Times New Roman" w:hAnsi="Times New Roman" w:eastAsia="Times New Roman" w:cs="Times New Roman"/>
          <w:kern w:val="0"/>
          <w:sz w:val="24"/>
          <w:szCs w:val="24"/>
          <w14:ligatures w14:val="none"/>
        </w:rPr>
        <w:t>)</w:t>
      </w:r>
      <w:r>
        <w:rPr>
          <w:rFonts w:hint="default" w:ascii="Times New Roman" w:hAnsi="Times New Roman" w:eastAsia="Times New Roman" w:cs="Times New Roman"/>
          <w:kern w:val="0"/>
          <w:sz w:val="24"/>
          <w:szCs w:val="24"/>
          <w:lang w:val="en-US"/>
          <w14:ligatures w14:val="none"/>
        </w:rPr>
        <w:t>.</w:t>
      </w:r>
    </w:p>
    <w:p w14:paraId="01E2FD8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inline</w:t>
      </w:r>
      <w:r>
        <w:rPr>
          <w:rFonts w:ascii="Times New Roman" w:hAnsi="Times New Roman" w:eastAsia="Times New Roman" w:cs="Times New Roman"/>
          <w:kern w:val="0"/>
          <w:sz w:val="24"/>
          <w:szCs w:val="24"/>
          <w14:ligatures w14:val="none"/>
        </w:rPr>
        <w:t xml:space="preserve"> (ne moze mu se dodati visina I sirina</w:t>
      </w:r>
      <w:r>
        <w:rPr>
          <w:rFonts w:hint="default" w:ascii="Times New Roman" w:hAnsi="Times New Roman" w:eastAsia="Times New Roman" w:cs="Times New Roman"/>
          <w:kern w:val="0"/>
          <w:sz w:val="24"/>
          <w:szCs w:val="24"/>
          <w:lang w:val="en-US"/>
          <w14:ligatures w14:val="none"/>
        </w:rPr>
        <w:t>, zauzima onoliko koliko zauzima sadrzaj</w:t>
      </w:r>
      <w:r>
        <w:rPr>
          <w:rFonts w:ascii="Times New Roman" w:hAnsi="Times New Roman" w:eastAsia="Times New Roman" w:cs="Times New Roman"/>
          <w:kern w:val="0"/>
          <w:sz w:val="24"/>
          <w:szCs w:val="24"/>
          <w14:ligatures w14:val="none"/>
        </w:rPr>
        <w:t>)</w:t>
      </w:r>
      <w:r>
        <w:rPr>
          <w:rFonts w:hint="default" w:ascii="Times New Roman" w:hAnsi="Times New Roman" w:eastAsia="Times New Roman" w:cs="Times New Roman"/>
          <w:kern w:val="0"/>
          <w:sz w:val="24"/>
          <w:szCs w:val="24"/>
          <w:lang w:val="en-US"/>
          <w14:ligatures w14:val="none"/>
        </w:rPr>
        <w:t>.</w:t>
      </w:r>
      <w:r>
        <w:rPr>
          <w:rFonts w:ascii="Times New Roman" w:hAnsi="Times New Roman" w:eastAsia="Times New Roman" w:cs="Times New Roman"/>
          <w:kern w:val="0"/>
          <w:sz w:val="24"/>
          <w:szCs w:val="24"/>
          <w14:ligatures w14:val="none"/>
        </w:rPr>
        <w:t xml:space="preserve"> </w:t>
      </w:r>
    </w:p>
    <w:p w14:paraId="36004288">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inline - block</w:t>
      </w:r>
      <w:r>
        <w:rPr>
          <w:rFonts w:ascii="Times New Roman" w:hAnsi="Times New Roman" w:eastAsia="Times New Roman" w:cs="Times New Roman"/>
          <w:kern w:val="0"/>
          <w:sz w:val="24"/>
          <w:szCs w:val="24"/>
          <w:lang w:val="fr-FR"/>
          <w14:ligatures w14:val="none"/>
        </w:rPr>
        <w:t xml:space="preserve"> (formatiran je kao inline ali mu se moze dodati visina i sirina).</w:t>
      </w:r>
    </w:p>
    <w:p w14:paraId="79E0318E">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 xml:space="preserve">none </w:t>
      </w:r>
      <w:r>
        <w:rPr>
          <w:rFonts w:ascii="Times New Roman" w:hAnsi="Times New Roman" w:eastAsia="Times New Roman" w:cs="Times New Roman"/>
          <w:kern w:val="0"/>
          <w:sz w:val="24"/>
          <w:szCs w:val="24"/>
          <w:lang w:val="fr-FR"/>
          <w14:ligatures w14:val="none"/>
        </w:rPr>
        <w:t>(sakriva taj element, ponasao se kao da ga ima ali se na stranici ne vidi). Isto se moze postici sa</w:t>
      </w:r>
      <w:r>
        <w:rPr>
          <w:rFonts w:ascii="Times New Roman" w:hAnsi="Times New Roman" w:eastAsia="Times New Roman" w:cs="Times New Roman"/>
          <w:b w:val="0"/>
          <w:bCs w:val="0"/>
          <w:color w:val="FF0000"/>
          <w:kern w:val="0"/>
          <w:sz w:val="24"/>
          <w:szCs w:val="24"/>
          <w:highlight w:val="none"/>
          <w:lang w:val="fr-FR"/>
          <w14:ligatures w14:val="none"/>
        </w:rPr>
        <w:t xml:space="preserve"> </w:t>
      </w:r>
      <w:r>
        <w:rPr>
          <w:rFonts w:ascii="Times New Roman" w:hAnsi="Times New Roman" w:eastAsia="Times New Roman" w:cs="Times New Roman"/>
          <w:b/>
          <w:bCs/>
          <w:color w:val="FF0000"/>
          <w:kern w:val="0"/>
          <w:sz w:val="24"/>
          <w:szCs w:val="24"/>
          <w:highlight w:val="none"/>
          <w:lang w:val="fr-FR"/>
          <w14:ligatures w14:val="none"/>
        </w:rPr>
        <w:t>Visibility : hidden.</w:t>
      </w:r>
    </w:p>
    <w:p w14:paraId="3A9F67B1">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14:ligatures w14:val="none"/>
        </w:rPr>
        <w:t>list-item</w:t>
      </w:r>
      <w:r>
        <w:rPr>
          <w:rFonts w:ascii="Times New Roman" w:hAnsi="Times New Roman" w:eastAsia="Times New Roman" w:cs="Times New Roman"/>
          <w:kern w:val="0"/>
          <w:sz w:val="24"/>
          <w:szCs w:val="24"/>
          <w:lang w:val="fr-FR"/>
          <w14:ligatures w14:val="none"/>
        </w:rPr>
        <w:t xml:space="preserve"> (</w:t>
      </w:r>
      <w:r>
        <w:rPr>
          <w:rFonts w:hint="default" w:ascii="Times New Roman" w:hAnsi="Times New Roman" w:eastAsia="Times New Roman" w:cs="Times New Roman"/>
          <w:kern w:val="0"/>
          <w:sz w:val="24"/>
          <w:szCs w:val="24"/>
          <w:lang w:val="en-US"/>
          <w14:ligatures w14:val="none"/>
        </w:rPr>
        <w:t>elementi se ponasaju kao liste</w:t>
      </w:r>
      <w:r>
        <w:rPr>
          <w:rFonts w:ascii="Times New Roman" w:hAnsi="Times New Roman" w:eastAsia="Times New Roman" w:cs="Times New Roman"/>
          <w:kern w:val="0"/>
          <w:sz w:val="24"/>
          <w:szCs w:val="24"/>
          <w:lang w:val="fr-FR"/>
          <w14:ligatures w14:val="none"/>
        </w:rPr>
        <w:t>).</w:t>
      </w:r>
    </w:p>
    <w:p w14:paraId="487C2E7C">
      <w:pPr>
        <w:pStyle w:val="14"/>
        <w:numPr>
          <w:numId w:val="0"/>
        </w:numPr>
        <w:spacing w:after="160" w:line="259" w:lineRule="auto"/>
        <w:contextualSpacing/>
        <w:rPr>
          <w:rFonts w:ascii="Times New Roman" w:hAnsi="Times New Roman" w:eastAsia="Times New Roman" w:cs="Times New Roman"/>
          <w:kern w:val="0"/>
          <w:sz w:val="24"/>
          <w:szCs w:val="24"/>
          <w:lang w:val="fr-FR"/>
          <w14:ligatures w14:val="none"/>
        </w:rPr>
      </w:pPr>
    </w:p>
    <w:p w14:paraId="7EE7BBBD">
      <w:pPr>
        <w:rPr>
          <w:rFonts w:ascii="Times New Roman" w:hAnsi="Times New Roman" w:eastAsia="Times New Roman" w:cs="Times New Roman"/>
          <w:kern w:val="0"/>
          <w:sz w:val="24"/>
          <w:szCs w:val="24"/>
          <w:lang w:val="fr-FR"/>
          <w14:ligatures w14:val="none"/>
        </w:rPr>
      </w:pPr>
    </w:p>
    <w:tbl>
      <w:tblPr>
        <w:tblW w:w="9559" w:type="dxa"/>
        <w:tblInd w:w="0" w:type="dxa"/>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88"/>
        <w:gridCol w:w="7171"/>
      </w:tblGrid>
      <w:tr w14:paraId="4B35FAA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2388" w:type="dxa"/>
            <w:shd w:val="clear" w:color="auto" w:fill="FFFFFF"/>
            <w:tcMar>
              <w:top w:w="80" w:type="dxa"/>
              <w:left w:w="160" w:type="dxa"/>
              <w:bottom w:w="80" w:type="dxa"/>
              <w:right w:w="80" w:type="dxa"/>
            </w:tcMar>
            <w:vAlign w:val="top"/>
          </w:tcPr>
          <w:p w14:paraId="340E7F1D">
            <w:pPr>
              <w:keepNext w:val="0"/>
              <w:keepLines w:val="0"/>
              <w:widowControl/>
              <w:suppressLineNumbers w:val="0"/>
              <w:jc w:val="left"/>
              <w:textAlignment w:val="top"/>
              <w:rPr>
                <w:rFonts w:ascii="Verdana" w:hAnsi="Verdana" w:cs="Verdana"/>
                <w:b/>
                <w:bCs/>
                <w:i w:val="0"/>
                <w:iCs w:val="0"/>
                <w:caps w:val="0"/>
                <w:color w:val="000000"/>
                <w:spacing w:val="0"/>
                <w:sz w:val="15"/>
                <w:szCs w:val="15"/>
              </w:rPr>
            </w:pPr>
            <w:r>
              <w:rPr>
                <w:rFonts w:hint="default" w:ascii="Verdana" w:hAnsi="Verdana" w:eastAsia="SimSun" w:cs="Verdana"/>
                <w:b/>
                <w:bCs/>
                <w:i w:val="0"/>
                <w:iCs w:val="0"/>
                <w:caps w:val="0"/>
                <w:color w:val="000000"/>
                <w:spacing w:val="0"/>
                <w:kern w:val="0"/>
                <w:sz w:val="15"/>
                <w:szCs w:val="15"/>
                <w:bdr w:val="none" w:color="auto" w:sz="0" w:space="0"/>
                <w:lang w:val="en-US" w:eastAsia="zh-CN" w:bidi="ar"/>
                <w14:ligatures w14:val="standardContextual"/>
              </w:rPr>
              <w:t>Value</w:t>
            </w:r>
          </w:p>
        </w:tc>
        <w:tc>
          <w:tcPr>
            <w:tcW w:w="0" w:type="auto"/>
            <w:shd w:val="clear" w:color="auto" w:fill="FFFFFF"/>
            <w:tcMar>
              <w:top w:w="80" w:type="dxa"/>
              <w:left w:w="80" w:type="dxa"/>
              <w:bottom w:w="80" w:type="dxa"/>
              <w:right w:w="80" w:type="dxa"/>
            </w:tcMar>
            <w:vAlign w:val="top"/>
          </w:tcPr>
          <w:p w14:paraId="3523E9FD">
            <w:pPr>
              <w:keepNext w:val="0"/>
              <w:keepLines w:val="0"/>
              <w:widowControl/>
              <w:suppressLineNumbers w:val="0"/>
              <w:jc w:val="left"/>
              <w:textAlignment w:val="top"/>
              <w:rPr>
                <w:rFonts w:hint="default" w:ascii="Verdana" w:hAnsi="Verdana" w:cs="Verdana"/>
                <w:b/>
                <w:bCs/>
                <w:i w:val="0"/>
                <w:iCs w:val="0"/>
                <w:caps w:val="0"/>
                <w:color w:val="000000"/>
                <w:spacing w:val="0"/>
                <w:sz w:val="15"/>
                <w:szCs w:val="15"/>
              </w:rPr>
            </w:pPr>
            <w:r>
              <w:rPr>
                <w:rFonts w:hint="default" w:ascii="Verdana" w:hAnsi="Verdana" w:eastAsia="SimSun" w:cs="Verdana"/>
                <w:b/>
                <w:bCs/>
                <w:i w:val="0"/>
                <w:iCs w:val="0"/>
                <w:caps w:val="0"/>
                <w:color w:val="000000"/>
                <w:spacing w:val="0"/>
                <w:kern w:val="0"/>
                <w:sz w:val="15"/>
                <w:szCs w:val="15"/>
                <w:bdr w:val="none" w:color="auto" w:sz="0" w:space="0"/>
                <w:lang w:val="en-US" w:eastAsia="zh-CN" w:bidi="ar"/>
                <w14:ligatures w14:val="standardContextual"/>
              </w:rPr>
              <w:t>Description</w:t>
            </w:r>
          </w:p>
        </w:tc>
      </w:tr>
      <w:tr w14:paraId="50CE49F2">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48A19F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inline</w:t>
            </w:r>
          </w:p>
        </w:tc>
        <w:tc>
          <w:tcPr>
            <w:tcW w:w="0" w:type="auto"/>
            <w:shd w:val="clear" w:color="auto" w:fill="E7E9EB"/>
            <w:tcMar>
              <w:top w:w="80" w:type="dxa"/>
              <w:left w:w="80" w:type="dxa"/>
              <w:bottom w:w="80" w:type="dxa"/>
              <w:right w:w="80" w:type="dxa"/>
            </w:tcMar>
            <w:vAlign w:val="top"/>
          </w:tcPr>
          <w:p w14:paraId="02BF0232">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an inline element</w:t>
            </w:r>
          </w:p>
        </w:tc>
      </w:tr>
      <w:tr w14:paraId="27EE46B9">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14E0983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block</w:t>
            </w:r>
          </w:p>
        </w:tc>
        <w:tc>
          <w:tcPr>
            <w:tcW w:w="0" w:type="auto"/>
            <w:shd w:val="clear" w:color="auto" w:fill="FFFFFF"/>
            <w:tcMar>
              <w:top w:w="80" w:type="dxa"/>
              <w:left w:w="80" w:type="dxa"/>
              <w:bottom w:w="80" w:type="dxa"/>
              <w:right w:w="80" w:type="dxa"/>
            </w:tcMar>
            <w:vAlign w:val="top"/>
          </w:tcPr>
          <w:p w14:paraId="29AE80A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 block element</w:t>
            </w:r>
          </w:p>
        </w:tc>
      </w:tr>
      <w:tr w14:paraId="1B14F36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46" w:hRule="atLeast"/>
        </w:trPr>
        <w:tc>
          <w:tcPr>
            <w:tcW w:w="0" w:type="auto"/>
            <w:shd w:val="clear" w:color="auto" w:fill="E7E9EB"/>
            <w:tcMar>
              <w:top w:w="80" w:type="dxa"/>
              <w:left w:w="160" w:type="dxa"/>
              <w:bottom w:w="80" w:type="dxa"/>
              <w:right w:w="80" w:type="dxa"/>
            </w:tcMar>
            <w:vAlign w:val="top"/>
          </w:tcPr>
          <w:p w14:paraId="728649DB">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contents</w:t>
            </w:r>
          </w:p>
        </w:tc>
        <w:tc>
          <w:tcPr>
            <w:tcW w:w="0" w:type="auto"/>
            <w:shd w:val="clear" w:color="auto" w:fill="E7E9EB"/>
            <w:tcMar>
              <w:top w:w="80" w:type="dxa"/>
              <w:left w:w="80" w:type="dxa"/>
              <w:bottom w:w="80" w:type="dxa"/>
              <w:right w:w="80" w:type="dxa"/>
            </w:tcMar>
            <w:vAlign w:val="top"/>
          </w:tcPr>
          <w:p w14:paraId="253C64F5">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Makes the container disappear, making the child elements children of the element the next level up in the DOM</w:t>
            </w:r>
          </w:p>
        </w:tc>
      </w:tr>
      <w:tr w14:paraId="041BC23E">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24420159">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flex</w:t>
            </w:r>
          </w:p>
        </w:tc>
        <w:tc>
          <w:tcPr>
            <w:tcW w:w="0" w:type="auto"/>
            <w:shd w:val="clear" w:color="auto" w:fill="FFFFFF"/>
            <w:tcMar>
              <w:top w:w="80" w:type="dxa"/>
              <w:left w:w="80" w:type="dxa"/>
              <w:bottom w:w="80" w:type="dxa"/>
              <w:right w:w="80" w:type="dxa"/>
            </w:tcMar>
            <w:vAlign w:val="top"/>
          </w:tcPr>
          <w:p w14:paraId="5E61B51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 block-level flex container</w:t>
            </w:r>
          </w:p>
        </w:tc>
      </w:tr>
      <w:tr w14:paraId="5C2A633C">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16D38D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grid</w:t>
            </w:r>
          </w:p>
        </w:tc>
        <w:tc>
          <w:tcPr>
            <w:tcW w:w="0" w:type="auto"/>
            <w:shd w:val="clear" w:color="auto" w:fill="E7E9EB"/>
            <w:tcMar>
              <w:top w:w="80" w:type="dxa"/>
              <w:left w:w="80" w:type="dxa"/>
              <w:bottom w:w="80" w:type="dxa"/>
              <w:right w:w="80" w:type="dxa"/>
            </w:tcMar>
            <w:vAlign w:val="top"/>
          </w:tcPr>
          <w:p w14:paraId="7C75A8C6">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 block-level grid container</w:t>
            </w:r>
          </w:p>
        </w:tc>
      </w:tr>
      <w:tr w14:paraId="1708DF22">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735" w:hRule="atLeast"/>
        </w:trPr>
        <w:tc>
          <w:tcPr>
            <w:tcW w:w="0" w:type="auto"/>
            <w:shd w:val="clear" w:color="auto" w:fill="FFFFFF"/>
            <w:tcMar>
              <w:top w:w="80" w:type="dxa"/>
              <w:left w:w="160" w:type="dxa"/>
              <w:bottom w:w="80" w:type="dxa"/>
              <w:right w:w="80" w:type="dxa"/>
            </w:tcMar>
            <w:vAlign w:val="top"/>
          </w:tcPr>
          <w:p w14:paraId="7BE762A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inline-block</w:t>
            </w:r>
          </w:p>
        </w:tc>
        <w:tc>
          <w:tcPr>
            <w:tcW w:w="0" w:type="auto"/>
            <w:shd w:val="clear" w:color="auto" w:fill="FFFFFF"/>
            <w:tcMar>
              <w:top w:w="80" w:type="dxa"/>
              <w:left w:w="80" w:type="dxa"/>
              <w:bottom w:w="80" w:type="dxa"/>
              <w:right w:w="80" w:type="dxa"/>
            </w:tcMar>
            <w:vAlign w:val="top"/>
          </w:tcPr>
          <w:p w14:paraId="36768B5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an inline-level block container. The element itself is formatted as an inline element, but you can apply height and width values</w:t>
            </w:r>
          </w:p>
        </w:tc>
      </w:tr>
      <w:tr w14:paraId="352CE07C">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526" w:hRule="atLeast"/>
        </w:trPr>
        <w:tc>
          <w:tcPr>
            <w:tcW w:w="0" w:type="auto"/>
            <w:shd w:val="clear" w:color="auto" w:fill="E7E9EB"/>
            <w:tcMar>
              <w:top w:w="80" w:type="dxa"/>
              <w:left w:w="160" w:type="dxa"/>
              <w:bottom w:w="80" w:type="dxa"/>
              <w:right w:w="80" w:type="dxa"/>
            </w:tcMar>
            <w:vAlign w:val="top"/>
          </w:tcPr>
          <w:p w14:paraId="38981BB9">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inline-flex</w:t>
            </w:r>
          </w:p>
        </w:tc>
        <w:tc>
          <w:tcPr>
            <w:tcW w:w="0" w:type="auto"/>
            <w:shd w:val="clear" w:color="auto" w:fill="E7E9EB"/>
            <w:tcMar>
              <w:top w:w="80" w:type="dxa"/>
              <w:left w:w="80" w:type="dxa"/>
              <w:bottom w:w="80" w:type="dxa"/>
              <w:right w:w="80" w:type="dxa"/>
            </w:tcMar>
            <w:vAlign w:val="top"/>
          </w:tcPr>
          <w:p w14:paraId="0C6C310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an inline-level flex container</w:t>
            </w:r>
          </w:p>
        </w:tc>
      </w:tr>
      <w:tr w14:paraId="4B1CB08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710382D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inline-grid</w:t>
            </w:r>
          </w:p>
        </w:tc>
        <w:tc>
          <w:tcPr>
            <w:tcW w:w="0" w:type="auto"/>
            <w:shd w:val="clear" w:color="auto" w:fill="FFFFFF"/>
            <w:tcMar>
              <w:top w:w="80" w:type="dxa"/>
              <w:left w:w="80" w:type="dxa"/>
              <w:bottom w:w="80" w:type="dxa"/>
              <w:right w:w="80" w:type="dxa"/>
            </w:tcMar>
            <w:vAlign w:val="top"/>
          </w:tcPr>
          <w:p w14:paraId="2336253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an inline-level grid container</w:t>
            </w:r>
          </w:p>
        </w:tc>
      </w:tr>
      <w:tr w14:paraId="76A3C8FF">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043D27FB">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inline-table</w:t>
            </w:r>
          </w:p>
        </w:tc>
        <w:tc>
          <w:tcPr>
            <w:tcW w:w="0" w:type="auto"/>
            <w:shd w:val="clear" w:color="auto" w:fill="E7E9EB"/>
            <w:tcMar>
              <w:top w:w="80" w:type="dxa"/>
              <w:left w:w="80" w:type="dxa"/>
              <w:bottom w:w="80" w:type="dxa"/>
              <w:right w:w="80" w:type="dxa"/>
            </w:tcMar>
            <w:vAlign w:val="top"/>
          </w:tcPr>
          <w:p w14:paraId="2D46C41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The element is displayed as an inline-level table</w:t>
            </w:r>
          </w:p>
        </w:tc>
      </w:tr>
      <w:tr w14:paraId="64AA5C4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4BBB4FB6">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list-item</w:t>
            </w:r>
          </w:p>
        </w:tc>
        <w:tc>
          <w:tcPr>
            <w:tcW w:w="0" w:type="auto"/>
            <w:shd w:val="clear" w:color="auto" w:fill="FFFFFF"/>
            <w:tcMar>
              <w:top w:w="80" w:type="dxa"/>
              <w:left w:w="80" w:type="dxa"/>
              <w:bottom w:w="80" w:type="dxa"/>
              <w:right w:w="80" w:type="dxa"/>
            </w:tcMar>
            <w:vAlign w:val="top"/>
          </w:tcPr>
          <w:p w14:paraId="2DF9C31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&lt;li&gt; element</w:t>
            </w:r>
          </w:p>
        </w:tc>
      </w:tr>
      <w:tr w14:paraId="49D263D4">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75D55A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run-in</w:t>
            </w:r>
          </w:p>
        </w:tc>
        <w:tc>
          <w:tcPr>
            <w:tcW w:w="0" w:type="auto"/>
            <w:shd w:val="clear" w:color="auto" w:fill="E7E9EB"/>
            <w:tcMar>
              <w:top w:w="80" w:type="dxa"/>
              <w:left w:w="80" w:type="dxa"/>
              <w:bottom w:w="80" w:type="dxa"/>
              <w:right w:w="80" w:type="dxa"/>
            </w:tcMar>
            <w:vAlign w:val="top"/>
          </w:tcPr>
          <w:p w14:paraId="464F6FE8">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Displays an element as either block or inline, depending on context</w:t>
            </w:r>
          </w:p>
        </w:tc>
      </w:tr>
      <w:tr w14:paraId="1B7890D8">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16204E2B">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w:t>
            </w:r>
          </w:p>
        </w:tc>
        <w:tc>
          <w:tcPr>
            <w:tcW w:w="0" w:type="auto"/>
            <w:shd w:val="clear" w:color="auto" w:fill="FFFFFF"/>
            <w:tcMar>
              <w:top w:w="80" w:type="dxa"/>
              <w:left w:w="80" w:type="dxa"/>
              <w:bottom w:w="80" w:type="dxa"/>
              <w:right w:w="80" w:type="dxa"/>
            </w:tcMar>
            <w:vAlign w:val="top"/>
          </w:tcPr>
          <w:p w14:paraId="34ED454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&lt;table&gt; element</w:t>
            </w:r>
          </w:p>
        </w:tc>
      </w:tr>
      <w:tr w14:paraId="6354A52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60BAD8B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table-caption</w:t>
            </w:r>
          </w:p>
        </w:tc>
        <w:tc>
          <w:tcPr>
            <w:tcW w:w="0" w:type="auto"/>
            <w:shd w:val="clear" w:color="auto" w:fill="E7E9EB"/>
            <w:tcMar>
              <w:top w:w="80" w:type="dxa"/>
              <w:left w:w="80" w:type="dxa"/>
              <w:bottom w:w="80" w:type="dxa"/>
              <w:right w:w="80" w:type="dxa"/>
            </w:tcMar>
            <w:vAlign w:val="top"/>
          </w:tcPr>
          <w:p w14:paraId="479C388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&lt;caption&gt; element</w:t>
            </w:r>
          </w:p>
        </w:tc>
      </w:tr>
      <w:tr w14:paraId="7C077D89">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4FEB21BC">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table-column-group</w:t>
            </w:r>
          </w:p>
        </w:tc>
        <w:tc>
          <w:tcPr>
            <w:tcW w:w="0" w:type="auto"/>
            <w:shd w:val="clear" w:color="auto" w:fill="FFFFFF"/>
            <w:tcMar>
              <w:top w:w="80" w:type="dxa"/>
              <w:left w:w="80" w:type="dxa"/>
              <w:bottom w:w="80" w:type="dxa"/>
              <w:right w:w="80" w:type="dxa"/>
            </w:tcMar>
            <w:vAlign w:val="top"/>
          </w:tcPr>
          <w:p w14:paraId="175D30B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&lt;colgroup&gt; element</w:t>
            </w:r>
          </w:p>
        </w:tc>
      </w:tr>
      <w:tr w14:paraId="0F0C810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C531E3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table-header-group</w:t>
            </w:r>
          </w:p>
        </w:tc>
        <w:tc>
          <w:tcPr>
            <w:tcW w:w="0" w:type="auto"/>
            <w:shd w:val="clear" w:color="auto" w:fill="E7E9EB"/>
            <w:tcMar>
              <w:top w:w="80" w:type="dxa"/>
              <w:left w:w="80" w:type="dxa"/>
              <w:bottom w:w="80" w:type="dxa"/>
              <w:right w:w="80" w:type="dxa"/>
            </w:tcMar>
            <w:vAlign w:val="top"/>
          </w:tcPr>
          <w:p w14:paraId="570678CB">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&lt;thead&gt; element</w:t>
            </w:r>
          </w:p>
        </w:tc>
      </w:tr>
      <w:tr w14:paraId="2AA4E2E7">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2316FC99">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table-footer-group</w:t>
            </w:r>
          </w:p>
        </w:tc>
        <w:tc>
          <w:tcPr>
            <w:tcW w:w="0" w:type="auto"/>
            <w:shd w:val="clear" w:color="auto" w:fill="FFFFFF"/>
            <w:tcMar>
              <w:top w:w="80" w:type="dxa"/>
              <w:left w:w="80" w:type="dxa"/>
              <w:bottom w:w="80" w:type="dxa"/>
              <w:right w:w="80" w:type="dxa"/>
            </w:tcMar>
            <w:vAlign w:val="top"/>
          </w:tcPr>
          <w:p w14:paraId="2F52A8D3">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&lt;tfoot&gt; element</w:t>
            </w:r>
          </w:p>
        </w:tc>
      </w:tr>
      <w:tr w14:paraId="0416A361">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040D7A7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table-row-group</w:t>
            </w:r>
          </w:p>
        </w:tc>
        <w:tc>
          <w:tcPr>
            <w:tcW w:w="0" w:type="auto"/>
            <w:shd w:val="clear" w:color="auto" w:fill="E7E9EB"/>
            <w:tcMar>
              <w:top w:w="80" w:type="dxa"/>
              <w:left w:w="80" w:type="dxa"/>
              <w:bottom w:w="80" w:type="dxa"/>
              <w:right w:w="80" w:type="dxa"/>
            </w:tcMar>
            <w:vAlign w:val="top"/>
          </w:tcPr>
          <w:p w14:paraId="2D38D581">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&lt;tbody&gt; element</w:t>
            </w:r>
          </w:p>
        </w:tc>
      </w:tr>
      <w:tr w14:paraId="32276F1D">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74095E7E">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table-cell</w:t>
            </w:r>
          </w:p>
        </w:tc>
        <w:tc>
          <w:tcPr>
            <w:tcW w:w="0" w:type="auto"/>
            <w:shd w:val="clear" w:color="auto" w:fill="FFFFFF"/>
            <w:tcMar>
              <w:top w:w="80" w:type="dxa"/>
              <w:left w:w="80" w:type="dxa"/>
              <w:bottom w:w="80" w:type="dxa"/>
              <w:right w:w="80" w:type="dxa"/>
            </w:tcMar>
            <w:vAlign w:val="top"/>
          </w:tcPr>
          <w:p w14:paraId="7D96A0BA">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&lt;td&gt; element</w:t>
            </w:r>
          </w:p>
        </w:tc>
      </w:tr>
      <w:tr w14:paraId="672EE956">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0C8B39B2">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table-column</w:t>
            </w:r>
          </w:p>
        </w:tc>
        <w:tc>
          <w:tcPr>
            <w:tcW w:w="0" w:type="auto"/>
            <w:shd w:val="clear" w:color="auto" w:fill="E7E9EB"/>
            <w:tcMar>
              <w:top w:w="80" w:type="dxa"/>
              <w:left w:w="80" w:type="dxa"/>
              <w:bottom w:w="80" w:type="dxa"/>
              <w:right w:w="80" w:type="dxa"/>
            </w:tcMar>
            <w:vAlign w:val="top"/>
          </w:tcPr>
          <w:p w14:paraId="15224967">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&lt;col&gt; element</w:t>
            </w:r>
          </w:p>
        </w:tc>
      </w:tr>
      <w:tr w14:paraId="6F48B689">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214B7FFD">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table-row</w:t>
            </w:r>
          </w:p>
        </w:tc>
        <w:tc>
          <w:tcPr>
            <w:tcW w:w="0" w:type="auto"/>
            <w:shd w:val="clear" w:color="auto" w:fill="FFFFFF"/>
            <w:tcMar>
              <w:top w:w="80" w:type="dxa"/>
              <w:left w:w="80" w:type="dxa"/>
              <w:bottom w:w="80" w:type="dxa"/>
              <w:right w:w="80" w:type="dxa"/>
            </w:tcMar>
            <w:vAlign w:val="top"/>
          </w:tcPr>
          <w:p w14:paraId="289BF3F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Let the element behave like a &lt;tr&gt; element</w:t>
            </w:r>
          </w:p>
        </w:tc>
      </w:tr>
      <w:tr w14:paraId="38A5F2A5">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E7E9EB"/>
            <w:tcMar>
              <w:top w:w="80" w:type="dxa"/>
              <w:left w:w="160" w:type="dxa"/>
              <w:bottom w:w="80" w:type="dxa"/>
              <w:right w:w="80" w:type="dxa"/>
            </w:tcMar>
            <w:vAlign w:val="top"/>
          </w:tcPr>
          <w:p w14:paraId="313DA07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none</w:t>
            </w:r>
          </w:p>
        </w:tc>
        <w:tc>
          <w:tcPr>
            <w:tcW w:w="0" w:type="auto"/>
            <w:shd w:val="clear" w:color="auto" w:fill="E7E9EB"/>
            <w:tcMar>
              <w:top w:w="80" w:type="dxa"/>
              <w:left w:w="80" w:type="dxa"/>
              <w:bottom w:w="80" w:type="dxa"/>
              <w:right w:w="80" w:type="dxa"/>
            </w:tcMar>
            <w:vAlign w:val="top"/>
          </w:tcPr>
          <w:p w14:paraId="65FCD8F0">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The element is completely removed</w:t>
            </w:r>
          </w:p>
        </w:tc>
      </w:tr>
      <w:tr w14:paraId="09E114F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56" w:hRule="atLeast"/>
        </w:trPr>
        <w:tc>
          <w:tcPr>
            <w:tcW w:w="0" w:type="auto"/>
            <w:shd w:val="clear" w:color="auto" w:fill="FFFFFF"/>
            <w:tcMar>
              <w:top w:w="80" w:type="dxa"/>
              <w:left w:w="160" w:type="dxa"/>
              <w:bottom w:w="80" w:type="dxa"/>
              <w:right w:w="80" w:type="dxa"/>
            </w:tcMar>
            <w:vAlign w:val="top"/>
          </w:tcPr>
          <w:p w14:paraId="098F13A3">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initial</w:t>
            </w:r>
          </w:p>
        </w:tc>
        <w:tc>
          <w:tcPr>
            <w:tcW w:w="0" w:type="auto"/>
            <w:shd w:val="clear" w:color="auto" w:fill="FFFFFF"/>
            <w:tcMar>
              <w:top w:w="80" w:type="dxa"/>
              <w:left w:w="80" w:type="dxa"/>
              <w:bottom w:w="80" w:type="dxa"/>
              <w:right w:w="80" w:type="dxa"/>
            </w:tcMar>
            <w:vAlign w:val="top"/>
          </w:tcPr>
          <w:p w14:paraId="26D18A9F">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Sets this property to its default value</w:t>
            </w:r>
          </w:p>
        </w:tc>
      </w:tr>
      <w:tr w14:paraId="74FD2A70">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rHeight w:val="366" w:hRule="atLeast"/>
        </w:trPr>
        <w:tc>
          <w:tcPr>
            <w:tcW w:w="0" w:type="auto"/>
            <w:shd w:val="clear" w:color="auto" w:fill="E7E9EB"/>
            <w:tcMar>
              <w:top w:w="80" w:type="dxa"/>
              <w:left w:w="160" w:type="dxa"/>
              <w:bottom w:w="80" w:type="dxa"/>
              <w:right w:w="80" w:type="dxa"/>
            </w:tcMar>
            <w:vAlign w:val="top"/>
          </w:tcPr>
          <w:p w14:paraId="5875A85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inherit</w:t>
            </w:r>
          </w:p>
        </w:tc>
        <w:tc>
          <w:tcPr>
            <w:tcW w:w="0" w:type="auto"/>
            <w:shd w:val="clear" w:color="auto" w:fill="E7E9EB"/>
            <w:tcMar>
              <w:top w:w="80" w:type="dxa"/>
              <w:left w:w="80" w:type="dxa"/>
              <w:bottom w:w="80" w:type="dxa"/>
              <w:right w:w="80" w:type="dxa"/>
            </w:tcMar>
            <w:vAlign w:val="top"/>
          </w:tcPr>
          <w:p w14:paraId="0CBFDFF4">
            <w:pPr>
              <w:keepNext w:val="0"/>
              <w:keepLines w:val="0"/>
              <w:widowControl/>
              <w:suppressLineNumbers w:val="0"/>
              <w:jc w:val="left"/>
              <w:textAlignment w:val="top"/>
              <w:rPr>
                <w:rFonts w:hint="default" w:ascii="Verdana" w:hAnsi="Verdana" w:cs="Verdana"/>
                <w:i w:val="0"/>
                <w:iCs w:val="0"/>
                <w:caps w:val="0"/>
                <w:color w:val="000000"/>
                <w:spacing w:val="0"/>
                <w:sz w:val="15"/>
                <w:szCs w:val="15"/>
              </w:rPr>
            </w:pPr>
            <w:r>
              <w:rPr>
                <w:rFonts w:hint="default" w:ascii="Verdana" w:hAnsi="Verdana" w:eastAsia="SimSun" w:cs="Verdana"/>
                <w:i w:val="0"/>
                <w:iCs w:val="0"/>
                <w:caps w:val="0"/>
                <w:color w:val="000000"/>
                <w:spacing w:val="0"/>
                <w:kern w:val="0"/>
                <w:sz w:val="15"/>
                <w:szCs w:val="15"/>
                <w:bdr w:val="none" w:color="auto" w:sz="0" w:space="0"/>
                <w:lang w:val="en-US" w:eastAsia="zh-CN" w:bidi="ar"/>
                <w14:ligatures w14:val="standardContextual"/>
              </w:rPr>
              <w:t>Inherits this property from its parent element</w:t>
            </w:r>
          </w:p>
        </w:tc>
      </w:tr>
    </w:tbl>
    <w:p w14:paraId="71FB8843">
      <w:pPr>
        <w:rPr>
          <w:rFonts w:ascii="Times New Roman" w:hAnsi="Times New Roman" w:eastAsia="Times New Roman" w:cs="Times New Roman"/>
          <w:kern w:val="0"/>
          <w:sz w:val="24"/>
          <w:szCs w:val="24"/>
          <w:lang w:val="fr-FR"/>
          <w14:ligatures w14:val="none"/>
        </w:rPr>
      </w:pPr>
    </w:p>
    <w:p w14:paraId="40744358">
      <w:pPr>
        <w:rPr>
          <w:rFonts w:ascii="Times New Roman" w:hAnsi="Times New Roman" w:eastAsia="Times New Roman" w:cs="Times New Roman"/>
          <w:kern w:val="0"/>
          <w:sz w:val="24"/>
          <w:szCs w:val="24"/>
          <w:lang w:val="fr-FR"/>
          <w14:ligatures w14:val="none"/>
        </w:rPr>
      </w:pPr>
    </w:p>
    <w:p w14:paraId="62259F40">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 </w:t>
      </w:r>
      <w:r>
        <w:rPr>
          <w:rStyle w:val="9"/>
          <w:rFonts w:ascii="Consolas" w:hAnsi="Consolas" w:eastAsia="Consolas" w:cs="Consolas"/>
          <w:i w:val="0"/>
          <w:iCs w:val="0"/>
          <w:caps w:val="0"/>
          <w:color w:val="DC143C"/>
          <w:spacing w:val="0"/>
          <w:sz w:val="22"/>
          <w:szCs w:val="22"/>
          <w:bdr w:val="none" w:color="auto" w:sz="0" w:space="0"/>
          <w:shd w:val="clear" w:fill="FFFFFF"/>
        </w:rPr>
        <w:t>&lt;script&gt;</w:t>
      </w:r>
      <w:r>
        <w:rPr>
          <w:rFonts w:hint="default" w:ascii="Verdana" w:hAnsi="Verdana" w:cs="Verdana"/>
          <w:i w:val="0"/>
          <w:iCs w:val="0"/>
          <w:caps w:val="0"/>
          <w:color w:val="000000"/>
          <w:spacing w:val="0"/>
          <w:sz w:val="22"/>
          <w:szCs w:val="22"/>
          <w:shd w:val="clear" w:fill="FFFFFF"/>
        </w:rPr>
        <w:t> element uses </w:t>
      </w:r>
      <w:r>
        <w:rPr>
          <w:rStyle w:val="9"/>
          <w:rFonts w:hint="default" w:ascii="Consolas" w:hAnsi="Consolas" w:eastAsia="Consolas" w:cs="Consolas"/>
          <w:i w:val="0"/>
          <w:iCs w:val="0"/>
          <w:caps w:val="0"/>
          <w:color w:val="DC143C"/>
          <w:spacing w:val="0"/>
          <w:sz w:val="22"/>
          <w:szCs w:val="22"/>
          <w:bdr w:val="none" w:color="auto" w:sz="0" w:space="0"/>
          <w:shd w:val="clear" w:fill="FFFFFF"/>
        </w:rPr>
        <w:t>display: none;</w:t>
      </w:r>
      <w:r>
        <w:rPr>
          <w:rFonts w:hint="default" w:ascii="Verdana" w:hAnsi="Verdana" w:cs="Verdana"/>
          <w:i w:val="0"/>
          <w:iCs w:val="0"/>
          <w:caps w:val="0"/>
          <w:color w:val="000000"/>
          <w:spacing w:val="0"/>
          <w:sz w:val="22"/>
          <w:szCs w:val="22"/>
          <w:shd w:val="clear" w:fill="FFFFFF"/>
        </w:rPr>
        <w:t> as default.</w:t>
      </w:r>
    </w:p>
    <w:p w14:paraId="4B4004E9">
      <w:pPr>
        <w:rPr>
          <w:rFonts w:hint="default" w:ascii="Times New Roman" w:hAnsi="Times New Roman" w:eastAsia="Times New Roman" w:cs="Times New Roman"/>
          <w:kern w:val="0"/>
          <w:sz w:val="20"/>
          <w:szCs w:val="20"/>
          <w:highlight w:val="none"/>
          <w:lang w:val="en-US"/>
          <w14:ligatures w14:val="none"/>
        </w:rPr>
      </w:pPr>
      <w:r>
        <w:rPr>
          <w:rFonts w:hint="default" w:ascii="Times New Roman" w:hAnsi="Times New Roman" w:eastAsia="Times New Roman" w:cs="Times New Roman"/>
          <w:kern w:val="0"/>
          <w:sz w:val="20"/>
          <w:szCs w:val="20"/>
          <w:highlight w:val="none"/>
          <w:lang w:val="en-US"/>
          <w14:ligatures w14:val="none"/>
        </w:rPr>
        <w:t xml:space="preserve">- </w:t>
      </w:r>
      <w:r>
        <w:rPr>
          <w:rStyle w:val="13"/>
          <w:rFonts w:ascii="Verdana" w:hAnsi="Verdana" w:eastAsia="SimSun" w:cs="Verdana"/>
          <w:b/>
          <w:bCs/>
          <w:i w:val="0"/>
          <w:iCs w:val="0"/>
          <w:caps w:val="0"/>
          <w:color w:val="000000"/>
          <w:spacing w:val="0"/>
          <w:sz w:val="20"/>
          <w:szCs w:val="20"/>
          <w:highlight w:val="none"/>
          <w:shd w:val="clear" w:fill="FFFFCC"/>
        </w:rPr>
        <w:t>Note:</w:t>
      </w:r>
      <w:r>
        <w:rPr>
          <w:rFonts w:hint="default" w:ascii="Verdana" w:hAnsi="Verdana" w:eastAsia="SimSun" w:cs="Verdana"/>
          <w:i w:val="0"/>
          <w:iCs w:val="0"/>
          <w:caps w:val="0"/>
          <w:color w:val="000000"/>
          <w:spacing w:val="0"/>
          <w:sz w:val="20"/>
          <w:szCs w:val="20"/>
          <w:highlight w:val="none"/>
          <w:shd w:val="clear" w:fill="FFFFCC"/>
        </w:rPr>
        <w:t> Setting the display property of an element only changes </w:t>
      </w:r>
      <w:r>
        <w:rPr>
          <w:rStyle w:val="13"/>
          <w:rFonts w:hint="default" w:ascii="Verdana" w:hAnsi="Verdana" w:eastAsia="SimSun" w:cs="Verdana"/>
          <w:b/>
          <w:bCs/>
          <w:i w:val="0"/>
          <w:iCs w:val="0"/>
          <w:caps w:val="0"/>
          <w:color w:val="000000"/>
          <w:spacing w:val="0"/>
          <w:sz w:val="20"/>
          <w:szCs w:val="20"/>
          <w:highlight w:val="none"/>
          <w:shd w:val="clear" w:fill="FFFFCC"/>
        </w:rPr>
        <w:t>how the element is displayed</w:t>
      </w:r>
      <w:r>
        <w:rPr>
          <w:rFonts w:hint="default" w:ascii="Verdana" w:hAnsi="Verdana" w:eastAsia="SimSun" w:cs="Verdana"/>
          <w:i w:val="0"/>
          <w:iCs w:val="0"/>
          <w:caps w:val="0"/>
          <w:color w:val="000000"/>
          <w:spacing w:val="0"/>
          <w:sz w:val="20"/>
          <w:szCs w:val="20"/>
          <w:highlight w:val="none"/>
          <w:shd w:val="clear" w:fill="FFFFCC"/>
        </w:rPr>
        <w:t>, NOT what kind of element it is. So, an inline element with </w:t>
      </w:r>
      <w:r>
        <w:rPr>
          <w:rStyle w:val="9"/>
          <w:rFonts w:ascii="Consolas" w:hAnsi="Consolas" w:eastAsia="Consolas" w:cs="Consolas"/>
          <w:i w:val="0"/>
          <w:iCs w:val="0"/>
          <w:caps w:val="0"/>
          <w:color w:val="DC143C"/>
          <w:spacing w:val="0"/>
          <w:sz w:val="20"/>
          <w:szCs w:val="20"/>
          <w:highlight w:val="none"/>
          <w:bdr w:val="none" w:color="auto" w:sz="0" w:space="0"/>
        </w:rPr>
        <w:t>display: block;</w:t>
      </w:r>
      <w:r>
        <w:rPr>
          <w:rFonts w:hint="default" w:ascii="Verdana" w:hAnsi="Verdana" w:eastAsia="SimSun" w:cs="Verdana"/>
          <w:i w:val="0"/>
          <w:iCs w:val="0"/>
          <w:caps w:val="0"/>
          <w:color w:val="000000"/>
          <w:spacing w:val="0"/>
          <w:sz w:val="20"/>
          <w:szCs w:val="20"/>
          <w:highlight w:val="none"/>
          <w:shd w:val="clear" w:fill="FFFFCC"/>
        </w:rPr>
        <w:t> is not allowed to have other block elements inside it.</w:t>
      </w:r>
    </w:p>
    <w:p w14:paraId="616AA9B0">
      <w:pPr>
        <w:rPr>
          <w:rFonts w:ascii="Times New Roman" w:hAnsi="Times New Roman" w:eastAsia="Times New Roman" w:cs="Times New Roman"/>
          <w:kern w:val="0"/>
          <w:sz w:val="24"/>
          <w:szCs w:val="24"/>
          <w14:ligatures w14:val="none"/>
        </w:rPr>
      </w:pPr>
    </w:p>
    <w:p w14:paraId="6C34482C">
      <w:pPr>
        <w:rPr>
          <w:rFonts w:hint="default" w:ascii="Consolas" w:hAnsi="Consolas" w:eastAsia="Consolas" w:cs="Consolas"/>
          <w:i w:val="0"/>
          <w:iCs w:val="0"/>
          <w:caps w:val="0"/>
          <w:color w:val="DC143C"/>
          <w:spacing w:val="0"/>
          <w:sz w:val="24"/>
          <w:szCs w:val="24"/>
          <w:lang w:val="en-US"/>
        </w:rPr>
      </w:pPr>
      <w:r>
        <w:rPr>
          <w:rFonts w:ascii="Consolas" w:hAnsi="Consolas" w:eastAsia="Consolas" w:cs="Consolas"/>
          <w:i w:val="0"/>
          <w:iCs w:val="0"/>
          <w:caps w:val="0"/>
          <w:color w:val="DC143C"/>
          <w:spacing w:val="0"/>
          <w:sz w:val="24"/>
          <w:szCs w:val="24"/>
        </w:rPr>
        <w:t>visibility:hidden</w:t>
      </w:r>
      <w:r>
        <w:rPr>
          <w:rFonts w:hint="default" w:ascii="Consolas" w:hAnsi="Consolas" w:eastAsia="Consolas" w:cs="Consolas"/>
          <w:i w:val="0"/>
          <w:iCs w:val="0"/>
          <w:caps w:val="0"/>
          <w:color w:val="DC143C"/>
          <w:spacing w:val="0"/>
          <w:sz w:val="24"/>
          <w:szCs w:val="24"/>
          <w:lang w:val="en-US"/>
        </w:rPr>
        <w:t xml:space="preserve"> - </w:t>
      </w:r>
      <w:r>
        <w:rPr>
          <w:rFonts w:hint="default" w:ascii="Verdana" w:hAnsi="Verdana" w:cs="Verdana"/>
          <w:i w:val="0"/>
          <w:iCs w:val="0"/>
          <w:caps w:val="0"/>
          <w:color w:val="000000"/>
          <w:spacing w:val="0"/>
          <w:sz w:val="24"/>
          <w:szCs w:val="24"/>
          <w:shd w:val="clear" w:fill="FFFFFF"/>
          <w:lang w:val="en-US"/>
        </w:rPr>
        <w:t>Ne vidi se ali uzima prostor na stranici</w:t>
      </w:r>
    </w:p>
    <w:p w14:paraId="3518BAC2">
      <w:pPr>
        <w:rPr>
          <w:rFonts w:hint="default" w:ascii="Consolas" w:hAnsi="Consolas" w:eastAsia="Consolas" w:cs="Consolas"/>
          <w:i w:val="0"/>
          <w:iCs w:val="0"/>
          <w:caps w:val="0"/>
          <w:color w:val="DC143C"/>
          <w:spacing w:val="0"/>
          <w:sz w:val="24"/>
          <w:szCs w:val="24"/>
          <w:lang w:val="en-US"/>
        </w:rPr>
      </w:pPr>
      <w:r>
        <w:rPr>
          <w:rFonts w:hint="default" w:ascii="Consolas" w:hAnsi="Consolas" w:eastAsia="Consolas" w:cs="Consolas"/>
          <w:i w:val="0"/>
          <w:iCs w:val="0"/>
          <w:caps w:val="0"/>
          <w:color w:val="DC143C"/>
          <w:spacing w:val="0"/>
          <w:sz w:val="24"/>
          <w:szCs w:val="24"/>
          <w:lang w:val="en-US"/>
        </w:rPr>
        <w:t>display</w:t>
      </w:r>
      <w:r>
        <w:rPr>
          <w:rFonts w:ascii="Consolas" w:hAnsi="Consolas" w:eastAsia="Consolas" w:cs="Consolas"/>
          <w:i w:val="0"/>
          <w:iCs w:val="0"/>
          <w:caps w:val="0"/>
          <w:color w:val="DC143C"/>
          <w:spacing w:val="0"/>
          <w:sz w:val="24"/>
          <w:szCs w:val="24"/>
        </w:rPr>
        <w:t>:</w:t>
      </w:r>
      <w:r>
        <w:rPr>
          <w:rFonts w:hint="default" w:ascii="Consolas" w:hAnsi="Consolas" w:eastAsia="Consolas" w:cs="Consolas"/>
          <w:i w:val="0"/>
          <w:iCs w:val="0"/>
          <w:caps w:val="0"/>
          <w:color w:val="DC143C"/>
          <w:spacing w:val="0"/>
          <w:sz w:val="24"/>
          <w:szCs w:val="24"/>
          <w:lang w:val="en-US"/>
        </w:rPr>
        <w:t xml:space="preserve">none - </w:t>
      </w:r>
      <w:r>
        <w:rPr>
          <w:rFonts w:hint="default" w:ascii="Verdana" w:hAnsi="Verdana" w:cs="Verdana"/>
          <w:i w:val="0"/>
          <w:iCs w:val="0"/>
          <w:caps w:val="0"/>
          <w:color w:val="000000"/>
          <w:spacing w:val="0"/>
          <w:sz w:val="24"/>
          <w:szCs w:val="24"/>
          <w:shd w:val="clear" w:fill="FFFFFF"/>
          <w:lang w:val="en-US"/>
        </w:rPr>
        <w:t>Ne vidi se I ne uzima prostor na stranici</w:t>
      </w:r>
    </w:p>
    <w:p w14:paraId="6FC521F4">
      <w:pPr>
        <w:rPr>
          <w:rFonts w:hint="default" w:ascii="Consolas" w:hAnsi="Consolas" w:eastAsia="Consolas" w:cs="Consolas"/>
          <w:i w:val="0"/>
          <w:iCs w:val="0"/>
          <w:caps w:val="0"/>
          <w:color w:val="DC143C"/>
          <w:spacing w:val="0"/>
          <w:sz w:val="24"/>
          <w:szCs w:val="24"/>
          <w:lang w:val="en-US"/>
        </w:rPr>
      </w:pPr>
    </w:p>
    <w:p w14:paraId="5161F84F">
      <w:pPr>
        <w:rPr>
          <w:rFonts w:ascii="Times New Roman" w:hAnsi="Times New Roman" w:eastAsia="Times New Roman" w:cs="Times New Roman"/>
          <w:kern w:val="0"/>
          <w:sz w:val="24"/>
          <w:szCs w:val="24"/>
          <w14:ligatures w14:val="none"/>
        </w:rPr>
      </w:pPr>
    </w:p>
    <w:p w14:paraId="2BC2010B">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8"/>
          <w:szCs w:val="28"/>
          <w:highlight w:val="yellow"/>
          <w:lang w:val="en-US"/>
          <w14:ligatures w14:val="none"/>
        </w:rPr>
        <w:t>Position</w:t>
      </w:r>
    </w:p>
    <w:p w14:paraId="612676DE">
      <w:pPr>
        <w:rPr>
          <w:rFonts w:ascii="Times New Roman" w:hAnsi="Times New Roman" w:eastAsia="Times New Roman" w:cs="Times New Roman"/>
          <w:kern w:val="0"/>
          <w:sz w:val="24"/>
          <w:szCs w:val="24"/>
          <w14:ligatures w14:val="none"/>
        </w:rPr>
      </w:pPr>
    </w:p>
    <w:p w14:paraId="6D12ECE9">
      <w:pPr>
        <w:keepNext w:val="0"/>
        <w:keepLines w:val="0"/>
        <w:widowControl/>
        <w:numPr>
          <w:ilvl w:val="0"/>
          <w:numId w:val="27"/>
        </w:numPr>
        <w:suppressLineNumbers w:val="0"/>
        <w:spacing w:before="0" w:beforeAutospacing="1" w:after="0" w:afterAutospacing="1"/>
        <w:ind w:left="720" w:hanging="360"/>
      </w:pPr>
      <w:r>
        <w:rPr>
          <w:rStyle w:val="9"/>
          <w:rFonts w:ascii="Consolas" w:hAnsi="Consolas" w:eastAsia="Consolas" w:cs="Consolas"/>
          <w:i w:val="0"/>
          <w:iCs w:val="0"/>
          <w:color w:val="DC143C"/>
          <w:spacing w:val="0"/>
          <w:sz w:val="22"/>
          <w:szCs w:val="22"/>
          <w:bdr w:val="none" w:color="auto" w:sz="0" w:space="0"/>
          <w:shd w:val="clear" w:fill="FFFFFF"/>
        </w:rPr>
        <w:t>S</w:t>
      </w:r>
      <w:r>
        <w:rPr>
          <w:rStyle w:val="9"/>
          <w:rFonts w:ascii="Consolas" w:hAnsi="Consolas" w:eastAsia="Consolas" w:cs="Consolas"/>
          <w:i w:val="0"/>
          <w:iCs w:val="0"/>
          <w:caps w:val="0"/>
          <w:color w:val="DC143C"/>
          <w:spacing w:val="0"/>
          <w:sz w:val="22"/>
          <w:szCs w:val="22"/>
          <w:bdr w:val="none" w:color="auto" w:sz="0" w:space="0"/>
          <w:shd w:val="clear" w:fill="FFFFFF"/>
        </w:rPr>
        <w:t>tatic</w:t>
      </w:r>
      <w:r>
        <w:rPr>
          <w:rFonts w:hint="default" w:ascii="Times New Roman" w:hAnsi="Times New Roman" w:eastAsia="Times New Roman" w:cs="Times New Roman"/>
          <w:kern w:val="0"/>
          <w:sz w:val="24"/>
          <w:szCs w:val="24"/>
          <w:lang w:val="en-US" w:eastAsia="en-US" w:bidi="ar-SA"/>
          <w14:ligatures w14:val="none"/>
        </w:rPr>
        <w:t xml:space="preserve"> (normal flow of the page, standard position)</w:t>
      </w:r>
    </w:p>
    <w:p w14:paraId="469FD5EE">
      <w:pPr>
        <w:keepNext w:val="0"/>
        <w:keepLines w:val="0"/>
        <w:widowControl/>
        <w:numPr>
          <w:ilvl w:val="0"/>
          <w:numId w:val="27"/>
        </w:numPr>
        <w:suppressLineNumbers w:val="0"/>
        <w:spacing w:before="0" w:beforeAutospacing="1" w:after="0" w:afterAutospacing="1"/>
        <w:ind w:left="720" w:hanging="360"/>
      </w:pPr>
      <w:r>
        <w:rPr>
          <w:rStyle w:val="9"/>
          <w:rFonts w:hint="default" w:ascii="Consolas" w:hAnsi="Consolas" w:eastAsia="Consolas" w:cs="Consolas"/>
          <w:i w:val="0"/>
          <w:iCs w:val="0"/>
          <w:color w:val="DC143C"/>
          <w:spacing w:val="0"/>
          <w:sz w:val="22"/>
          <w:szCs w:val="22"/>
          <w:shd w:val="clear" w:fill="FFFFFF"/>
        </w:rPr>
        <w:t>Relative</w:t>
      </w:r>
      <w:r>
        <w:rPr>
          <w:rFonts w:hint="default" w:ascii="Times New Roman" w:hAnsi="Times New Roman" w:eastAsia="Times New Roman" w:cs="Times New Roman"/>
          <w:kern w:val="0"/>
          <w:sz w:val="24"/>
          <w:szCs w:val="24"/>
          <w:lang w:val="en-US" w:eastAsia="en-US" w:bidi="ar-SA"/>
          <w14:ligatures w14:val="none"/>
        </w:rPr>
        <w:t xml:space="preserve"> (adding </w:t>
      </w:r>
      <w:r>
        <w:rPr>
          <w:rFonts w:hint="default" w:ascii="Times New Roman" w:hAnsi="Times New Roman" w:eastAsia="Times New Roman" w:cs="Times New Roman"/>
          <w:b/>
          <w:bCs/>
          <w:kern w:val="0"/>
          <w:sz w:val="24"/>
          <w:szCs w:val="24"/>
          <w:lang w:val="en-US" w:eastAsia="en-US" w:bidi="ar-SA"/>
          <w14:ligatures w14:val="none"/>
        </w:rPr>
        <w:t>top, bottom, left, right</w:t>
      </w:r>
      <w:r>
        <w:rPr>
          <w:rFonts w:hint="default" w:ascii="Times New Roman" w:hAnsi="Times New Roman" w:eastAsia="Times New Roman" w:cs="Times New Roman"/>
          <w:kern w:val="0"/>
          <w:sz w:val="24"/>
          <w:szCs w:val="24"/>
          <w:lang w:val="en-US" w:eastAsia="en-US" w:bidi="ar-SA"/>
          <w14:ligatures w14:val="none"/>
        </w:rPr>
        <w:t xml:space="preserve"> properties can cause to be adjusted away from normal position)</w:t>
      </w:r>
    </w:p>
    <w:p w14:paraId="4E63C9EC">
      <w:pPr>
        <w:keepNext w:val="0"/>
        <w:keepLines w:val="0"/>
        <w:widowControl/>
        <w:numPr>
          <w:ilvl w:val="0"/>
          <w:numId w:val="27"/>
        </w:numPr>
        <w:suppressLineNumbers w:val="0"/>
        <w:spacing w:before="0" w:beforeAutospacing="1" w:after="0" w:afterAutospacing="1"/>
        <w:ind w:left="720" w:hanging="360"/>
      </w:pPr>
      <w:r>
        <w:rPr>
          <w:rStyle w:val="9"/>
          <w:rFonts w:hint="default" w:ascii="Consolas" w:hAnsi="Consolas" w:eastAsia="Consolas" w:cs="Consolas"/>
          <w:i w:val="0"/>
          <w:iCs w:val="0"/>
          <w:color w:val="DC143C"/>
          <w:spacing w:val="0"/>
          <w:sz w:val="22"/>
          <w:szCs w:val="22"/>
          <w:shd w:val="clear" w:fill="FFFFFF"/>
        </w:rPr>
        <w:t>Fixed</w:t>
      </w:r>
      <w:r>
        <w:rPr>
          <w:rFonts w:hint="default" w:ascii="Times New Roman" w:hAnsi="Times New Roman" w:eastAsia="Times New Roman" w:cs="Times New Roman"/>
          <w:kern w:val="0"/>
          <w:sz w:val="24"/>
          <w:szCs w:val="24"/>
          <w:lang w:val="en-US" w:eastAsia="en-US" w:bidi="ar-SA"/>
          <w14:ligatures w14:val="none"/>
        </w:rPr>
        <w:t xml:space="preserve"> (fixed, 4 other properties can be added. Positioned relative to the viewport)</w:t>
      </w:r>
    </w:p>
    <w:p w14:paraId="76F6ECC8">
      <w:pPr>
        <w:keepNext w:val="0"/>
        <w:keepLines w:val="0"/>
        <w:widowControl/>
        <w:numPr>
          <w:ilvl w:val="0"/>
          <w:numId w:val="27"/>
        </w:numPr>
        <w:suppressLineNumbers w:val="0"/>
        <w:spacing w:before="0" w:beforeAutospacing="1" w:after="0" w:afterAutospacing="1"/>
        <w:ind w:left="720" w:hanging="360"/>
        <w:rPr>
          <w:rFonts w:hint="default" w:ascii="Times New Roman" w:hAnsi="Times New Roman" w:eastAsia="Times New Roman" w:cs="Times New Roman"/>
          <w:kern w:val="0"/>
          <w:sz w:val="24"/>
          <w:szCs w:val="24"/>
          <w:lang w:val="en-US" w:eastAsia="en-US" w:bidi="ar-SA"/>
          <w14:ligatures w14:val="none"/>
        </w:rPr>
      </w:pPr>
      <w:r>
        <w:rPr>
          <w:rStyle w:val="9"/>
          <w:rFonts w:hint="default" w:ascii="Consolas" w:hAnsi="Consolas" w:eastAsia="Consolas" w:cs="Consolas"/>
          <w:i w:val="0"/>
          <w:iCs w:val="0"/>
          <w:color w:val="DC143C"/>
          <w:spacing w:val="0"/>
          <w:sz w:val="22"/>
          <w:szCs w:val="22"/>
          <w:shd w:val="clear" w:fill="FFFFFF"/>
        </w:rPr>
        <w:t>Absolute</w:t>
      </w:r>
      <w:r>
        <w:rPr>
          <w:rFonts w:hint="default" w:ascii="Times New Roman" w:hAnsi="Times New Roman" w:eastAsia="Times New Roman" w:cs="Times New Roman"/>
          <w:kern w:val="0"/>
          <w:sz w:val="24"/>
          <w:szCs w:val="24"/>
          <w:lang w:val="en-US" w:eastAsia="en-US" w:bidi="ar-SA"/>
          <w14:ligatures w14:val="none"/>
        </w:rPr>
        <w:t xml:space="preserve"> (positioned relative to the nearest positioned ancestor)</w:t>
      </w:r>
    </w:p>
    <w:p w14:paraId="7DC68D0E">
      <w:pPr>
        <w:keepNext w:val="0"/>
        <w:keepLines w:val="0"/>
        <w:widowControl/>
        <w:numPr>
          <w:ilvl w:val="0"/>
          <w:numId w:val="27"/>
        </w:numPr>
        <w:suppressLineNumbers w:val="0"/>
        <w:spacing w:before="0" w:beforeAutospacing="1" w:after="0" w:afterAutospacing="1"/>
        <w:ind w:left="720" w:hanging="360"/>
      </w:pPr>
      <w:r>
        <w:rPr>
          <w:rStyle w:val="9"/>
          <w:rFonts w:hint="default" w:ascii="Consolas" w:hAnsi="Consolas" w:eastAsia="Consolas" w:cs="Consolas"/>
          <w:i w:val="0"/>
          <w:iCs w:val="0"/>
          <w:color w:val="DC143C"/>
          <w:spacing w:val="0"/>
          <w:sz w:val="22"/>
          <w:szCs w:val="22"/>
          <w:shd w:val="clear" w:fill="FFFFFF"/>
        </w:rPr>
        <w:t>Sticky</w:t>
      </w:r>
      <w:r>
        <w:rPr>
          <w:rFonts w:hint="default" w:ascii="Times New Roman" w:hAnsi="Times New Roman" w:eastAsia="Times New Roman" w:cs="Times New Roman"/>
          <w:kern w:val="0"/>
          <w:sz w:val="24"/>
          <w:szCs w:val="24"/>
          <w:lang w:val="en-US" w:eastAsia="en-US" w:bidi="ar-SA"/>
          <w14:ligatures w14:val="none"/>
        </w:rPr>
        <w:t xml:space="preserve"> (positioned based on the user's scroll position, You must specify at least one of top, right, bottom or left for sticky positioning to work)</w:t>
      </w:r>
    </w:p>
    <w:p w14:paraId="321CDF67">
      <w:pPr>
        <w:keepNext w:val="0"/>
        <w:keepLines w:val="0"/>
        <w:widowControl/>
        <w:numPr>
          <w:ilvl w:val="0"/>
          <w:numId w:val="27"/>
        </w:numPr>
        <w:suppressLineNumbers w:val="0"/>
        <w:spacing w:before="0" w:beforeAutospacing="1" w:after="0" w:afterAutospacing="1"/>
        <w:ind w:left="720" w:hanging="360"/>
      </w:pPr>
    </w:p>
    <w:p w14:paraId="5EC6C8CA">
      <w:pPr>
        <w:rPr>
          <w:rFonts w:hint="default" w:ascii="Times New Roman" w:hAnsi="Times New Roman" w:eastAsia="Times New Roman" w:cs="Times New Roman"/>
          <w:kern w:val="0"/>
          <w:sz w:val="24"/>
          <w:szCs w:val="24"/>
          <w:lang w:val="en-US"/>
          <w14:ligatures w14:val="none"/>
        </w:rPr>
      </w:pPr>
    </w:p>
    <w:p w14:paraId="06AE2B65">
      <w:pPr>
        <w:numPr>
          <w:ilvl w:val="0"/>
          <w:numId w:val="28"/>
        </w:numPr>
        <w:rPr>
          <w:rFonts w:hint="default" w:ascii="Times New Roman" w:hAnsi="Times New Roman" w:eastAsia="Times New Roman" w:cs="Times New Roman"/>
          <w:b/>
          <w:bCs/>
          <w:color w:val="FF0000"/>
          <w:kern w:val="0"/>
          <w:sz w:val="28"/>
          <w:szCs w:val="28"/>
          <w:highlight w:val="yellow"/>
          <w:lang w:val="fr-FR"/>
          <w14:ligatures w14:val="none"/>
        </w:rPr>
      </w:pPr>
      <w:r>
        <w:rPr>
          <w:rFonts w:hint="default" w:ascii="Times New Roman" w:hAnsi="Times New Roman" w:eastAsia="Times New Roman" w:cs="Times New Roman"/>
          <w:b/>
          <w:bCs/>
          <w:color w:val="FF0000"/>
          <w:kern w:val="0"/>
          <w:sz w:val="28"/>
          <w:szCs w:val="28"/>
          <w:highlight w:val="yellow"/>
          <w:lang w:val="fr-FR"/>
          <w14:ligatures w14:val="none"/>
        </w:rPr>
        <w:t>Index</w:t>
      </w:r>
      <w:r>
        <w:rPr>
          <w:rFonts w:hint="default" w:ascii="Verdana" w:hAnsi="Verdana" w:eastAsia="SimSun" w:cs="Verdana"/>
          <w:i w:val="0"/>
          <w:iCs w:val="0"/>
          <w:caps w:val="0"/>
          <w:color w:val="000000"/>
          <w:spacing w:val="0"/>
          <w:sz w:val="20"/>
          <w:szCs w:val="20"/>
          <w:shd w:val="clear" w:fill="FFFFFF"/>
          <w:lang w:val="en-US"/>
        </w:rPr>
        <w:t xml:space="preserve"> - </w:t>
      </w:r>
      <w:r>
        <w:rPr>
          <w:rFonts w:hint="default" w:ascii="Verdana" w:hAnsi="Verdana" w:eastAsia="SimSun" w:cs="Verdana"/>
          <w:i w:val="0"/>
          <w:iCs w:val="0"/>
          <w:caps w:val="0"/>
          <w:color w:val="000000"/>
          <w:spacing w:val="0"/>
          <w:sz w:val="20"/>
          <w:szCs w:val="20"/>
          <w:shd w:val="clear" w:fill="FFFFFF"/>
          <w:lang w:val="fr-FR"/>
        </w:rPr>
        <w:t>(ako je negativno, znaci da se pojavljuje iza drugog elementa, ako je pozitivno, onda je ispred drugog elementa. Ako ima vise elemenata preko kojih treba da se pojavljuje, stavlja se odredjeni broj (broj elemenata koje treba prekriti))</w:t>
      </w:r>
    </w:p>
    <w:p w14:paraId="270D9679">
      <w:pPr>
        <w:numPr>
          <w:numId w:val="0"/>
        </w:numPr>
        <w:rPr>
          <w:rFonts w:hint="default" w:ascii="Times New Roman" w:hAnsi="Times New Roman" w:eastAsia="Times New Roman" w:cs="Times New Roman"/>
          <w:b/>
          <w:bCs/>
          <w:color w:val="FF0000"/>
          <w:kern w:val="0"/>
          <w:sz w:val="28"/>
          <w:szCs w:val="28"/>
          <w:highlight w:val="yellow"/>
          <w:lang w:val="fr-FR"/>
          <w14:ligatures w14:val="none"/>
        </w:rPr>
      </w:pPr>
    </w:p>
    <w:p w14:paraId="384DE161">
      <w:pPr>
        <w:numPr>
          <w:numId w:val="0"/>
        </w:numPr>
        <w:rPr>
          <w:rFonts w:hint="default" w:ascii="Verdana" w:hAnsi="Verdana" w:eastAsia="SimSun" w:cs="Verdana"/>
          <w:i w:val="0"/>
          <w:iCs w:val="0"/>
          <w:caps w:val="0"/>
          <w:color w:val="000000"/>
          <w:spacing w:val="0"/>
          <w:sz w:val="20"/>
          <w:szCs w:val="20"/>
          <w:shd w:val="clear" w:fill="FFFFFF"/>
        </w:rPr>
      </w:pPr>
      <w:r>
        <w:rPr>
          <w:rFonts w:hint="default" w:ascii="Times New Roman" w:hAnsi="Times New Roman" w:eastAsia="Times New Roman" w:cs="Times New Roman"/>
          <w:b w:val="0"/>
          <w:bCs w:val="0"/>
          <w:kern w:val="0"/>
          <w:sz w:val="20"/>
          <w:szCs w:val="20"/>
          <w:lang w:val="en-US"/>
          <w14:ligatures w14:val="none"/>
        </w:rPr>
        <w:t>-</w:t>
      </w:r>
      <w:r>
        <w:rPr>
          <w:rStyle w:val="9"/>
          <w:rFonts w:ascii="Consolas" w:hAnsi="Consolas" w:eastAsia="Consolas" w:cs="Consolas"/>
          <w:b/>
          <w:bCs/>
          <w:i w:val="0"/>
          <w:iCs w:val="0"/>
          <w:caps w:val="0"/>
          <w:color w:val="DC143C"/>
          <w:spacing w:val="0"/>
          <w:sz w:val="20"/>
          <w:szCs w:val="20"/>
          <w:bdr w:val="none" w:color="auto" w:sz="0" w:space="0"/>
        </w:rPr>
        <w:t>z-index</w:t>
      </w:r>
      <w:r>
        <w:rPr>
          <w:rFonts w:ascii="Verdana" w:hAnsi="Verdana" w:eastAsia="SimSun" w:cs="Verdana"/>
          <w:b/>
          <w:bCs/>
          <w:i w:val="0"/>
          <w:iCs w:val="0"/>
          <w:caps w:val="0"/>
          <w:color w:val="000000"/>
          <w:spacing w:val="0"/>
          <w:sz w:val="20"/>
          <w:szCs w:val="20"/>
          <w:shd w:val="clear" w:fill="FFFFFF"/>
        </w:rPr>
        <w:t> </w:t>
      </w:r>
      <w:r>
        <w:rPr>
          <w:rFonts w:hint="default" w:ascii="Verdana" w:hAnsi="Verdana" w:eastAsia="SimSun" w:cs="Verdana"/>
          <w:i w:val="0"/>
          <w:iCs w:val="0"/>
          <w:caps w:val="0"/>
          <w:color w:val="000000"/>
          <w:spacing w:val="0"/>
          <w:sz w:val="20"/>
          <w:szCs w:val="20"/>
          <w:shd w:val="clear" w:fill="FFFFFF"/>
        </w:rPr>
        <w:t>only works on </w:t>
      </w:r>
      <w:r>
        <w:rPr>
          <w:rFonts w:hint="default" w:ascii="Verdana" w:hAnsi="Verdana" w:eastAsia="SimSun" w:cs="Verdana"/>
          <w:b/>
          <w:bCs/>
          <w:i w:val="0"/>
          <w:iCs w:val="0"/>
          <w:caps w:val="0"/>
          <w:color w:val="auto"/>
          <w:spacing w:val="0"/>
          <w:sz w:val="20"/>
          <w:szCs w:val="20"/>
          <w:u w:val="none"/>
          <w:shd w:val="clear" w:fill="FFFFFF"/>
        </w:rPr>
        <w:fldChar w:fldCharType="begin"/>
      </w:r>
      <w:r>
        <w:rPr>
          <w:rFonts w:hint="default" w:ascii="Verdana" w:hAnsi="Verdana" w:eastAsia="SimSun" w:cs="Verdana"/>
          <w:b/>
          <w:bCs/>
          <w:i w:val="0"/>
          <w:iCs w:val="0"/>
          <w:caps w:val="0"/>
          <w:color w:val="auto"/>
          <w:spacing w:val="0"/>
          <w:sz w:val="20"/>
          <w:szCs w:val="20"/>
          <w:u w:val="none"/>
          <w:shd w:val="clear" w:fill="FFFFFF"/>
        </w:rPr>
        <w:instrText xml:space="preserve"> HYPERLINK "https://www.w3schools.com/css/css_positioning.asp" </w:instrText>
      </w:r>
      <w:r>
        <w:rPr>
          <w:rFonts w:hint="default" w:ascii="Verdana" w:hAnsi="Verdana" w:eastAsia="SimSun" w:cs="Verdana"/>
          <w:b/>
          <w:bCs/>
          <w:i w:val="0"/>
          <w:iCs w:val="0"/>
          <w:caps w:val="0"/>
          <w:color w:val="auto"/>
          <w:spacing w:val="0"/>
          <w:sz w:val="20"/>
          <w:szCs w:val="20"/>
          <w:u w:val="none"/>
          <w:shd w:val="clear" w:fill="FFFFFF"/>
        </w:rPr>
        <w:fldChar w:fldCharType="separate"/>
      </w:r>
      <w:r>
        <w:rPr>
          <w:rStyle w:val="11"/>
          <w:rFonts w:hint="default" w:ascii="Verdana" w:hAnsi="Verdana" w:eastAsia="SimSun" w:cs="Verdana"/>
          <w:b/>
          <w:bCs/>
          <w:i w:val="0"/>
          <w:iCs w:val="0"/>
          <w:caps w:val="0"/>
          <w:color w:val="auto"/>
          <w:spacing w:val="0"/>
          <w:sz w:val="20"/>
          <w:szCs w:val="20"/>
          <w:u w:val="none"/>
          <w:shd w:val="clear" w:fill="FFFFFF"/>
        </w:rPr>
        <w:t>positioned elements</w:t>
      </w:r>
      <w:r>
        <w:rPr>
          <w:rFonts w:hint="default" w:ascii="Verdana" w:hAnsi="Verdana" w:eastAsia="SimSun" w:cs="Verdana"/>
          <w:b/>
          <w:bCs/>
          <w:i w:val="0"/>
          <w:iCs w:val="0"/>
          <w:caps w:val="0"/>
          <w:color w:val="auto"/>
          <w:spacing w:val="0"/>
          <w:sz w:val="20"/>
          <w:szCs w:val="20"/>
          <w:u w:val="none"/>
          <w:shd w:val="clear" w:fill="FFFFFF"/>
        </w:rPr>
        <w:fldChar w:fldCharType="end"/>
      </w:r>
      <w:r>
        <w:rPr>
          <w:rFonts w:hint="default" w:ascii="Verdana" w:hAnsi="Verdana" w:eastAsia="SimSun" w:cs="Verdana"/>
          <w:b/>
          <w:bCs/>
          <w:i w:val="0"/>
          <w:iCs w:val="0"/>
          <w:caps w:val="0"/>
          <w:color w:val="auto"/>
          <w:spacing w:val="0"/>
          <w:sz w:val="20"/>
          <w:szCs w:val="20"/>
          <w:u w:val="none"/>
          <w:shd w:val="clear" w:fill="FFFFFF"/>
        </w:rPr>
        <w:t> </w:t>
      </w:r>
      <w:r>
        <w:rPr>
          <w:rFonts w:hint="default" w:ascii="Verdana" w:hAnsi="Verdana" w:eastAsia="SimSun" w:cs="Verdana"/>
          <w:i w:val="0"/>
          <w:iCs w:val="0"/>
          <w:caps w:val="0"/>
          <w:color w:val="000000"/>
          <w:spacing w:val="0"/>
          <w:sz w:val="20"/>
          <w:szCs w:val="20"/>
          <w:shd w:val="clear" w:fill="FFFFFF"/>
        </w:rPr>
        <w:t>(position: absolute, position: relative, position: fixed, or position: sticky) and</w:t>
      </w:r>
      <w:r>
        <w:rPr>
          <w:rFonts w:hint="default" w:ascii="Verdana" w:hAnsi="Verdana" w:eastAsia="SimSun" w:cs="Verdana"/>
          <w:b/>
          <w:bCs/>
          <w:i w:val="0"/>
          <w:iCs w:val="0"/>
          <w:caps w:val="0"/>
          <w:color w:val="auto"/>
          <w:spacing w:val="0"/>
          <w:sz w:val="20"/>
          <w:szCs w:val="20"/>
          <w:u w:val="none"/>
          <w:shd w:val="clear" w:fill="FFFFFF"/>
        </w:rPr>
        <w:t> </w:t>
      </w:r>
      <w:r>
        <w:rPr>
          <w:rFonts w:hint="default" w:ascii="Verdana" w:hAnsi="Verdana" w:eastAsia="SimSun" w:cs="Verdana"/>
          <w:b/>
          <w:bCs/>
          <w:i w:val="0"/>
          <w:iCs w:val="0"/>
          <w:caps w:val="0"/>
          <w:color w:val="auto"/>
          <w:spacing w:val="0"/>
          <w:sz w:val="20"/>
          <w:szCs w:val="20"/>
          <w:u w:val="none"/>
          <w:shd w:val="clear" w:fill="FFFFFF"/>
        </w:rPr>
        <w:fldChar w:fldCharType="begin"/>
      </w:r>
      <w:r>
        <w:rPr>
          <w:rFonts w:hint="default" w:ascii="Verdana" w:hAnsi="Verdana" w:eastAsia="SimSun" w:cs="Verdana"/>
          <w:b/>
          <w:bCs/>
          <w:i w:val="0"/>
          <w:iCs w:val="0"/>
          <w:caps w:val="0"/>
          <w:color w:val="auto"/>
          <w:spacing w:val="0"/>
          <w:sz w:val="20"/>
          <w:szCs w:val="20"/>
          <w:u w:val="none"/>
          <w:shd w:val="clear" w:fill="FFFFFF"/>
        </w:rPr>
        <w:instrText xml:space="preserve"> HYPERLINK "https://www.w3schools.com/css/css3_flexbox.asp" </w:instrText>
      </w:r>
      <w:r>
        <w:rPr>
          <w:rFonts w:hint="default" w:ascii="Verdana" w:hAnsi="Verdana" w:eastAsia="SimSun" w:cs="Verdana"/>
          <w:b/>
          <w:bCs/>
          <w:i w:val="0"/>
          <w:iCs w:val="0"/>
          <w:caps w:val="0"/>
          <w:color w:val="auto"/>
          <w:spacing w:val="0"/>
          <w:sz w:val="20"/>
          <w:szCs w:val="20"/>
          <w:u w:val="none"/>
          <w:shd w:val="clear" w:fill="FFFFFF"/>
        </w:rPr>
        <w:fldChar w:fldCharType="separate"/>
      </w:r>
      <w:r>
        <w:rPr>
          <w:rStyle w:val="11"/>
          <w:rFonts w:hint="default" w:ascii="Verdana" w:hAnsi="Verdana" w:eastAsia="SimSun" w:cs="Verdana"/>
          <w:b/>
          <w:bCs/>
          <w:i w:val="0"/>
          <w:iCs w:val="0"/>
          <w:caps w:val="0"/>
          <w:color w:val="auto"/>
          <w:spacing w:val="0"/>
          <w:sz w:val="20"/>
          <w:szCs w:val="20"/>
          <w:u w:val="none"/>
          <w:shd w:val="clear" w:fill="FFFFFF"/>
        </w:rPr>
        <w:t>flex items</w:t>
      </w:r>
      <w:r>
        <w:rPr>
          <w:rFonts w:hint="default" w:ascii="Verdana" w:hAnsi="Verdana" w:eastAsia="SimSun" w:cs="Verdana"/>
          <w:b/>
          <w:bCs/>
          <w:i w:val="0"/>
          <w:iCs w:val="0"/>
          <w:caps w:val="0"/>
          <w:color w:val="auto"/>
          <w:spacing w:val="0"/>
          <w:sz w:val="20"/>
          <w:szCs w:val="20"/>
          <w:u w:val="none"/>
          <w:shd w:val="clear" w:fill="FFFFFF"/>
        </w:rPr>
        <w:fldChar w:fldCharType="end"/>
      </w:r>
      <w:r>
        <w:rPr>
          <w:rFonts w:hint="default" w:ascii="Verdana" w:hAnsi="Verdana" w:eastAsia="SimSun" w:cs="Verdana"/>
          <w:b/>
          <w:bCs/>
          <w:i w:val="0"/>
          <w:iCs w:val="0"/>
          <w:caps w:val="0"/>
          <w:color w:val="auto"/>
          <w:spacing w:val="0"/>
          <w:sz w:val="20"/>
          <w:szCs w:val="20"/>
          <w:u w:val="none"/>
          <w:shd w:val="clear" w:fill="FFFFFF"/>
        </w:rPr>
        <w:t> </w:t>
      </w:r>
      <w:r>
        <w:rPr>
          <w:rFonts w:hint="default" w:ascii="Verdana" w:hAnsi="Verdana" w:eastAsia="SimSun" w:cs="Verdana"/>
          <w:i w:val="0"/>
          <w:iCs w:val="0"/>
          <w:caps w:val="0"/>
          <w:color w:val="000000"/>
          <w:spacing w:val="0"/>
          <w:sz w:val="20"/>
          <w:szCs w:val="20"/>
          <w:shd w:val="clear" w:fill="FFFFFF"/>
        </w:rPr>
        <w:t>(elements that are direct children of display: flex elements).</w:t>
      </w:r>
    </w:p>
    <w:p w14:paraId="72AA5169">
      <w:pPr>
        <w:numPr>
          <w:numId w:val="0"/>
        </w:numPr>
        <w:rPr>
          <w:rFonts w:hint="default" w:ascii="Verdana" w:hAnsi="Verdana" w:eastAsia="SimSun" w:cs="Verdana"/>
          <w:i w:val="0"/>
          <w:iCs w:val="0"/>
          <w:caps w:val="0"/>
          <w:color w:val="000000"/>
          <w:spacing w:val="0"/>
          <w:sz w:val="20"/>
          <w:szCs w:val="20"/>
          <w:shd w:val="clear" w:fill="FFFFFF"/>
        </w:rPr>
      </w:pPr>
    </w:p>
    <w:p w14:paraId="30443C39">
      <w:pPr>
        <w:numPr>
          <w:numId w:val="0"/>
        </w:numPr>
        <w:rPr>
          <w:rFonts w:hint="default" w:ascii="Verdana" w:hAnsi="Verdana" w:eastAsia="SimSun" w:cs="Verdana"/>
          <w:i w:val="0"/>
          <w:iCs w:val="0"/>
          <w:caps w:val="0"/>
          <w:color w:val="000000"/>
          <w:spacing w:val="0"/>
          <w:sz w:val="20"/>
          <w:szCs w:val="20"/>
          <w:shd w:val="clear" w:fill="FFFFFF"/>
        </w:rPr>
      </w:pPr>
      <w:r>
        <w:rPr>
          <w:rFonts w:hint="default" w:ascii="Verdana" w:hAnsi="Verdana" w:eastAsia="SimSun" w:cs="Verdana"/>
          <w:i w:val="0"/>
          <w:iCs w:val="0"/>
          <w:caps w:val="0"/>
          <w:color w:val="000000"/>
          <w:spacing w:val="0"/>
          <w:sz w:val="20"/>
          <w:szCs w:val="20"/>
          <w:shd w:val="clear" w:fill="FFFFFF"/>
          <w:lang w:val="en-US"/>
        </w:rPr>
        <w:t>-</w:t>
      </w:r>
      <w:r>
        <w:rPr>
          <w:rFonts w:ascii="Verdana" w:hAnsi="Verdana" w:eastAsia="SimSun" w:cs="Verdana"/>
          <w:i w:val="0"/>
          <w:iCs w:val="0"/>
          <w:caps w:val="0"/>
          <w:color w:val="000000"/>
          <w:spacing w:val="0"/>
          <w:sz w:val="20"/>
          <w:szCs w:val="20"/>
          <w:shd w:val="clear" w:fill="FFFFFF"/>
        </w:rPr>
        <w:t>If two positioned elements overlap each other without a</w:t>
      </w:r>
      <w:r>
        <w:rPr>
          <w:rFonts w:hint="default" w:ascii="Verdana" w:hAnsi="Verdana" w:eastAsia="SimSun" w:cs="Verdana"/>
          <w:i w:val="0"/>
          <w:iCs w:val="0"/>
          <w:caps w:val="0"/>
          <w:color w:val="000000"/>
          <w:spacing w:val="0"/>
          <w:sz w:val="20"/>
          <w:szCs w:val="20"/>
          <w:shd w:val="clear" w:fill="FFFFFF"/>
        </w:rPr>
        <w:t> </w:t>
      </w:r>
      <w:r>
        <w:rPr>
          <w:rStyle w:val="9"/>
          <w:rFonts w:ascii="Consolas" w:hAnsi="Consolas" w:eastAsia="Consolas" w:cs="Consolas"/>
          <w:i w:val="0"/>
          <w:iCs w:val="0"/>
          <w:caps w:val="0"/>
          <w:color w:val="DC143C"/>
          <w:spacing w:val="0"/>
          <w:sz w:val="20"/>
          <w:szCs w:val="20"/>
          <w:bdr w:val="none" w:color="auto" w:sz="0" w:space="0"/>
        </w:rPr>
        <w:t>z-index</w:t>
      </w:r>
      <w:r>
        <w:rPr>
          <w:rFonts w:hint="default" w:ascii="Verdana" w:hAnsi="Verdana" w:eastAsia="SimSun" w:cs="Verdana"/>
          <w:i w:val="0"/>
          <w:iCs w:val="0"/>
          <w:caps w:val="0"/>
          <w:color w:val="000000"/>
          <w:spacing w:val="0"/>
          <w:sz w:val="20"/>
          <w:szCs w:val="20"/>
          <w:shd w:val="clear" w:fill="FFFFFF"/>
        </w:rPr>
        <w:t> specified, the element defined </w:t>
      </w:r>
      <w:r>
        <w:rPr>
          <w:rStyle w:val="13"/>
          <w:rFonts w:hint="default" w:ascii="Verdana" w:hAnsi="Verdana" w:eastAsia="SimSun" w:cs="Verdana"/>
          <w:b/>
          <w:bCs/>
          <w:i w:val="0"/>
          <w:iCs w:val="0"/>
          <w:caps w:val="0"/>
          <w:color w:val="000000"/>
          <w:spacing w:val="0"/>
          <w:sz w:val="20"/>
          <w:szCs w:val="20"/>
          <w:shd w:val="clear" w:fill="FFFFFF"/>
        </w:rPr>
        <w:t>last in the HTML code</w:t>
      </w:r>
      <w:r>
        <w:rPr>
          <w:rFonts w:hint="default" w:ascii="Verdana" w:hAnsi="Verdana" w:eastAsia="SimSun" w:cs="Verdana"/>
          <w:i w:val="0"/>
          <w:iCs w:val="0"/>
          <w:caps w:val="0"/>
          <w:color w:val="000000"/>
          <w:spacing w:val="0"/>
          <w:sz w:val="20"/>
          <w:szCs w:val="20"/>
          <w:shd w:val="clear" w:fill="FFFFFF"/>
        </w:rPr>
        <w:t> will be shown on top.</w:t>
      </w:r>
    </w:p>
    <w:p w14:paraId="6A3EDFC2">
      <w:pPr>
        <w:numPr>
          <w:numId w:val="0"/>
        </w:numPr>
        <w:rPr>
          <w:rFonts w:hint="default" w:ascii="Verdana" w:hAnsi="Verdana" w:eastAsia="SimSun" w:cs="Verdana"/>
          <w:i w:val="0"/>
          <w:iCs w:val="0"/>
          <w:caps w:val="0"/>
          <w:color w:val="000000"/>
          <w:spacing w:val="0"/>
          <w:sz w:val="20"/>
          <w:szCs w:val="20"/>
          <w:shd w:val="clear" w:fill="FFFFFF"/>
        </w:rPr>
      </w:pPr>
    </w:p>
    <w:p w14:paraId="534E8706">
      <w:pPr>
        <w:numPr>
          <w:numId w:val="0"/>
        </w:numPr>
        <w:rPr>
          <w:rFonts w:hint="default" w:ascii="Verdana" w:hAnsi="Verdana" w:eastAsia="SimSun" w:cs="Verdana"/>
          <w:i w:val="0"/>
          <w:iCs w:val="0"/>
          <w:caps w:val="0"/>
          <w:color w:val="000000"/>
          <w:spacing w:val="0"/>
          <w:sz w:val="20"/>
          <w:szCs w:val="20"/>
          <w:shd w:val="clear" w:fill="FFFFFF"/>
        </w:rPr>
      </w:pPr>
    </w:p>
    <w:p w14:paraId="654BBA03">
      <w:pPr>
        <w:numPr>
          <w:numId w:val="0"/>
        </w:numPr>
        <w:rPr>
          <w:rFonts w:hint="default" w:ascii="Verdana" w:hAnsi="Verdana" w:eastAsia="SimSun" w:cs="Verdana"/>
          <w:i w:val="0"/>
          <w:iCs w:val="0"/>
          <w:caps w:val="0"/>
          <w:color w:val="000000"/>
          <w:spacing w:val="0"/>
          <w:sz w:val="20"/>
          <w:szCs w:val="20"/>
          <w:shd w:val="clear" w:fill="FFFFFF"/>
        </w:rPr>
      </w:pPr>
    </w:p>
    <w:p w14:paraId="567ECC91">
      <w:pPr>
        <w:numPr>
          <w:numId w:val="0"/>
        </w:numPr>
        <w:rPr>
          <w:rFonts w:hint="default" w:ascii="Verdana" w:hAnsi="Verdana" w:eastAsia="SimSun" w:cs="Verdana"/>
          <w:i w:val="0"/>
          <w:iCs w:val="0"/>
          <w:caps w:val="0"/>
          <w:color w:val="000000"/>
          <w:spacing w:val="0"/>
          <w:sz w:val="20"/>
          <w:szCs w:val="20"/>
          <w:shd w:val="clear" w:fill="FFFFFF"/>
        </w:rPr>
      </w:pPr>
    </w:p>
    <w:p w14:paraId="02711989">
      <w:pPr>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FF0000"/>
          <w:kern w:val="0"/>
          <w:sz w:val="28"/>
          <w:szCs w:val="28"/>
          <w:highlight w:val="yellow"/>
          <w:lang w:val="fr-FR"/>
          <w14:ligatures w14:val="none"/>
        </w:rPr>
        <w:t>Overflow</w:t>
      </w:r>
      <w:r>
        <w:rPr>
          <w:rFonts w:hint="default" w:ascii="Times New Roman" w:hAnsi="Times New Roman" w:eastAsia="Times New Roman" w:cs="Times New Roman"/>
          <w:b/>
          <w:bCs/>
          <w:color w:val="FF0000"/>
          <w:kern w:val="0"/>
          <w:sz w:val="28"/>
          <w:szCs w:val="28"/>
          <w:highlight w:val="yellow"/>
          <w:lang w:val="en-US"/>
          <w14:ligatures w14:val="none"/>
        </w:rPr>
        <w:t xml:space="preserve"> </w:t>
      </w:r>
      <w:r>
        <w:rPr>
          <w:rFonts w:hint="default" w:ascii="Verdana" w:hAnsi="Verdana" w:eastAsia="SimSun" w:cs="Verdana"/>
          <w:i w:val="0"/>
          <w:iCs w:val="0"/>
          <w:caps w:val="0"/>
          <w:color w:val="000000"/>
          <w:spacing w:val="0"/>
          <w:sz w:val="20"/>
          <w:szCs w:val="20"/>
          <w:shd w:val="clear" w:fill="FFFFFF"/>
          <w:lang w:val="en-US"/>
        </w:rPr>
        <w:t xml:space="preserve"> - </w:t>
      </w:r>
      <w:r>
        <w:rPr>
          <w:rFonts w:ascii="Verdana" w:hAnsi="Verdana" w:eastAsia="SimSun" w:cs="Verdana"/>
          <w:i w:val="0"/>
          <w:iCs w:val="0"/>
          <w:caps w:val="0"/>
          <w:color w:val="000000"/>
          <w:spacing w:val="0"/>
          <w:sz w:val="20"/>
          <w:szCs w:val="20"/>
          <w:shd w:val="clear" w:fill="FFFFFF"/>
        </w:rPr>
        <w:t>The</w:t>
      </w:r>
      <w:r>
        <w:rPr>
          <w:rFonts w:hint="default" w:ascii="Verdana" w:hAnsi="Verdana" w:eastAsia="SimSun" w:cs="Verdana"/>
          <w:i w:val="0"/>
          <w:iCs w:val="0"/>
          <w:caps w:val="0"/>
          <w:color w:val="000000"/>
          <w:spacing w:val="0"/>
          <w:sz w:val="20"/>
          <w:szCs w:val="20"/>
          <w:shd w:val="clear" w:fill="FFFFFF"/>
        </w:rPr>
        <w:t> </w:t>
      </w:r>
      <w:r>
        <w:rPr>
          <w:rFonts w:ascii="Verdana" w:hAnsi="Verdana" w:eastAsia="SimSun" w:cs="Verdana"/>
          <w:i w:val="0"/>
          <w:iCs w:val="0"/>
          <w:caps w:val="0"/>
          <w:color w:val="000000"/>
          <w:spacing w:val="0"/>
          <w:sz w:val="20"/>
          <w:szCs w:val="20"/>
          <w:shd w:val="clear" w:fill="FFFFFF"/>
        </w:rPr>
        <w:t>overflow</w:t>
      </w:r>
      <w:r>
        <w:rPr>
          <w:rFonts w:hint="default" w:ascii="Verdana" w:hAnsi="Verdana" w:eastAsia="SimSun" w:cs="Verdana"/>
          <w:i w:val="0"/>
          <w:iCs w:val="0"/>
          <w:caps w:val="0"/>
          <w:color w:val="000000"/>
          <w:spacing w:val="0"/>
          <w:sz w:val="20"/>
          <w:szCs w:val="20"/>
          <w:shd w:val="clear" w:fill="FFFFFF"/>
        </w:rPr>
        <w:t xml:space="preserve"> property only works for </w:t>
      </w:r>
      <w:r>
        <w:rPr>
          <w:rFonts w:hint="default" w:ascii="Verdana" w:hAnsi="Verdana" w:eastAsia="SimSun" w:cs="Verdana"/>
          <w:b/>
          <w:bCs/>
          <w:i w:val="0"/>
          <w:iCs w:val="0"/>
          <w:caps w:val="0"/>
          <w:color w:val="auto"/>
          <w:spacing w:val="0"/>
          <w:sz w:val="20"/>
          <w:szCs w:val="20"/>
          <w:shd w:val="clear" w:fill="FFFFFF"/>
        </w:rPr>
        <w:t>block</w:t>
      </w:r>
      <w:r>
        <w:rPr>
          <w:rFonts w:hint="default" w:ascii="Verdana" w:hAnsi="Verdana" w:eastAsia="SimSun" w:cs="Verdana"/>
          <w:b/>
          <w:bCs/>
          <w:i w:val="0"/>
          <w:iCs w:val="0"/>
          <w:caps w:val="0"/>
          <w:color w:val="auto"/>
          <w:spacing w:val="0"/>
          <w:sz w:val="20"/>
          <w:szCs w:val="20"/>
          <w:shd w:val="clear" w:fill="FFFFFF"/>
        </w:rPr>
        <w:t xml:space="preserve"> </w:t>
      </w:r>
      <w:r>
        <w:rPr>
          <w:rFonts w:hint="default" w:ascii="Verdana" w:hAnsi="Verdana" w:eastAsia="SimSun" w:cs="Verdana"/>
          <w:b/>
          <w:bCs/>
          <w:i w:val="0"/>
          <w:iCs w:val="0"/>
          <w:caps w:val="0"/>
          <w:color w:val="000000"/>
          <w:spacing w:val="0"/>
          <w:sz w:val="20"/>
          <w:szCs w:val="20"/>
          <w:shd w:val="clear" w:fill="FFFFFF"/>
        </w:rPr>
        <w:t>elements with a specified height</w:t>
      </w:r>
      <w:r>
        <w:rPr>
          <w:rFonts w:hint="default" w:ascii="Verdana" w:hAnsi="Verdana" w:eastAsia="SimSun" w:cs="Verdana"/>
          <w:i w:val="0"/>
          <w:iCs w:val="0"/>
          <w:caps w:val="0"/>
          <w:color w:val="000000"/>
          <w:spacing w:val="0"/>
          <w:sz w:val="20"/>
          <w:szCs w:val="20"/>
          <w:shd w:val="clear" w:fill="FFFFFF"/>
        </w:rPr>
        <w:t>.</w:t>
      </w:r>
    </w:p>
    <w:p w14:paraId="53D287A2">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Hidden</w:t>
      </w:r>
      <w:r>
        <w:rPr>
          <w:rFonts w:ascii="Times New Roman" w:hAnsi="Times New Roman" w:eastAsia="Times New Roman" w:cs="Times New Roman"/>
          <w:kern w:val="0"/>
          <w:sz w:val="24"/>
          <w:szCs w:val="24"/>
          <w14:ligatures w14:val="none"/>
        </w:rPr>
        <w:t xml:space="preserve"> (</w:t>
      </w:r>
      <w:r>
        <w:rPr>
          <w:rFonts w:hint="default" w:ascii="Times New Roman" w:hAnsi="Times New Roman" w:eastAsia="Times New Roman" w:cs="Times New Roman"/>
          <w:kern w:val="0"/>
          <w:sz w:val="24"/>
          <w:szCs w:val="24"/>
          <w:lang w:val="en-US"/>
          <w14:ligatures w14:val="none"/>
        </w:rPr>
        <w:t>sakriva ono sto izlazi iz okvira elementa</w:t>
      </w:r>
      <w:r>
        <w:rPr>
          <w:rFonts w:ascii="Times New Roman" w:hAnsi="Times New Roman" w:eastAsia="Times New Roman" w:cs="Times New Roman"/>
          <w:kern w:val="0"/>
          <w:sz w:val="24"/>
          <w:szCs w:val="24"/>
          <w14:ligatures w14:val="none"/>
        </w:rPr>
        <w:t>)</w:t>
      </w:r>
    </w:p>
    <w:p w14:paraId="0282ACA9">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Scroll</w:t>
      </w:r>
      <w:r>
        <w:rPr>
          <w:rFonts w:ascii="Times New Roman" w:hAnsi="Times New Roman" w:eastAsia="Times New Roman" w:cs="Times New Roman"/>
          <w:kern w:val="0"/>
          <w:sz w:val="24"/>
          <w:szCs w:val="24"/>
          <w14:ligatures w14:val="none"/>
        </w:rPr>
        <w:t xml:space="preserve"> (dodaje scrollbar)</w:t>
      </w:r>
    </w:p>
    <w:p w14:paraId="5761ECC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Auto</w:t>
      </w:r>
      <w:r>
        <w:rPr>
          <w:rFonts w:ascii="Times New Roman" w:hAnsi="Times New Roman" w:eastAsia="Times New Roman" w:cs="Times New Roman"/>
          <w:kern w:val="0"/>
          <w:sz w:val="24"/>
          <w:szCs w:val="24"/>
          <w14:ligatures w14:val="none"/>
        </w:rPr>
        <w:t xml:space="preserve"> (dodaje scrollbar gde god treba, horizontalno I vertikalno)</w:t>
      </w:r>
    </w:p>
    <w:p w14:paraId="77618E50">
      <w:pPr>
        <w:pStyle w:val="14"/>
        <w:numPr>
          <w:ilvl w:val="0"/>
          <w:numId w:val="1"/>
        </w:numPr>
        <w:rPr>
          <w:rFonts w:ascii="Times New Roman" w:hAnsi="Times New Roman" w:eastAsia="Times New Roman" w:cs="Times New Roman"/>
          <w:kern w:val="0"/>
          <w:sz w:val="24"/>
          <w:szCs w:val="24"/>
          <w14:ligatures w14:val="none"/>
        </w:rPr>
      </w:pPr>
      <w:r>
        <w:rPr>
          <w:rFonts w:hint="default" w:ascii="Times New Roman" w:hAnsi="Times New Roman" w:eastAsia="Times New Roman" w:cs="Times New Roman"/>
          <w:color w:val="FF0000"/>
          <w:kern w:val="0"/>
          <w:sz w:val="24"/>
          <w:szCs w:val="24"/>
          <w:lang w:val="en-US"/>
          <w14:ligatures w14:val="none"/>
        </w:rPr>
        <w:t>V</w:t>
      </w:r>
      <w:r>
        <w:rPr>
          <w:rFonts w:ascii="Times New Roman" w:hAnsi="Times New Roman" w:eastAsia="Times New Roman" w:cs="Times New Roman"/>
          <w:color w:val="FF0000"/>
          <w:kern w:val="0"/>
          <w:sz w:val="24"/>
          <w:szCs w:val="24"/>
          <w14:ligatures w14:val="none"/>
        </w:rPr>
        <w:t>isible </w:t>
      </w:r>
      <w:r>
        <w:rPr>
          <w:rFonts w:hint="default" w:ascii="Times New Roman" w:hAnsi="Times New Roman" w:eastAsia="Times New Roman" w:cs="Times New Roman"/>
          <w:kern w:val="0"/>
          <w:sz w:val="24"/>
          <w:szCs w:val="24"/>
          <w:lang w:val="en-US"/>
          <w14:ligatures w14:val="none"/>
        </w:rPr>
        <w:t>(Vidi se ono da visak izlazi iz elementa)</w:t>
      </w:r>
    </w:p>
    <w:p w14:paraId="040AAB75">
      <w:pPr>
        <w:pStyle w:val="14"/>
        <w:numPr>
          <w:ilvl w:val="0"/>
          <w:numId w:val="1"/>
        </w:numPr>
        <w:rPr>
          <w:rFonts w:ascii="Times New Roman" w:hAnsi="Times New Roman" w:eastAsia="Times New Roman" w:cs="Times New Roman"/>
          <w:kern w:val="0"/>
          <w:sz w:val="24"/>
          <w:szCs w:val="24"/>
          <w14:ligatures w14:val="none"/>
        </w:rPr>
      </w:pPr>
      <w:r>
        <w:rPr>
          <w:rFonts w:hint="default" w:ascii="Consolas" w:hAnsi="Consolas" w:eastAsia="Consolas" w:cs="Consolas"/>
          <w:i w:val="0"/>
          <w:iCs w:val="0"/>
          <w:caps w:val="0"/>
          <w:color w:val="FF0000"/>
          <w:spacing w:val="0"/>
          <w:sz w:val="20"/>
          <w:szCs w:val="20"/>
          <w:shd w:val="clear" w:fill="FFFFFF"/>
          <w:lang w:val="en-US"/>
        </w:rPr>
        <w:t>O</w:t>
      </w:r>
      <w:r>
        <w:rPr>
          <w:rFonts w:ascii="Consolas" w:hAnsi="Consolas" w:eastAsia="Consolas" w:cs="Consolas"/>
          <w:i w:val="0"/>
          <w:iCs w:val="0"/>
          <w:caps w:val="0"/>
          <w:color w:val="FF0000"/>
          <w:spacing w:val="0"/>
          <w:sz w:val="20"/>
          <w:szCs w:val="20"/>
          <w:shd w:val="clear" w:fill="FFFFFF"/>
        </w:rPr>
        <w:t>verflow-x</w:t>
      </w:r>
      <w:r>
        <w:rPr>
          <w:rFonts w:hint="default" w:ascii="Consolas" w:hAnsi="Consolas" w:eastAsia="Consolas" w:cs="Consolas"/>
          <w:i w:val="0"/>
          <w:iCs w:val="0"/>
          <w:caps w:val="0"/>
          <w:color w:val="FF0000"/>
          <w:spacing w:val="0"/>
          <w:sz w:val="20"/>
          <w:szCs w:val="20"/>
          <w:shd w:val="clear" w:fill="FFFFFF"/>
          <w:lang w:val="en-US"/>
        </w:rPr>
        <w:t xml:space="preserve">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(odredjuje kako se ponasa left and right)</w:t>
      </w:r>
    </w:p>
    <w:p w14:paraId="21521B4D">
      <w:pPr>
        <w:pStyle w:val="14"/>
        <w:numPr>
          <w:ilvl w:val="0"/>
          <w:numId w:val="1"/>
        </w:numPr>
        <w:rPr>
          <w:rFonts w:ascii="Times New Roman" w:hAnsi="Times New Roman" w:eastAsia="Times New Roman" w:cs="Times New Roman"/>
          <w:kern w:val="0"/>
          <w:sz w:val="24"/>
          <w:szCs w:val="24"/>
          <w14:ligatures w14:val="none"/>
        </w:rPr>
      </w:pPr>
      <w:r>
        <w:rPr>
          <w:rFonts w:hint="default" w:ascii="Consolas" w:hAnsi="Consolas" w:eastAsia="Consolas" w:cs="Consolas"/>
          <w:i w:val="0"/>
          <w:iCs w:val="0"/>
          <w:caps w:val="0"/>
          <w:color w:val="FF0000"/>
          <w:spacing w:val="0"/>
          <w:sz w:val="20"/>
          <w:szCs w:val="20"/>
          <w:shd w:val="clear" w:fill="FFFFFF"/>
          <w:lang w:val="en-US"/>
        </w:rPr>
        <w:t>O</w:t>
      </w:r>
      <w:r>
        <w:rPr>
          <w:rFonts w:ascii="Consolas" w:hAnsi="Consolas" w:eastAsia="Consolas" w:cs="Consolas"/>
          <w:i w:val="0"/>
          <w:iCs w:val="0"/>
          <w:caps w:val="0"/>
          <w:color w:val="FF0000"/>
          <w:spacing w:val="0"/>
          <w:sz w:val="20"/>
          <w:szCs w:val="20"/>
          <w:shd w:val="clear" w:fill="FFFFFF"/>
        </w:rPr>
        <w:t>verflow-</w:t>
      </w:r>
      <w:r>
        <w:rPr>
          <w:rFonts w:hint="default" w:ascii="Consolas" w:hAnsi="Consolas" w:eastAsia="Consolas" w:cs="Consolas"/>
          <w:i w:val="0"/>
          <w:iCs w:val="0"/>
          <w:caps w:val="0"/>
          <w:color w:val="FF0000"/>
          <w:spacing w:val="0"/>
          <w:sz w:val="20"/>
          <w:szCs w:val="20"/>
          <w:shd w:val="clear" w:fill="FFFFFF"/>
          <w:lang w:val="en-US"/>
        </w:rPr>
        <w:t xml:space="preserve">y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 -II-  top bottom)</w:t>
      </w:r>
    </w:p>
    <w:p w14:paraId="3F8A0407">
      <w:pPr>
        <w:rPr>
          <w:rFonts w:ascii="Times New Roman" w:hAnsi="Times New Roman" w:eastAsia="Times New Roman" w:cs="Times New Roman"/>
          <w:kern w:val="0"/>
          <w:sz w:val="24"/>
          <w:szCs w:val="24"/>
          <w14:ligatures w14:val="none"/>
        </w:rPr>
      </w:pPr>
    </w:p>
    <w:p w14:paraId="22F6C818">
      <w:pPr>
        <w:rPr>
          <w:rFonts w:hint="default" w:ascii="Consolas" w:hAnsi="Consolas" w:eastAsia="Consolas" w:cs="Consolas"/>
          <w:i w:val="0"/>
          <w:iCs w:val="0"/>
          <w:caps w:val="0"/>
          <w:color w:val="000000"/>
          <w:spacing w:val="0"/>
          <w:sz w:val="15"/>
          <w:szCs w:val="15"/>
          <w:shd w:val="clear" w:fill="FFFFFF"/>
          <w:lang w:val="en-US"/>
        </w:rPr>
      </w:pPr>
      <w:r>
        <w:rPr>
          <w:rFonts w:ascii="Consolas" w:hAnsi="Consolas" w:eastAsia="Consolas" w:cs="Consolas"/>
          <w:i w:val="0"/>
          <w:iCs w:val="0"/>
          <w:caps w:val="0"/>
          <w:color w:val="FF0000"/>
          <w:spacing w:val="0"/>
          <w:sz w:val="20"/>
          <w:szCs w:val="20"/>
          <w:shd w:val="clear" w:fill="FFFFFF"/>
        </w:rPr>
        <w:t>  overflow-x</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hidden</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FF0000"/>
          <w:spacing w:val="0"/>
          <w:sz w:val="20"/>
          <w:szCs w:val="20"/>
          <w:shd w:val="clear" w:fill="FFFFFF"/>
        </w:rPr>
        <w:t> </w:t>
      </w:r>
      <w:r>
        <w:rPr>
          <w:rFonts w:hint="default" w:ascii="Consolas" w:hAnsi="Consolas" w:eastAsia="Consolas" w:cs="Consolas"/>
          <w:i w:val="0"/>
          <w:iCs w:val="0"/>
          <w:caps w:val="0"/>
          <w:color w:val="008000"/>
          <w:spacing w:val="0"/>
          <w:sz w:val="20"/>
          <w:szCs w:val="20"/>
          <w:shd w:val="clear" w:fill="FFFFFF"/>
        </w:rPr>
        <w:t>/* Hide horizontal scrollbar */</w:t>
      </w:r>
      <w:r>
        <w:rPr>
          <w:rFonts w:hint="default" w:ascii="Consolas" w:hAnsi="Consolas" w:eastAsia="Consolas" w:cs="Consolas"/>
          <w:i w:val="0"/>
          <w:iCs w:val="0"/>
          <w:caps w:val="0"/>
          <w:color w:val="FF0000"/>
          <w:spacing w:val="0"/>
          <w:sz w:val="20"/>
          <w:szCs w:val="20"/>
          <w:shd w:val="clear" w:fill="FFFFFF"/>
        </w:rPr>
        <w:br w:type="textWrapping"/>
      </w:r>
      <w:r>
        <w:rPr>
          <w:rFonts w:hint="default" w:ascii="Consolas" w:hAnsi="Consolas" w:eastAsia="Consolas" w:cs="Consolas"/>
          <w:i w:val="0"/>
          <w:iCs w:val="0"/>
          <w:caps w:val="0"/>
          <w:color w:val="FF0000"/>
          <w:spacing w:val="0"/>
          <w:sz w:val="20"/>
          <w:szCs w:val="20"/>
          <w:shd w:val="clear" w:fill="FFFFFF"/>
        </w:rPr>
        <w:t>  overflow-y</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scroll</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FF0000"/>
          <w:spacing w:val="0"/>
          <w:sz w:val="20"/>
          <w:szCs w:val="20"/>
          <w:shd w:val="clear" w:fill="FFFFFF"/>
        </w:rPr>
        <w:t> </w:t>
      </w:r>
      <w:r>
        <w:rPr>
          <w:rFonts w:hint="default" w:ascii="Consolas" w:hAnsi="Consolas" w:eastAsia="Consolas" w:cs="Consolas"/>
          <w:i w:val="0"/>
          <w:iCs w:val="0"/>
          <w:caps w:val="0"/>
          <w:color w:val="008000"/>
          <w:spacing w:val="0"/>
          <w:sz w:val="20"/>
          <w:szCs w:val="20"/>
          <w:shd w:val="clear" w:fill="FFFFFF"/>
        </w:rPr>
        <w:t>/* Add vertical scrollbar */</w:t>
      </w:r>
    </w:p>
    <w:p w14:paraId="67939B70">
      <w:pPr>
        <w:pStyle w:val="14"/>
        <w:rPr>
          <w:rFonts w:hint="default" w:ascii="Consolas" w:hAnsi="Consolas" w:eastAsia="Consolas" w:cs="Consolas"/>
          <w:i w:val="0"/>
          <w:iCs w:val="0"/>
          <w:caps w:val="0"/>
          <w:color w:val="000000"/>
          <w:spacing w:val="0"/>
          <w:sz w:val="15"/>
          <w:szCs w:val="15"/>
          <w:shd w:val="clear" w:fill="FFFFFF"/>
          <w:lang w:val="en-US"/>
        </w:rPr>
      </w:pPr>
    </w:p>
    <w:p w14:paraId="6B7D74ED">
      <w:pPr>
        <w:pStyle w:val="14"/>
        <w:rPr>
          <w:rFonts w:hint="default" w:ascii="Consolas" w:hAnsi="Consolas" w:eastAsia="Consolas" w:cs="Consolas"/>
          <w:i w:val="0"/>
          <w:iCs w:val="0"/>
          <w:caps w:val="0"/>
          <w:color w:val="000000"/>
          <w:spacing w:val="0"/>
          <w:sz w:val="15"/>
          <w:szCs w:val="15"/>
          <w:shd w:val="clear" w:fill="FFFFFF"/>
          <w:lang w:val="en-US"/>
        </w:rPr>
      </w:pPr>
    </w:p>
    <w:p w14:paraId="3CA7CBEA">
      <w:pPr>
        <w:pStyle w:val="14"/>
        <w:rPr>
          <w:rFonts w:hint="default" w:ascii="Consolas" w:hAnsi="Consolas" w:eastAsia="Consolas" w:cs="Consolas"/>
          <w:i w:val="0"/>
          <w:iCs w:val="0"/>
          <w:caps w:val="0"/>
          <w:color w:val="000000"/>
          <w:spacing w:val="0"/>
          <w:sz w:val="15"/>
          <w:szCs w:val="15"/>
          <w:shd w:val="clear" w:fill="FFFFFF"/>
          <w:lang w:val="en-US"/>
        </w:rPr>
      </w:pPr>
    </w:p>
    <w:p w14:paraId="35489089">
      <w:pPr>
        <w:pStyle w:val="14"/>
        <w:rPr>
          <w:rFonts w:hint="default" w:ascii="Consolas" w:hAnsi="Consolas" w:eastAsia="Consolas" w:cs="Consolas"/>
          <w:i w:val="0"/>
          <w:iCs w:val="0"/>
          <w:caps w:val="0"/>
          <w:color w:val="000000"/>
          <w:spacing w:val="0"/>
          <w:sz w:val="15"/>
          <w:szCs w:val="15"/>
          <w:shd w:val="clear" w:fill="FFFFFF"/>
          <w:lang w:val="en-US"/>
        </w:rPr>
      </w:pPr>
    </w:p>
    <w:p w14:paraId="2AA80BF1">
      <w:pPr>
        <w:pStyle w:val="14"/>
        <w:rPr>
          <w:rFonts w:hint="default" w:ascii="Consolas" w:hAnsi="Consolas" w:eastAsia="Consolas" w:cs="Consolas"/>
          <w:i w:val="0"/>
          <w:iCs w:val="0"/>
          <w:caps w:val="0"/>
          <w:color w:val="000000"/>
          <w:spacing w:val="0"/>
          <w:sz w:val="15"/>
          <w:szCs w:val="15"/>
          <w:shd w:val="clear" w:fill="FFFFFF"/>
          <w:lang w:val="en-US"/>
        </w:rPr>
      </w:pPr>
    </w:p>
    <w:p w14:paraId="484413DB">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 xml:space="preserve">Float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 xml:space="preserve">: left, right, none. (menja svojstvo block elementa I oni se pojavljuju jedan pored drugo ako se stavi left, right…moze biti I none I inherit). </w:t>
      </w:r>
    </w:p>
    <w:p w14:paraId="3D4E1842">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p>
    <w:p w14:paraId="0D0755DA">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p>
    <w:p w14:paraId="577C668C">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 xml:space="preserve">- </w:t>
      </w:r>
      <w:r>
        <w:rPr>
          <w:rFonts w:hint="default" w:ascii="Verdana" w:hAnsi="Verdana" w:eastAsia="SimSun" w:cs="Verdana"/>
          <w:b/>
          <w:bCs/>
          <w:i w:val="0"/>
          <w:iCs w:val="0"/>
          <w:caps w:val="0"/>
          <w:color w:val="auto"/>
          <w:spacing w:val="0"/>
          <w:kern w:val="2"/>
          <w:sz w:val="20"/>
          <w:szCs w:val="20"/>
          <w:highlight w:val="none"/>
          <w:shd w:val="clear" w:fill="FFFFFF"/>
          <w:lang w:val="en-US" w:eastAsia="en-US" w:bidi="ar-SA"/>
          <w14:ligatures w14:val="standardContextual"/>
        </w:rPr>
        <w:t>CLEAR</w:t>
      </w:r>
      <w:r>
        <w:rPr>
          <w:rFonts w:hint="default" w:ascii="Verdana" w:hAnsi="Verdana" w:eastAsia="SimSun" w:cs="Verdana"/>
          <w:b w:val="0"/>
          <w:bCs w:val="0"/>
          <w:i w:val="0"/>
          <w:iCs w:val="0"/>
          <w:caps w:val="0"/>
          <w:color w:val="auto"/>
          <w:spacing w:val="0"/>
          <w:kern w:val="2"/>
          <w:sz w:val="20"/>
          <w:szCs w:val="20"/>
          <w:highlight w:val="none"/>
          <w:shd w:val="clear" w:fill="FFFFFF"/>
          <w:lang w:val="en-US" w:eastAsia="en-US" w:bidi="ar-SA"/>
          <w14:ligatures w14:val="standardContextual"/>
        </w:rPr>
        <w:t xml:space="preserve"> -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 xml:space="preserve">Da bi se neki element pojavi ispod, onda dodajemo ovaj property </w:t>
      </w:r>
      <w:r>
        <w:rPr>
          <w:rFonts w:hint="default" w:ascii="Verdana" w:hAnsi="Verdana" w:eastAsia="SimSun" w:cs="Verdana"/>
          <w:i w:val="0"/>
          <w:iCs w:val="0"/>
          <w:caps w:val="0"/>
          <w:color w:val="auto"/>
          <w:spacing w:val="0"/>
          <w:kern w:val="2"/>
          <w:sz w:val="20"/>
          <w:szCs w:val="20"/>
          <w:shd w:val="clear" w:fill="FFFFFF"/>
          <w:lang w:val="en-US" w:eastAsia="en-US" w:bidi="ar-SA"/>
          <w14:ligatures w14:val="standardContextual"/>
        </w:rPr>
        <w:t>CLEAR</w:t>
      </w:r>
    </w:p>
    <w:p w14:paraId="61C80241">
      <w:pPr>
        <w:pStyle w:val="14"/>
        <w:ind w:left="0" w:leftChars="0" w:firstLine="0" w:firstLineChars="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p>
    <w:p w14:paraId="2080C640">
      <w:pPr>
        <w:pStyle w:val="14"/>
        <w:ind w:left="0" w:leftChars="0" w:firstLine="900" w:firstLineChars="450"/>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left</w:t>
      </w:r>
    </w:p>
    <w:p w14:paraId="0295F2B4">
      <w:pPr>
        <w:pStyle w:val="14"/>
        <w:ind w:left="0" w:leftChars="0" w:firstLine="900" w:firstLineChars="450"/>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xml:space="preserve">- right </w:t>
      </w:r>
    </w:p>
    <w:p w14:paraId="08FBB866">
      <w:pPr>
        <w:pStyle w:val="14"/>
        <w:ind w:left="0" w:leftChars="0" w:firstLine="900" w:firstLineChars="450"/>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none</w:t>
      </w:r>
    </w:p>
    <w:p w14:paraId="56E37331">
      <w:pPr>
        <w:pStyle w:val="14"/>
        <w:ind w:left="0" w:leftChars="0" w:firstLine="900" w:firstLineChars="450"/>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inherit</w:t>
      </w:r>
    </w:p>
    <w:p w14:paraId="4FB39943">
      <w:pPr>
        <w:pStyle w:val="14"/>
        <w:ind w:left="0" w:leftChars="0" w:firstLine="900" w:firstLineChars="450"/>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pPr>
      <w:r>
        <w:rPr>
          <w:rFonts w:hint="default" w:ascii="Verdana" w:hAnsi="Verdana" w:eastAsia="SimSun" w:cs="Verdana"/>
          <w:b w:val="0"/>
          <w:bCs w:val="0"/>
          <w:i w:val="0"/>
          <w:iCs w:val="0"/>
          <w:caps w:val="0"/>
          <w:color w:val="FF0000"/>
          <w:spacing w:val="0"/>
          <w:kern w:val="2"/>
          <w:sz w:val="20"/>
          <w:szCs w:val="20"/>
          <w:highlight w:val="none"/>
          <w:shd w:val="clear" w:fill="FFFFFF"/>
          <w:lang w:val="en-US" w:eastAsia="en-US" w:bidi="ar-SA"/>
          <w14:ligatures w14:val="standardContextual"/>
        </w:rPr>
        <w:t>- both :</w:t>
      </w:r>
      <w:r>
        <w:rPr>
          <w:rFonts w:ascii="SimSun" w:hAnsi="SimSun" w:eastAsia="SimSun" w:cs="SimSun"/>
          <w:sz w:val="24"/>
          <w:szCs w:val="24"/>
        </w:rPr>
        <w:t xml:space="preserve"> </w:t>
      </w:r>
      <w:r>
        <w:rPr>
          <w:rFonts w:hint="default" w:ascii="Verdana" w:hAnsi="Verdana" w:eastAsia="SimSun" w:cs="Verdana"/>
          <w:i w:val="0"/>
          <w:iCs w:val="0"/>
          <w:caps w:val="0"/>
          <w:color w:val="000000"/>
          <w:spacing w:val="0"/>
          <w:kern w:val="2"/>
          <w:sz w:val="20"/>
          <w:szCs w:val="20"/>
          <w:shd w:val="clear" w:fill="FFFFFF"/>
          <w:lang w:val="en-US" w:eastAsia="en-US" w:bidi="ar-SA"/>
          <w14:ligatures w14:val="standardContextual"/>
        </w:rPr>
        <w:t>znači: "Ovaj element ne sme stajati pored floatovanih elemenata ni sa leve ni sa desne strane."</w:t>
      </w:r>
    </w:p>
    <w:p w14:paraId="191C2259">
      <w:pPr>
        <w:pStyle w:val="14"/>
        <w:ind w:left="0" w:leftChars="0" w:firstLine="0" w:firstLineChars="0"/>
        <w:rPr>
          <w:rFonts w:hint="default" w:ascii="Times New Roman" w:hAnsi="Times New Roman" w:eastAsia="Times New Roman" w:cs="Times New Roman"/>
          <w:kern w:val="0"/>
          <w:sz w:val="22"/>
          <w:szCs w:val="22"/>
          <w:lang w:val="en-US"/>
          <w14:ligatures w14:val="none"/>
        </w:rPr>
      </w:pPr>
    </w:p>
    <w:p w14:paraId="49372B2C">
      <w:pPr>
        <w:pStyle w:val="14"/>
        <w:ind w:left="0" w:leftChars="0" w:firstLine="0" w:firstLineChars="0"/>
        <w:rPr>
          <w:rFonts w:hint="default" w:ascii="Times New Roman" w:hAnsi="Times New Roman" w:eastAsia="Times New Roman" w:cs="Times New Roman"/>
          <w:b/>
          <w:bCs/>
          <w:color w:val="auto"/>
          <w:kern w:val="0"/>
          <w:sz w:val="22"/>
          <w:szCs w:val="22"/>
          <w:lang w:val="en-US"/>
          <w14:ligatures w14:val="none"/>
        </w:rPr>
      </w:pPr>
      <w:r>
        <w:rPr>
          <w:rFonts w:hint="default" w:ascii="Times New Roman" w:hAnsi="Times New Roman" w:eastAsia="Times New Roman" w:cs="Times New Roman"/>
          <w:b/>
          <w:bCs/>
          <w:color w:val="auto"/>
          <w:kern w:val="0"/>
          <w:sz w:val="22"/>
          <w:szCs w:val="22"/>
          <w:lang w:val="en-US"/>
          <w14:ligatures w14:val="none"/>
        </w:rPr>
        <w:t>OVERFLOW : HIDDEN</w:t>
      </w:r>
    </w:p>
    <w:p w14:paraId="6D1E5412">
      <w:pPr>
        <w:pStyle w:val="14"/>
        <w:ind w:left="0" w:leftChars="0" w:firstLine="0" w:firstLineChars="0"/>
        <w:rPr>
          <w:rFonts w:hint="default" w:ascii="Times New Roman" w:hAnsi="Times New Roman" w:eastAsia="Times New Roman" w:cs="Times New Roman"/>
          <w:kern w:val="0"/>
          <w:sz w:val="22"/>
          <w:szCs w:val="22"/>
          <w:lang w:val="en-US"/>
          <w14:ligatures w14:val="none"/>
        </w:rPr>
      </w:pPr>
    </w:p>
    <w:p w14:paraId="4F731730">
      <w:pPr>
        <w:pStyle w:val="14"/>
        <w:ind w:left="0" w:leftChars="0" w:firstLine="0" w:firstLineChars="0"/>
        <w:rPr>
          <w:rFonts w:hint="default" w:ascii="Times New Roman" w:hAnsi="Times New Roman" w:eastAsia="Times New Roman" w:cs="Times New Roman"/>
          <w:kern w:val="0"/>
          <w:sz w:val="22"/>
          <w:szCs w:val="22"/>
          <w:lang w:val="en-US"/>
          <w14:ligatures w14:val="none"/>
        </w:rPr>
      </w:pPr>
      <w:r>
        <w:rPr>
          <w:rFonts w:hint="default" w:ascii="Times New Roman" w:hAnsi="Times New Roman" w:eastAsia="Times New Roman" w:cs="Times New Roman"/>
          <w:kern w:val="0"/>
          <w:sz w:val="22"/>
          <w:szCs w:val="22"/>
          <w:lang w:val="en-US"/>
          <w14:ligatures w14:val="none"/>
        </w:rPr>
        <w:t>-  U navigacionoj traci .topnav, koristi se float: left; za linkove (a). Kada se elementi koriste float, njihovi roditelji ne prepoznaju njihov visoki položaj. To može dovesti do problema sa layout-om, kao što je roditeljski element koji ima visinu 0 (ne prikazuje se pravilno). Kada se koristi overflow: hidden;, to "prisiljava" roditeljski element da uzme u obzir visinu svojih floatovanih elemenata, čime se sprečava da navigaciona traka postane nevidljiva ili da se ponaša nepredvidivo.</w:t>
      </w:r>
    </w:p>
    <w:p w14:paraId="34023CAB">
      <w:pPr>
        <w:pStyle w:val="14"/>
        <w:ind w:left="0" w:leftChars="0" w:firstLine="0" w:firstLineChars="0"/>
        <w:rPr>
          <w:rFonts w:hint="default" w:ascii="Times New Roman" w:hAnsi="Times New Roman" w:eastAsia="Times New Roman" w:cs="Times New Roman"/>
          <w:kern w:val="0"/>
          <w:sz w:val="22"/>
          <w:szCs w:val="22"/>
          <w:lang w:val="en-US"/>
          <w14:ligatures w14:val="none"/>
        </w:rPr>
      </w:pPr>
    </w:p>
    <w:p w14:paraId="1695B991">
      <w:pPr>
        <w:pStyle w:val="14"/>
        <w:ind w:left="0" w:leftChars="0" w:firstLine="0" w:firstLineChars="0"/>
        <w:rPr>
          <w:rFonts w:hint="default" w:ascii="Times New Roman" w:hAnsi="Times New Roman" w:eastAsia="Times New Roman" w:cs="Times New Roman"/>
          <w:kern w:val="0"/>
          <w:sz w:val="22"/>
          <w:szCs w:val="22"/>
          <w:lang w:val="en-US"/>
          <w14:ligatures w14:val="none"/>
        </w:rPr>
      </w:pPr>
      <w:r>
        <w:rPr>
          <w:rFonts w:hint="default" w:ascii="Times New Roman" w:hAnsi="Times New Roman" w:eastAsia="Times New Roman" w:cs="Times New Roman"/>
          <w:kern w:val="0"/>
          <w:sz w:val="22"/>
          <w:szCs w:val="22"/>
          <w:lang w:val="en-US"/>
          <w14:ligatures w14:val="none"/>
        </w:rPr>
        <w:t xml:space="preserve">- </w:t>
      </w:r>
      <w:r>
        <w:rPr>
          <w:rFonts w:hint="default" w:ascii="Times New Roman" w:hAnsi="Times New Roman" w:eastAsia="Times New Roman"/>
          <w:kern w:val="0"/>
          <w:sz w:val="22"/>
          <w:szCs w:val="22"/>
          <w:lang w:val="en-US"/>
          <w14:ligatures w14:val="none"/>
        </w:rPr>
        <w:t>https://www.w3schools.com/css/tryit.asp?filename=trycss_website_layout_navbar</w:t>
      </w:r>
    </w:p>
    <w:p w14:paraId="5A2C1800">
      <w:pPr>
        <w:pStyle w:val="14"/>
        <w:ind w:left="0" w:leftChars="0" w:firstLine="0" w:firstLineChars="0"/>
        <w:rPr>
          <w:rFonts w:hint="default" w:ascii="Times New Roman" w:hAnsi="Times New Roman" w:eastAsia="Times New Roman" w:cs="Times New Roman"/>
          <w:kern w:val="0"/>
          <w:sz w:val="22"/>
          <w:szCs w:val="22"/>
          <w:lang w:val="en-US"/>
          <w14:ligatures w14:val="none"/>
        </w:rPr>
      </w:pPr>
    </w:p>
    <w:p w14:paraId="54FBCB02">
      <w:pPr>
        <w:pStyle w:val="14"/>
        <w:ind w:left="0" w:leftChars="0" w:firstLine="0" w:firstLineChars="0"/>
        <w:rPr>
          <w:rFonts w:hint="default" w:ascii="Times New Roman" w:hAnsi="Times New Roman" w:eastAsia="Times New Roman" w:cs="Times New Roman"/>
          <w:kern w:val="0"/>
          <w:sz w:val="22"/>
          <w:szCs w:val="22"/>
          <w:lang w:val="en-US"/>
          <w14:ligatures w14:val="none"/>
        </w:rPr>
      </w:pPr>
    </w:p>
    <w:p w14:paraId="26B10658">
      <w:pPr>
        <w:pStyle w:val="14"/>
        <w:ind w:left="0" w:leftChars="0" w:firstLine="0" w:firstLineChars="0"/>
        <w:rPr>
          <w:rFonts w:hint="default" w:ascii="Times New Roman" w:hAnsi="Times New Roman" w:eastAsia="Times New Roman" w:cs="Times New Roman"/>
          <w:kern w:val="0"/>
          <w:sz w:val="22"/>
          <w:szCs w:val="22"/>
          <w:lang w:val="en-US"/>
          <w14:ligatures w14:val="none"/>
        </w:rPr>
      </w:pPr>
      <w:r>
        <w:rPr>
          <w:rFonts w:hint="default" w:ascii="Verdana" w:hAnsi="Verdana" w:eastAsia="SimSun" w:cs="Verdana"/>
          <w:b/>
          <w:bCs/>
          <w:i w:val="0"/>
          <w:iCs w:val="0"/>
          <w:caps w:val="0"/>
          <w:color w:val="auto"/>
          <w:spacing w:val="0"/>
          <w:kern w:val="2"/>
          <w:sz w:val="20"/>
          <w:szCs w:val="20"/>
          <w:highlight w:val="none"/>
          <w:shd w:val="clear" w:fill="FFFFFF"/>
          <w:lang w:val="en-US" w:eastAsia="en-US" w:bidi="ar-SA"/>
          <w14:ligatures w14:val="standardContextual"/>
        </w:rPr>
        <w:t>Clearfix hack</w:t>
      </w:r>
      <w:r>
        <w:rPr>
          <w:rFonts w:hint="default" w:ascii="Times New Roman" w:hAnsi="Times New Roman" w:eastAsia="Times New Roman" w:cs="Times New Roman"/>
          <w:kern w:val="0"/>
          <w:sz w:val="20"/>
          <w:szCs w:val="20"/>
          <w:lang w:val="en-US"/>
          <w14:ligatures w14:val="none"/>
        </w:rPr>
        <w:t xml:space="preserve"> </w:t>
      </w:r>
      <w:r>
        <w:rPr>
          <w:rFonts w:hint="default" w:ascii="Times New Roman" w:hAnsi="Times New Roman" w:eastAsia="Times New Roman" w:cs="Times New Roman"/>
          <w:kern w:val="0"/>
          <w:sz w:val="22"/>
          <w:szCs w:val="22"/>
          <w:lang w:val="en-US"/>
          <w14:ligatures w14:val="none"/>
        </w:rPr>
        <w:t>- dodaje se u modernim kodovima da bi resio problem flotovanih elemenata u kontejneru. Ako neki od njih prevazilazi dimenzije roditelja, onda se dodaje ovaj clearfix kod I on ce to resiti.</w:t>
      </w:r>
    </w:p>
    <w:p w14:paraId="64E461AD">
      <w:pPr>
        <w:pStyle w:val="14"/>
        <w:ind w:left="0" w:leftChars="0" w:firstLine="0" w:firstLineChars="0"/>
        <w:rPr>
          <w:rFonts w:hint="default" w:ascii="Times New Roman" w:hAnsi="Times New Roman" w:eastAsia="Times New Roman" w:cs="Times New Roman"/>
          <w:kern w:val="0"/>
          <w:sz w:val="20"/>
          <w:szCs w:val="20"/>
          <w:lang w:val="en-US"/>
          <w14:ligatures w14:val="none"/>
        </w:rPr>
      </w:pPr>
    </w:p>
    <w:p w14:paraId="4DECC709">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.clearfix::after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5011C3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content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6F8774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clear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both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A1F635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display</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table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F13318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F9E5441">
      <w:pPr>
        <w:pStyle w:val="14"/>
        <w:ind w:left="0" w:leftChars="0" w:firstLine="0" w:firstLineChars="0"/>
        <w:rPr>
          <w:rFonts w:ascii="Times New Roman" w:hAnsi="Times New Roman" w:eastAsia="Times New Roman" w:cs="Times New Roman"/>
          <w:kern w:val="0"/>
          <w:sz w:val="24"/>
          <w:szCs w:val="24"/>
          <w14:ligatures w14:val="none"/>
        </w:rPr>
      </w:pPr>
    </w:p>
    <w:p w14:paraId="1D9F207C">
      <w:pPr>
        <w:pStyle w:val="12"/>
        <w:keepNext w:val="0"/>
        <w:keepLines w:val="0"/>
        <w:widowControl/>
        <w:suppressLineNumbers w:val="0"/>
      </w:pPr>
      <w:r>
        <w:rPr>
          <w:rFonts w:hint="default"/>
          <w:lang w:val="en-US"/>
        </w:rPr>
        <w:t xml:space="preserve">- </w:t>
      </w:r>
      <w:r>
        <w:t xml:space="preserve">Kada koristiš </w:t>
      </w:r>
      <w:r>
        <w:rPr>
          <w:rStyle w:val="9"/>
        </w:rPr>
        <w:t>float</w:t>
      </w:r>
      <w:r>
        <w:t>, može doći do situacije gde roditeljski element ne prepoznaje visinu svojih floatovanih elemenata. Tada se koristi clearfix:</w:t>
      </w:r>
    </w:p>
    <w:p w14:paraId="0BE4E8B6">
      <w:pPr>
        <w:keepNext w:val="0"/>
        <w:keepLines w:val="0"/>
        <w:widowControl/>
        <w:numPr>
          <w:ilvl w:val="0"/>
          <w:numId w:val="29"/>
        </w:numPr>
        <w:suppressLineNumbers w:val="0"/>
        <w:spacing w:before="0" w:beforeAutospacing="1" w:after="0" w:afterAutospacing="1"/>
        <w:ind w:left="720" w:hanging="360"/>
      </w:pPr>
      <w:r>
        <w:rPr>
          <w:rStyle w:val="9"/>
        </w:rPr>
        <w:t>::after</w:t>
      </w:r>
      <w:r>
        <w:t xml:space="preserve"> dodaje nevidljivi element na kraj sadržaja.</w:t>
      </w:r>
    </w:p>
    <w:p w14:paraId="53F99CDF">
      <w:pPr>
        <w:keepNext w:val="0"/>
        <w:keepLines w:val="0"/>
        <w:widowControl/>
        <w:numPr>
          <w:ilvl w:val="0"/>
          <w:numId w:val="29"/>
        </w:numPr>
        <w:suppressLineNumbers w:val="0"/>
        <w:spacing w:before="0" w:beforeAutospacing="1" w:after="0" w:afterAutospacing="1"/>
        <w:ind w:left="720" w:hanging="360"/>
      </w:pPr>
      <w:r>
        <w:rPr>
          <w:rStyle w:val="9"/>
        </w:rPr>
        <w:t>clear: both;</w:t>
      </w:r>
      <w:r>
        <w:t xml:space="preserve"> kaže tom nevidljivom elementu da mora biti ispod svih floatovanih elemenata.</w:t>
      </w:r>
    </w:p>
    <w:p w14:paraId="3830DC4C">
      <w:pPr>
        <w:keepNext w:val="0"/>
        <w:keepLines w:val="0"/>
        <w:widowControl/>
        <w:numPr>
          <w:ilvl w:val="0"/>
          <w:numId w:val="29"/>
        </w:numPr>
        <w:suppressLineNumbers w:val="0"/>
        <w:spacing w:before="0" w:beforeAutospacing="1" w:after="0" w:afterAutospacing="1"/>
        <w:ind w:left="720" w:hanging="360"/>
      </w:pPr>
      <w:r>
        <w:rPr>
          <w:rStyle w:val="9"/>
        </w:rPr>
        <w:t>display: table;</w:t>
      </w:r>
      <w:r>
        <w:t xml:space="preserve"> osigurava da se taj nevidljivi element ponaša kao block element, tj. uzima prostor i "proširuje" roditeljski element tako da prepozna visinu svih svojih floatovanih elemenata.</w:t>
      </w:r>
    </w:p>
    <w:p w14:paraId="3FBFD05D">
      <w:pPr>
        <w:pStyle w:val="12"/>
        <w:keepNext w:val="0"/>
        <w:keepLines w:val="0"/>
        <w:widowControl/>
        <w:suppressLineNumbers w:val="0"/>
      </w:pPr>
      <w:r>
        <w:rPr>
          <w:rStyle w:val="13"/>
        </w:rPr>
        <w:t xml:space="preserve">Zato </w:t>
      </w:r>
      <w:r>
        <w:rPr>
          <w:rStyle w:val="9"/>
        </w:rPr>
        <w:t>clear: both;</w:t>
      </w:r>
      <w:r>
        <w:rPr>
          <w:rStyle w:val="13"/>
        </w:rPr>
        <w:t xml:space="preserve"> rešava problem floatovanja i omogućava roditeljskom elementu da zadrži ispravnu visinu.</w:t>
      </w:r>
    </w:p>
    <w:p w14:paraId="23BB7486">
      <w:pPr>
        <w:pStyle w:val="14"/>
        <w:ind w:left="0" w:leftChars="0" w:firstLine="0" w:firstLineChars="0"/>
        <w:rPr>
          <w:rFonts w:ascii="Times New Roman" w:hAnsi="Times New Roman" w:eastAsia="Times New Roman" w:cs="Times New Roman"/>
          <w:kern w:val="0"/>
          <w:sz w:val="24"/>
          <w:szCs w:val="24"/>
          <w14:ligatures w14:val="none"/>
        </w:rPr>
      </w:pPr>
    </w:p>
    <w:p w14:paraId="470F0A35">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Compared to </w:t>
      </w:r>
      <w:r>
        <w:rPr>
          <w:rStyle w:val="9"/>
          <w:rFonts w:ascii="Consolas" w:hAnsi="Consolas" w:eastAsia="Consolas" w:cs="Consolas"/>
          <w:i w:val="0"/>
          <w:iCs w:val="0"/>
          <w:caps w:val="0"/>
          <w:color w:val="DC143C"/>
          <w:spacing w:val="0"/>
          <w:sz w:val="20"/>
          <w:szCs w:val="20"/>
          <w:bdr w:val="none" w:color="auto" w:sz="0" w:space="0"/>
          <w:shd w:val="clear" w:fill="FFFFFF"/>
        </w:rPr>
        <w:t>display: inline</w:t>
      </w:r>
      <w:r>
        <w:rPr>
          <w:rFonts w:hint="default" w:ascii="Verdana" w:hAnsi="Verdana" w:cs="Verdana"/>
          <w:i w:val="0"/>
          <w:iCs w:val="0"/>
          <w:caps w:val="0"/>
          <w:color w:val="000000"/>
          <w:spacing w:val="0"/>
          <w:sz w:val="20"/>
          <w:szCs w:val="20"/>
          <w:shd w:val="clear" w:fill="FFFFFF"/>
        </w:rPr>
        <w:t>, the major difference is that </w:t>
      </w:r>
      <w:r>
        <w:rPr>
          <w:rStyle w:val="9"/>
          <w:rFonts w:hint="default" w:ascii="Consolas" w:hAnsi="Consolas" w:eastAsia="Consolas" w:cs="Consolas"/>
          <w:i w:val="0"/>
          <w:iCs w:val="0"/>
          <w:caps w:val="0"/>
          <w:color w:val="DC143C"/>
          <w:spacing w:val="0"/>
          <w:sz w:val="20"/>
          <w:szCs w:val="20"/>
          <w:bdr w:val="none" w:color="auto" w:sz="0" w:space="0"/>
          <w:shd w:val="clear" w:fill="FFFFFF"/>
        </w:rPr>
        <w:t>display: inline-block</w:t>
      </w:r>
      <w:r>
        <w:rPr>
          <w:rFonts w:hint="default" w:ascii="Verdana" w:hAnsi="Verdana" w:cs="Verdana"/>
          <w:i w:val="0"/>
          <w:iCs w:val="0"/>
          <w:caps w:val="0"/>
          <w:color w:val="000000"/>
          <w:spacing w:val="0"/>
          <w:sz w:val="20"/>
          <w:szCs w:val="20"/>
          <w:shd w:val="clear" w:fill="FFFFFF"/>
        </w:rPr>
        <w:t> allows to set a width and height on the element.</w:t>
      </w:r>
    </w:p>
    <w:p w14:paraId="1BCA212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Also, with </w:t>
      </w:r>
      <w:r>
        <w:rPr>
          <w:rStyle w:val="9"/>
          <w:rFonts w:hint="default" w:ascii="Consolas" w:hAnsi="Consolas" w:eastAsia="Consolas" w:cs="Consolas"/>
          <w:i w:val="0"/>
          <w:iCs w:val="0"/>
          <w:caps w:val="0"/>
          <w:color w:val="DC143C"/>
          <w:spacing w:val="0"/>
          <w:sz w:val="20"/>
          <w:szCs w:val="20"/>
          <w:bdr w:val="none" w:color="auto" w:sz="0" w:space="0"/>
          <w:shd w:val="clear" w:fill="FFFFFF"/>
        </w:rPr>
        <w:t>display: inline-block</w:t>
      </w:r>
      <w:r>
        <w:rPr>
          <w:rFonts w:hint="default" w:ascii="Verdana" w:hAnsi="Verdana" w:cs="Verdana"/>
          <w:i w:val="0"/>
          <w:iCs w:val="0"/>
          <w:caps w:val="0"/>
          <w:color w:val="000000"/>
          <w:spacing w:val="0"/>
          <w:sz w:val="20"/>
          <w:szCs w:val="20"/>
          <w:shd w:val="clear" w:fill="FFFFFF"/>
        </w:rPr>
        <w:t>, the top and bottom margins/paddings are respected, but with </w:t>
      </w:r>
      <w:r>
        <w:rPr>
          <w:rStyle w:val="9"/>
          <w:rFonts w:hint="default" w:ascii="Consolas" w:hAnsi="Consolas" w:eastAsia="Consolas" w:cs="Consolas"/>
          <w:i w:val="0"/>
          <w:iCs w:val="0"/>
          <w:caps w:val="0"/>
          <w:color w:val="DC143C"/>
          <w:spacing w:val="0"/>
          <w:sz w:val="20"/>
          <w:szCs w:val="20"/>
          <w:bdr w:val="none" w:color="auto" w:sz="0" w:space="0"/>
          <w:shd w:val="clear" w:fill="FFFFFF"/>
        </w:rPr>
        <w:t>display: inline</w:t>
      </w:r>
      <w:r>
        <w:rPr>
          <w:rFonts w:hint="default" w:ascii="Verdana" w:hAnsi="Verdana" w:cs="Verdana"/>
          <w:i w:val="0"/>
          <w:iCs w:val="0"/>
          <w:caps w:val="0"/>
          <w:color w:val="000000"/>
          <w:spacing w:val="0"/>
          <w:sz w:val="20"/>
          <w:szCs w:val="20"/>
          <w:shd w:val="clear" w:fill="FFFFFF"/>
        </w:rPr>
        <w:t> they are not.</w:t>
      </w:r>
    </w:p>
    <w:p w14:paraId="4D3BF297">
      <w:pPr>
        <w:pStyle w:val="12"/>
        <w:keepNext w:val="0"/>
        <w:keepLines w:val="0"/>
        <w:widowControl/>
        <w:suppressLineNumbers w:val="0"/>
        <w:shd w:val="clear" w:fill="FFFFFF"/>
        <w:spacing w:before="252" w:beforeAutospacing="0" w:after="252" w:afterAutospacing="0"/>
        <w:ind w:left="0" w:firstLine="0"/>
        <w:rPr>
          <w:rFonts w:hint="default" w:ascii="Verdana" w:hAnsi="Verdana" w:cs="Verdana"/>
          <w:i w:val="0"/>
          <w:iCs w:val="0"/>
          <w:caps w:val="0"/>
          <w:color w:val="000000"/>
          <w:spacing w:val="0"/>
          <w:sz w:val="20"/>
          <w:szCs w:val="20"/>
          <w:shd w:val="clear" w:fill="FFFFFF"/>
        </w:rPr>
      </w:pPr>
      <w:r>
        <w:rPr>
          <w:rFonts w:hint="default" w:ascii="Verdana" w:hAnsi="Verdana" w:cs="Verdana"/>
          <w:i w:val="0"/>
          <w:iCs w:val="0"/>
          <w:caps w:val="0"/>
          <w:color w:val="000000"/>
          <w:spacing w:val="0"/>
          <w:sz w:val="20"/>
          <w:szCs w:val="20"/>
          <w:shd w:val="clear" w:fill="FFFFFF"/>
        </w:rPr>
        <w:t>Compared to </w:t>
      </w:r>
      <w:r>
        <w:rPr>
          <w:rStyle w:val="9"/>
          <w:rFonts w:hint="default" w:ascii="Consolas" w:hAnsi="Consolas" w:eastAsia="Consolas" w:cs="Consolas"/>
          <w:i w:val="0"/>
          <w:iCs w:val="0"/>
          <w:caps w:val="0"/>
          <w:color w:val="DC143C"/>
          <w:spacing w:val="0"/>
          <w:sz w:val="20"/>
          <w:szCs w:val="20"/>
          <w:bdr w:val="none" w:color="auto" w:sz="0" w:space="0"/>
          <w:shd w:val="clear" w:fill="FFFFFF"/>
        </w:rPr>
        <w:t>display: block</w:t>
      </w:r>
      <w:r>
        <w:rPr>
          <w:rFonts w:hint="default" w:ascii="Verdana" w:hAnsi="Verdana" w:cs="Verdana"/>
          <w:i w:val="0"/>
          <w:iCs w:val="0"/>
          <w:caps w:val="0"/>
          <w:color w:val="000000"/>
          <w:spacing w:val="0"/>
          <w:sz w:val="20"/>
          <w:szCs w:val="20"/>
          <w:shd w:val="clear" w:fill="FFFFFF"/>
        </w:rPr>
        <w:t>, the major difference is that </w:t>
      </w:r>
      <w:r>
        <w:rPr>
          <w:rStyle w:val="9"/>
          <w:rFonts w:hint="default" w:ascii="Consolas" w:hAnsi="Consolas" w:eastAsia="Consolas" w:cs="Consolas"/>
          <w:i w:val="0"/>
          <w:iCs w:val="0"/>
          <w:caps w:val="0"/>
          <w:color w:val="DC143C"/>
          <w:spacing w:val="0"/>
          <w:sz w:val="20"/>
          <w:szCs w:val="20"/>
          <w:bdr w:val="none" w:color="auto" w:sz="0" w:space="0"/>
          <w:shd w:val="clear" w:fill="FFFFFF"/>
        </w:rPr>
        <w:t>display: inline-block</w:t>
      </w:r>
      <w:r>
        <w:rPr>
          <w:rFonts w:hint="default" w:ascii="Verdana" w:hAnsi="Verdana" w:cs="Verdana"/>
          <w:i w:val="0"/>
          <w:iCs w:val="0"/>
          <w:caps w:val="0"/>
          <w:color w:val="000000"/>
          <w:spacing w:val="0"/>
          <w:sz w:val="20"/>
          <w:szCs w:val="20"/>
          <w:shd w:val="clear" w:fill="FFFFFF"/>
        </w:rPr>
        <w:t> does not add a line-break after the element, so the element can sit next to other elements.</w:t>
      </w:r>
    </w:p>
    <w:p w14:paraId="69F9B434">
      <w:pPr>
        <w:pStyle w:val="12"/>
        <w:keepNext w:val="0"/>
        <w:keepLines w:val="0"/>
        <w:widowControl/>
        <w:suppressLineNumbers w:val="0"/>
        <w:shd w:val="clear" w:fill="FFFFFF"/>
        <w:spacing w:before="252" w:beforeAutospacing="0" w:after="252" w:afterAutospacing="0"/>
        <w:ind w:left="0" w:firstLine="0"/>
        <w:rPr>
          <w:rFonts w:hint="default" w:ascii="Times New Roman" w:hAnsi="Times New Roman" w:eastAsia="Times New Roman" w:cs="Times New Roman"/>
          <w:kern w:val="0"/>
          <w:sz w:val="24"/>
          <w:szCs w:val="24"/>
          <w:lang w:val="en-US"/>
          <w14:ligatures w14:val="none"/>
        </w:rPr>
      </w:pPr>
      <w:r>
        <w:rPr>
          <w:rFonts w:hint="default" w:ascii="Times New Roman" w:hAnsi="Times New Roman" w:eastAsia="Times New Roman" w:cs="Times New Roman"/>
          <w:b/>
          <w:bCs/>
          <w:color w:val="auto"/>
          <w:kern w:val="0"/>
          <w:sz w:val="24"/>
          <w:szCs w:val="24"/>
          <w:highlight w:val="yellow"/>
          <w:lang w:val="en-US"/>
          <w14:ligatures w14:val="none"/>
        </w:rPr>
        <w:t xml:space="preserve">WIDTH </w:t>
      </w:r>
      <w:r>
        <w:rPr>
          <w:rFonts w:hint="default" w:ascii="Times New Roman" w:hAnsi="Times New Roman" w:eastAsia="Times New Roman" w:cs="Times New Roman"/>
          <w:kern w:val="0"/>
          <w:sz w:val="24"/>
          <w:szCs w:val="24"/>
          <w:lang w:val="en-US"/>
          <w14:ligatures w14:val="none"/>
        </w:rPr>
        <w:t>- npr : staviti na 25% ako imamo 4 elementa u jednom, tako osiguravamo da ce sva 4 biti iste velicine. !!!</w:t>
      </w:r>
    </w:p>
    <w:p w14:paraId="3977D854">
      <w:pPr>
        <w:pStyle w:val="14"/>
        <w:rPr>
          <w:rFonts w:ascii="Times New Roman" w:hAnsi="Times New Roman" w:eastAsia="Times New Roman" w:cs="Times New Roman"/>
          <w:kern w:val="0"/>
          <w:sz w:val="24"/>
          <w:szCs w:val="24"/>
          <w14:ligatures w14:val="none"/>
        </w:rPr>
      </w:pPr>
    </w:p>
    <w:p w14:paraId="23540A42">
      <w:pPr>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Pseudo-classes:</w:t>
      </w:r>
    </w:p>
    <w:p w14:paraId="70E7575F">
      <w:pPr>
        <w:rPr>
          <w:rFonts w:hint="default" w:ascii="Times New Roman" w:hAnsi="Times New Roman" w:eastAsia="Times New Roman" w:cs="Times New Roman"/>
          <w:b/>
          <w:bCs/>
          <w:color w:val="FF0000"/>
          <w:kern w:val="0"/>
          <w:sz w:val="20"/>
          <w:szCs w:val="20"/>
          <w:highlight w:val="yellow"/>
          <w:lang w:val="en-US" w:eastAsia="en-US" w:bidi="ar-SA"/>
          <w14:ligatures w14:val="none"/>
        </w:rPr>
      </w:pPr>
    </w:p>
    <w:p w14:paraId="22BE7363">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rPr>
        <w:t>For example, it can be used to:</w:t>
      </w:r>
    </w:p>
    <w:p w14:paraId="5F42F762">
      <w:pPr>
        <w:keepNext w:val="0"/>
        <w:keepLines w:val="0"/>
        <w:widowControl/>
        <w:numPr>
          <w:ilvl w:val="0"/>
          <w:numId w:val="30"/>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an element when a user moves the mouse over it</w:t>
      </w:r>
    </w:p>
    <w:p w14:paraId="4B7ADDAA">
      <w:pPr>
        <w:keepNext w:val="0"/>
        <w:keepLines w:val="0"/>
        <w:widowControl/>
        <w:numPr>
          <w:ilvl w:val="0"/>
          <w:numId w:val="30"/>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visited and unvisited links differently</w:t>
      </w:r>
    </w:p>
    <w:p w14:paraId="6DF80455">
      <w:pPr>
        <w:keepNext w:val="0"/>
        <w:keepLines w:val="0"/>
        <w:widowControl/>
        <w:numPr>
          <w:ilvl w:val="0"/>
          <w:numId w:val="30"/>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an element when it gets focus</w:t>
      </w:r>
    </w:p>
    <w:p w14:paraId="5F12A519">
      <w:pPr>
        <w:keepNext w:val="0"/>
        <w:keepLines w:val="0"/>
        <w:widowControl/>
        <w:numPr>
          <w:ilvl w:val="0"/>
          <w:numId w:val="30"/>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valid/invalid/required/optional form elements</w:t>
      </w:r>
    </w:p>
    <w:p w14:paraId="26F2F7BC">
      <w:pPr>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auto"/>
          <w:kern w:val="0"/>
          <w:sz w:val="36"/>
          <w:szCs w:val="36"/>
          <w:highlight w:val="none"/>
          <w:lang w:val="en-US" w:eastAsia="en-US" w:bidi="ar-SA"/>
          <w14:ligatures w14:val="none"/>
        </w:rPr>
        <w:t>:focus -</w:t>
      </w:r>
      <w:r>
        <w:rPr>
          <w:rFonts w:hint="default" w:ascii="Verdana" w:hAnsi="Verdana" w:cs="Verdana"/>
          <w:b/>
          <w:bCs/>
          <w:i w:val="0"/>
          <w:iCs w:val="0"/>
          <w:caps w:val="0"/>
          <w:color w:val="auto"/>
          <w:spacing w:val="0"/>
          <w:sz w:val="36"/>
          <w:szCs w:val="36"/>
          <w:highlight w:val="none"/>
          <w:shd w:val="clear" w:fill="FFFFFF"/>
          <w:lang w:val="en-US" w:eastAsia="en-US"/>
        </w:rPr>
        <w:t xml:space="preserve"> </w:t>
      </w:r>
      <w:r>
        <w:rPr>
          <w:rFonts w:hint="default" w:ascii="Verdana" w:hAnsi="Verdana" w:cs="Verdana"/>
          <w:i w:val="0"/>
          <w:iCs w:val="0"/>
          <w:caps w:val="0"/>
          <w:color w:val="000000"/>
          <w:spacing w:val="0"/>
          <w:sz w:val="20"/>
          <w:szCs w:val="20"/>
          <w:shd w:val="clear" w:fill="FFFFFF"/>
          <w:lang w:val="en-US" w:eastAsia="en-US"/>
        </w:rPr>
        <w:t xml:space="preserve">(Moze se staviti kod formi. Kada se klikne na neki input element, da se fokusira, odnosno, na primer, promenimo boju pozadine). Mozemo izbrisati liniju koja se pojavljuje na borderu kada se klikne na elementa dodavanjem </w:t>
      </w:r>
      <w:r>
        <w:rPr>
          <w:rFonts w:hint="default" w:ascii="Verdana" w:hAnsi="Verdana" w:cs="Verdana"/>
          <w:b/>
          <w:bCs/>
          <w:i w:val="0"/>
          <w:iCs w:val="0"/>
          <w:caps w:val="0"/>
          <w:color w:val="auto"/>
          <w:spacing w:val="0"/>
          <w:sz w:val="20"/>
          <w:szCs w:val="20"/>
          <w:shd w:val="clear" w:fill="FFFFFF"/>
          <w:lang w:val="en-US" w:eastAsia="en-US"/>
        </w:rPr>
        <w:t>outline: none</w:t>
      </w:r>
    </w:p>
    <w:p w14:paraId="426CF665">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color w:val="auto"/>
          <w:kern w:val="0"/>
          <w:sz w:val="36"/>
          <w:szCs w:val="36"/>
          <w:highlight w:val="none"/>
          <w:lang w:val="en-US" w:eastAsia="en-US" w:bidi="ar-SA"/>
          <w14:ligatures w14:val="none"/>
        </w:rPr>
        <w:t xml:space="preserve">- ToolTip hover </w:t>
      </w:r>
      <w:r>
        <w:rPr>
          <w:rFonts w:hint="default" w:ascii="Times New Roman" w:hAnsi="Times New Roman" w:eastAsia="Times New Roman" w:cs="Times New Roman"/>
          <w:b w:val="0"/>
          <w:bCs w:val="0"/>
          <w:kern w:val="0"/>
          <w:sz w:val="24"/>
          <w:szCs w:val="24"/>
          <w:lang w:val="en-US"/>
          <w14:ligatures w14:val="none"/>
        </w:rPr>
        <w:t>: (div element, a nakon njega p sa ovim stajlom).</w:t>
      </w:r>
    </w:p>
    <w:p w14:paraId="54D4597A">
      <w:pPr>
        <w:rPr>
          <w:rFonts w:hint="default" w:ascii="Times New Roman" w:hAnsi="Times New Roman" w:eastAsia="Times New Roman" w:cs="Times New Roman"/>
          <w:b/>
          <w:bCs/>
          <w:kern w:val="0"/>
          <w:sz w:val="24"/>
          <w:szCs w:val="24"/>
          <w:lang w:val="en-US"/>
          <w14:ligatures w14:val="none"/>
        </w:rPr>
      </w:pPr>
    </w:p>
    <w:p w14:paraId="3516DCA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546B3A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36CA0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60B6DA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yellow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C916B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123A6E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2504A8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9E57F1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lang w:val="en-US"/>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div:hover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D4D4D4"/>
          <w:kern w:val="0"/>
          <w:sz w:val="24"/>
          <w:szCs w:val="24"/>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22"/>
          <w:szCs w:val="22"/>
          <w:u w:val="single"/>
          <w:shd w:val="clear" w:fill="1F1F1F"/>
          <w:lang w:val="en-US" w:eastAsia="zh-CN" w:bidi="ar"/>
          <w14:ligatures w14:val="standardContextual"/>
        </w:rPr>
        <w:t xml:space="preserve"> div na hover izbacuje p element</w:t>
      </w:r>
    </w:p>
    <w:p w14:paraId="5CD5B4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996F3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5789D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F0A19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535FA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E44F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18D0C1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Hover over this div element to show the p element</w:t>
      </w:r>
    </w:p>
    <w:p w14:paraId="4DFFBA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Tada! Here I am!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B167D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7E4C5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81E9873">
      <w:pPr>
        <w:rPr>
          <w:rFonts w:ascii="Times New Roman" w:hAnsi="Times New Roman" w:eastAsia="Times New Roman" w:cs="Times New Roman"/>
          <w:b/>
          <w:bCs/>
          <w:kern w:val="0"/>
          <w:sz w:val="24"/>
          <w:szCs w:val="24"/>
          <w14:ligatures w14:val="none"/>
        </w:rPr>
      </w:pPr>
    </w:p>
    <w:p w14:paraId="25086A08">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First-child</w:t>
      </w:r>
      <w:r>
        <w:rPr>
          <w:rFonts w:hint="default" w:ascii="Times New Roman" w:hAnsi="Times New Roman" w:eastAsia="Times New Roman" w:cs="Times New Roman"/>
          <w:b w:val="0"/>
          <w:bCs w:val="0"/>
          <w:kern w:val="0"/>
          <w:sz w:val="24"/>
          <w:szCs w:val="24"/>
          <w:lang w:val="en-US"/>
          <w14:ligatures w14:val="none"/>
        </w:rPr>
        <w:t xml:space="preserve"> (samo prvu p decu nekog elementa ili body)</w:t>
      </w:r>
    </w:p>
    <w:p w14:paraId="4E40598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p:first-child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4EE33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94156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BBEB40B">
      <w:pPr>
        <w:rPr>
          <w:rFonts w:hint="default" w:ascii="Times New Roman" w:hAnsi="Times New Roman" w:eastAsia="Times New Roman" w:cs="Times New Roman"/>
          <w:b/>
          <w:bCs/>
          <w:kern w:val="0"/>
          <w:sz w:val="24"/>
          <w:szCs w:val="24"/>
          <w:lang w:val="en-US"/>
          <w14:ligatures w14:val="none"/>
        </w:rPr>
      </w:pPr>
    </w:p>
    <w:p w14:paraId="65BC64EC">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Last child</w:t>
      </w:r>
      <w:r>
        <w:rPr>
          <w:rFonts w:hint="default" w:ascii="Times New Roman" w:hAnsi="Times New Roman" w:eastAsia="Times New Roman" w:cs="Times New Roman"/>
          <w:b w:val="0"/>
          <w:bCs w:val="0"/>
          <w:kern w:val="0"/>
          <w:sz w:val="24"/>
          <w:szCs w:val="24"/>
          <w:lang w:val="en-US"/>
          <w14:ligatures w14:val="none"/>
        </w:rPr>
        <w:t xml:space="preserve"> (samo zadnji element u svim p elementima)</w:t>
      </w:r>
    </w:p>
    <w:p w14:paraId="25005AE3">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i:last-child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35B50B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BE861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92AD159">
      <w:pPr>
        <w:rPr>
          <w:rFonts w:ascii="Times New Roman" w:hAnsi="Times New Roman" w:eastAsia="Times New Roman" w:cs="Times New Roman"/>
          <w:b/>
          <w:bCs/>
          <w:kern w:val="0"/>
          <w:sz w:val="24"/>
          <w:szCs w:val="24"/>
          <w14:ligatures w14:val="none"/>
        </w:rPr>
      </w:pPr>
    </w:p>
    <w:p w14:paraId="23D6F45A">
      <w:pPr>
        <w:rPr>
          <w:rFonts w:hint="default" w:ascii="Times New Roman" w:hAnsi="Times New Roman" w:eastAsia="Times New Roman" w:cs="Times New Roman"/>
          <w:b/>
          <w:bCs/>
          <w:kern w:val="0"/>
          <w:sz w:val="24"/>
          <w:szCs w:val="24"/>
          <w:lang w:val="en-US"/>
          <w14:ligatures w14:val="none"/>
        </w:rPr>
      </w:pPr>
      <w:r>
        <w:rPr>
          <w:rFonts w:hint="default" w:ascii="Times New Roman" w:hAnsi="Times New Roman" w:eastAsia="Times New Roman" w:cs="Times New Roman"/>
          <w:b/>
          <w:bCs/>
          <w:kern w:val="0"/>
          <w:sz w:val="24"/>
          <w:szCs w:val="24"/>
          <w:lang w:val="en-US"/>
          <w14:ligatures w14:val="none"/>
        </w:rPr>
        <w:t>- First-child</w:t>
      </w:r>
      <w:r>
        <w:rPr>
          <w:rFonts w:hint="default" w:ascii="Times New Roman" w:hAnsi="Times New Roman" w:eastAsia="Times New Roman" w:cs="Times New Roman"/>
          <w:b w:val="0"/>
          <w:bCs w:val="0"/>
          <w:kern w:val="0"/>
          <w:sz w:val="24"/>
          <w:szCs w:val="24"/>
          <w:lang w:val="en-US"/>
          <w14:ligatures w14:val="none"/>
        </w:rPr>
        <w:t xml:space="preserve"> (samo prvi p element I sve i elemente u njemu)</w:t>
      </w:r>
    </w:p>
    <w:p w14:paraId="1A7F6FF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p:first-child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i</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B9CA41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304A0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63F3A7E">
      <w:pPr>
        <w:rPr>
          <w:rFonts w:ascii="Times New Roman" w:hAnsi="Times New Roman" w:eastAsia="Times New Roman" w:cs="Times New Roman"/>
          <w:b/>
          <w:bCs/>
          <w:kern w:val="0"/>
          <w:sz w:val="24"/>
          <w:szCs w:val="24"/>
          <w14:ligatures w14:val="none"/>
        </w:rPr>
      </w:pPr>
    </w:p>
    <w:p w14:paraId="50BC658E">
      <w:pPr>
        <w:rPr>
          <w:rFonts w:ascii="Times New Roman" w:hAnsi="Times New Roman" w:eastAsia="Times New Roman" w:cs="Times New Roman"/>
          <w:b/>
          <w:bCs/>
          <w:kern w:val="0"/>
          <w:sz w:val="24"/>
          <w:szCs w:val="24"/>
          <w14:ligatures w14:val="none"/>
        </w:rPr>
      </w:pPr>
    </w:p>
    <w:p w14:paraId="37E00884">
      <w:pPr>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Pseudo-elements:</w:t>
      </w:r>
    </w:p>
    <w:p w14:paraId="45BE1ABC">
      <w:pPr>
        <w:pStyle w:val="12"/>
        <w:keepNext w:val="0"/>
        <w:keepLines w:val="0"/>
        <w:widowControl/>
        <w:suppressLineNumbers w:val="0"/>
        <w:shd w:val="clear" w:fill="FFFFFF"/>
        <w:spacing w:before="252" w:beforeAutospacing="0" w:after="252" w:afterAutospacing="0"/>
        <w:ind w:left="0" w:firstLine="0"/>
        <w:rPr>
          <w:rFonts w:ascii="Verdana" w:hAnsi="Verdana" w:cs="Verdana"/>
          <w:i w:val="0"/>
          <w:iCs w:val="0"/>
          <w:caps w:val="0"/>
          <w:color w:val="000000"/>
          <w:spacing w:val="0"/>
          <w:sz w:val="20"/>
          <w:szCs w:val="20"/>
        </w:rPr>
      </w:pPr>
      <w:r>
        <w:rPr>
          <w:rFonts w:hint="default" w:ascii="Verdana" w:hAnsi="Verdana" w:cs="Verdana"/>
          <w:i w:val="0"/>
          <w:iCs w:val="0"/>
          <w:caps w:val="0"/>
          <w:color w:val="000000"/>
          <w:spacing w:val="0"/>
          <w:sz w:val="20"/>
          <w:szCs w:val="20"/>
          <w:shd w:val="clear" w:fill="FFFFFF"/>
          <w:lang w:val="en-US"/>
        </w:rPr>
        <w:t>F</w:t>
      </w:r>
      <w:r>
        <w:rPr>
          <w:rFonts w:hint="default" w:ascii="Verdana" w:hAnsi="Verdana" w:cs="Verdana"/>
          <w:i w:val="0"/>
          <w:iCs w:val="0"/>
          <w:caps w:val="0"/>
          <w:color w:val="000000"/>
          <w:spacing w:val="0"/>
          <w:sz w:val="20"/>
          <w:szCs w:val="20"/>
          <w:shd w:val="clear" w:fill="FFFFFF"/>
        </w:rPr>
        <w:t>or example, it can be used to:</w:t>
      </w:r>
    </w:p>
    <w:p w14:paraId="08E74CCB">
      <w:pPr>
        <w:keepNext w:val="0"/>
        <w:keepLines w:val="0"/>
        <w:widowControl/>
        <w:numPr>
          <w:ilvl w:val="0"/>
          <w:numId w:val="31"/>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the first letter or line, of an element</w:t>
      </w:r>
    </w:p>
    <w:p w14:paraId="5F601EF5">
      <w:pPr>
        <w:keepNext w:val="0"/>
        <w:keepLines w:val="0"/>
        <w:widowControl/>
        <w:numPr>
          <w:ilvl w:val="0"/>
          <w:numId w:val="31"/>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Insert content before or after an element</w:t>
      </w:r>
    </w:p>
    <w:p w14:paraId="7B733D15">
      <w:pPr>
        <w:keepNext w:val="0"/>
        <w:keepLines w:val="0"/>
        <w:widowControl/>
        <w:numPr>
          <w:ilvl w:val="0"/>
          <w:numId w:val="31"/>
        </w:numPr>
        <w:suppressLineNumbers w:val="0"/>
        <w:spacing w:before="0" w:beforeAutospacing="1" w:after="0" w:afterAutospacing="1"/>
        <w:ind w:left="720" w:hanging="360"/>
        <w:rPr>
          <w:sz w:val="20"/>
          <w:szCs w:val="20"/>
        </w:rPr>
      </w:pPr>
      <w:r>
        <w:rPr>
          <w:rFonts w:hint="default" w:ascii="Verdana" w:hAnsi="Verdana" w:cs="Verdana"/>
          <w:i w:val="0"/>
          <w:iCs w:val="0"/>
          <w:caps w:val="0"/>
          <w:color w:val="000000"/>
          <w:spacing w:val="0"/>
          <w:sz w:val="20"/>
          <w:szCs w:val="20"/>
          <w:shd w:val="clear" w:fill="FFFFFF"/>
        </w:rPr>
        <w:t>Style the markers of list items</w:t>
      </w:r>
    </w:p>
    <w:p w14:paraId="3D19CBD3">
      <w:pPr>
        <w:keepNext w:val="0"/>
        <w:keepLines w:val="0"/>
        <w:widowControl/>
        <w:numPr>
          <w:ilvl w:val="0"/>
          <w:numId w:val="31"/>
        </w:numPr>
        <w:suppressLineNumbers w:val="0"/>
        <w:spacing w:before="0" w:beforeAutospacing="1" w:after="0" w:afterAutospacing="1"/>
        <w:ind w:left="720" w:hanging="360"/>
      </w:pPr>
      <w:r>
        <w:rPr>
          <w:rFonts w:hint="default" w:ascii="Verdana" w:hAnsi="Verdana" w:cs="Verdana"/>
          <w:i w:val="0"/>
          <w:iCs w:val="0"/>
          <w:caps w:val="0"/>
          <w:color w:val="000000"/>
          <w:spacing w:val="0"/>
          <w:sz w:val="20"/>
          <w:szCs w:val="20"/>
          <w:shd w:val="clear" w:fill="FFFFFF"/>
        </w:rPr>
        <w:t>Style the viewbox behind a dialog box</w:t>
      </w:r>
    </w:p>
    <w:p w14:paraId="1487EBCD">
      <w:pPr>
        <w:rPr>
          <w:rFonts w:hint="default" w:ascii="Times New Roman" w:hAnsi="Times New Roman" w:eastAsia="Times New Roman" w:cs="Times New Roman"/>
          <w:b/>
          <w:bCs/>
          <w:color w:val="FF0000"/>
          <w:kern w:val="0"/>
          <w:sz w:val="28"/>
          <w:szCs w:val="28"/>
          <w:highlight w:val="yellow"/>
          <w:lang w:val="en-US" w:eastAsia="en-US" w:bidi="ar-SA"/>
          <w14:ligatures w14:val="none"/>
        </w:rPr>
      </w:pPr>
    </w:p>
    <w:p w14:paraId="06C590ED">
      <w:pPr>
        <w:rPr>
          <w:rFonts w:ascii="Times New Roman" w:hAnsi="Times New Roman" w:eastAsia="Times New Roman" w:cs="Times New Roman"/>
          <w:b/>
          <w:bCs/>
          <w:kern w:val="0"/>
          <w:sz w:val="24"/>
          <w:szCs w:val="24"/>
          <w14:ligatures w14:val="none"/>
        </w:rPr>
      </w:pPr>
    </w:p>
    <w:p w14:paraId="5005466E">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Firste-line</w:t>
      </w:r>
      <w:r>
        <w:rPr>
          <w:rFonts w:ascii="Times New Roman" w:hAnsi="Times New Roman" w:eastAsia="Times New Roman" w:cs="Times New Roman"/>
          <w:kern w:val="0"/>
          <w:sz w:val="24"/>
          <w:szCs w:val="24"/>
          <w14:ligatures w14:val="none"/>
        </w:rPr>
        <w:t xml:space="preserve"> (da se doda poseban style na prvu liniju teksta)  -  p::first-line {}</w:t>
      </w:r>
      <w:r>
        <w:rPr>
          <w:rFonts w:hint="default" w:ascii="Times New Roman" w:hAnsi="Times New Roman" w:eastAsia="Times New Roman" w:cs="Times New Roman"/>
          <w:kern w:val="0"/>
          <w:sz w:val="24"/>
          <w:szCs w:val="24"/>
          <w:lang w:val="en-US"/>
          <w14:ligatures w14:val="none"/>
        </w:rPr>
        <w:t xml:space="preserve"> - only on </w:t>
      </w:r>
      <w:r>
        <w:rPr>
          <w:rFonts w:hint="default" w:ascii="Times New Roman" w:hAnsi="Times New Roman" w:eastAsia="Times New Roman" w:cs="Times New Roman"/>
          <w:b/>
          <w:bCs/>
          <w:kern w:val="0"/>
          <w:sz w:val="24"/>
          <w:szCs w:val="24"/>
          <w:lang w:val="en-US"/>
          <w14:ligatures w14:val="none"/>
        </w:rPr>
        <w:t>inline-block</w:t>
      </w:r>
      <w:r>
        <w:rPr>
          <w:rFonts w:hint="default" w:ascii="Times New Roman" w:hAnsi="Times New Roman" w:eastAsia="Times New Roman" w:cs="Times New Roman"/>
          <w:kern w:val="0"/>
          <w:sz w:val="24"/>
          <w:szCs w:val="24"/>
          <w:lang w:val="en-US"/>
          <w14:ligatures w14:val="none"/>
        </w:rPr>
        <w:t xml:space="preserve"> elements</w:t>
      </w:r>
    </w:p>
    <w:p w14:paraId="7DA3438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p:hover::first-line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9A4EDD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#ff0000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A241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font-variant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small-caps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6D7230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B19B7D4">
      <w:pPr>
        <w:pStyle w:val="14"/>
        <w:numPr>
          <w:numId w:val="0"/>
        </w:numPr>
        <w:ind w:left="360" w:leftChars="0"/>
        <w:rPr>
          <w:rFonts w:ascii="Times New Roman" w:hAnsi="Times New Roman" w:eastAsia="Times New Roman" w:cs="Times New Roman"/>
          <w:kern w:val="0"/>
          <w:sz w:val="24"/>
          <w:szCs w:val="24"/>
          <w14:ligatures w14:val="none"/>
        </w:rPr>
      </w:pPr>
    </w:p>
    <w:p w14:paraId="58E54194">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Firste-letter </w:t>
      </w:r>
      <w:r>
        <w:rPr>
          <w:rFonts w:ascii="Times New Roman" w:hAnsi="Times New Roman" w:eastAsia="Times New Roman" w:cs="Times New Roman"/>
          <w:kern w:val="0"/>
          <w:sz w:val="24"/>
          <w:szCs w:val="24"/>
          <w:lang w:val="fr-FR"/>
          <w14:ligatures w14:val="none"/>
        </w:rPr>
        <w:t>(za style prvog slova) ::firste-letter</w:t>
      </w:r>
      <w:r>
        <w:rPr>
          <w:rFonts w:hint="default" w:ascii="Times New Roman" w:hAnsi="Times New Roman" w:eastAsia="Times New Roman" w:cs="Times New Roman"/>
          <w:kern w:val="0"/>
          <w:sz w:val="24"/>
          <w:szCs w:val="24"/>
          <w:lang w:val="en-US"/>
          <w14:ligatures w14:val="none"/>
        </w:rPr>
        <w:t xml:space="preserve">. Only for </w:t>
      </w:r>
      <w:r>
        <w:rPr>
          <w:rFonts w:hint="default" w:ascii="Times New Roman" w:hAnsi="Times New Roman" w:eastAsia="Times New Roman" w:cs="Times New Roman"/>
          <w:b/>
          <w:bCs/>
          <w:kern w:val="0"/>
          <w:sz w:val="24"/>
          <w:szCs w:val="24"/>
          <w:lang w:val="en-US"/>
          <w14:ligatures w14:val="none"/>
        </w:rPr>
        <w:t>inline-block</w:t>
      </w:r>
      <w:r>
        <w:rPr>
          <w:rFonts w:hint="default" w:ascii="Times New Roman" w:hAnsi="Times New Roman" w:eastAsia="Times New Roman" w:cs="Times New Roman"/>
          <w:kern w:val="0"/>
          <w:sz w:val="24"/>
          <w:szCs w:val="24"/>
          <w:lang w:val="en-US"/>
          <w14:ligatures w14:val="none"/>
        </w:rPr>
        <w:t xml:space="preserve">. Moze se kombinovati sa html klasama. </w:t>
      </w:r>
    </w:p>
    <w:p w14:paraId="1D9D571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p::first-letter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482C3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#ff0000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20A1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xx-large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909BA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ADC8FB5">
      <w:pPr>
        <w:pStyle w:val="14"/>
        <w:numPr>
          <w:numId w:val="0"/>
        </w:numPr>
        <w:ind w:left="360" w:leftChars="0"/>
        <w:rPr>
          <w:rFonts w:ascii="Times New Roman" w:hAnsi="Times New Roman" w:eastAsia="Times New Roman" w:cs="Times New Roman"/>
          <w:color w:val="FF0000"/>
          <w:kern w:val="0"/>
          <w:sz w:val="24"/>
          <w:szCs w:val="24"/>
          <w14:ligatures w14:val="none"/>
        </w:rPr>
      </w:pPr>
    </w:p>
    <w:p w14:paraId="241AFB2E">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u w:val="single"/>
          <w14:ligatures w14:val="none"/>
        </w:rPr>
        <w:t>Before</w:t>
      </w:r>
      <w:r>
        <w:rPr>
          <w:rFonts w:ascii="Times New Roman" w:hAnsi="Times New Roman" w:eastAsia="Times New Roman" w:cs="Times New Roman"/>
          <w:kern w:val="0"/>
          <w:sz w:val="24"/>
          <w:szCs w:val="24"/>
          <w:u w:val="single"/>
          <w14:ligatures w14:val="none"/>
        </w:rPr>
        <w:t xml:space="preserve"> </w:t>
      </w:r>
      <w:r>
        <w:rPr>
          <w:rFonts w:ascii="Times New Roman" w:hAnsi="Times New Roman" w:eastAsia="Times New Roman" w:cs="Times New Roman"/>
          <w:kern w:val="0"/>
          <w:sz w:val="24"/>
          <w:szCs w:val="24"/>
          <w14:ligatures w14:val="none"/>
        </w:rPr>
        <w:t>(sluzi da se ubaci neki content pre kontenta nekog elementa) ::before</w:t>
      </w:r>
    </w:p>
    <w:p w14:paraId="0C34FAF5">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h1::before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51177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smiley.gif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69F9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F23F1BC">
      <w:pPr>
        <w:pStyle w:val="14"/>
        <w:numPr>
          <w:numId w:val="0"/>
        </w:numPr>
        <w:spacing w:after="160" w:line="259" w:lineRule="auto"/>
        <w:contextualSpacing/>
        <w:rPr>
          <w:rFonts w:ascii="Times New Roman" w:hAnsi="Times New Roman" w:eastAsia="Times New Roman" w:cs="Times New Roman"/>
          <w:kern w:val="0"/>
          <w:sz w:val="24"/>
          <w:szCs w:val="24"/>
          <w14:ligatures w14:val="none"/>
        </w:rPr>
      </w:pPr>
    </w:p>
    <w:p w14:paraId="4DD3D22A">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u w:val="single"/>
          <w14:ligatures w14:val="none"/>
        </w:rPr>
        <w:t>After</w:t>
      </w:r>
      <w:r>
        <w:rPr>
          <w:rFonts w:ascii="Times New Roman" w:hAnsi="Times New Roman" w:eastAsia="Times New Roman" w:cs="Times New Roman"/>
          <w:kern w:val="0"/>
          <w:sz w:val="24"/>
          <w:szCs w:val="24"/>
          <w:u w:val="single"/>
          <w:lang w:val="fr-FR"/>
          <w14:ligatures w14:val="none"/>
        </w:rPr>
        <w:t xml:space="preserve"> </w:t>
      </w:r>
      <w:r>
        <w:rPr>
          <w:rFonts w:ascii="Times New Roman" w:hAnsi="Times New Roman" w:eastAsia="Times New Roman" w:cs="Times New Roman"/>
          <w:kern w:val="0"/>
          <w:sz w:val="24"/>
          <w:szCs w:val="24"/>
          <w:lang w:val="fr-FR"/>
          <w14:ligatures w14:val="none"/>
        </w:rPr>
        <w:t>(da se ubaci content nakog nekog kontenta) ::after</w:t>
      </w:r>
    </w:p>
    <w:p w14:paraId="0FB115C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h1::after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F3C99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smiley.gif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E02064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fr-FR"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2916B06">
      <w:pPr>
        <w:pStyle w:val="14"/>
        <w:numPr>
          <w:numId w:val="0"/>
        </w:numPr>
        <w:rPr>
          <w:rFonts w:ascii="Times New Roman" w:hAnsi="Times New Roman" w:eastAsia="Times New Roman" w:cs="Times New Roman"/>
          <w:kern w:val="0"/>
          <w:sz w:val="24"/>
          <w:szCs w:val="24"/>
          <w:u w:val="single"/>
          <w14:ligatures w14:val="none"/>
        </w:rPr>
      </w:pPr>
    </w:p>
    <w:p w14:paraId="0E83C591">
      <w:pPr>
        <w:pStyle w:val="14"/>
        <w:numPr>
          <w:ilvl w:val="0"/>
          <w:numId w:val="1"/>
        </w:numPr>
        <w:rPr>
          <w:rFonts w:ascii="Times New Roman" w:hAnsi="Times New Roman" w:eastAsia="Times New Roman" w:cs="Times New Roman"/>
          <w:kern w:val="0"/>
          <w:sz w:val="24"/>
          <w:szCs w:val="24"/>
          <w:u w:val="single"/>
          <w14:ligatures w14:val="none"/>
        </w:rPr>
      </w:pPr>
      <w:r>
        <w:rPr>
          <w:rFonts w:ascii="Times New Roman" w:hAnsi="Times New Roman" w:eastAsia="Times New Roman" w:cs="Times New Roman"/>
          <w:color w:val="FF0000"/>
          <w:kern w:val="0"/>
          <w:sz w:val="24"/>
          <w:szCs w:val="24"/>
          <w14:ligatures w14:val="none"/>
        </w:rPr>
        <w:t xml:space="preserve">Selection </w:t>
      </w:r>
      <w:r>
        <w:rPr>
          <w:rFonts w:ascii="Times New Roman" w:hAnsi="Times New Roman" w:eastAsia="Times New Roman" w:cs="Times New Roman"/>
          <w:kern w:val="0"/>
          <w:sz w:val="24"/>
          <w:szCs w:val="24"/>
          <w14:ligatures w14:val="none"/>
        </w:rPr>
        <w:t>(markira delove elementa koje je selektovao korisnik (color, background, cursor, outline) ) ::selectio</w:t>
      </w:r>
      <w:r>
        <w:rPr>
          <w:rFonts w:hint="default" w:ascii="Times New Roman" w:hAnsi="Times New Roman" w:eastAsia="Times New Roman" w:cs="Times New Roman"/>
          <w:kern w:val="0"/>
          <w:sz w:val="24"/>
          <w:szCs w:val="24"/>
          <w:u w:val="none"/>
          <w:lang w:val="en-US"/>
          <w14:ligatures w14:val="none"/>
        </w:rPr>
        <w:t>n</w:t>
      </w:r>
      <w:r>
        <w:rPr>
          <w:rFonts w:hint="default" w:ascii="Times New Roman" w:hAnsi="Times New Roman" w:eastAsia="Times New Roman" w:cs="Times New Roman"/>
          <w:i/>
          <w:iCs/>
          <w:kern w:val="0"/>
          <w:sz w:val="24"/>
          <w:szCs w:val="24"/>
          <w:u w:val="none"/>
          <w:lang w:val="en-US"/>
          <w14:ligatures w14:val="none"/>
        </w:rPr>
        <w:t xml:space="preserve">       </w:t>
      </w:r>
      <w:r>
        <w:rPr>
          <w:rFonts w:hint="default" w:ascii="Times New Roman" w:hAnsi="Times New Roman" w:eastAsia="Times New Roman" w:cs="Times New Roman"/>
          <w:i/>
          <w:iCs/>
          <w:kern w:val="0"/>
          <w:sz w:val="24"/>
          <w:szCs w:val="24"/>
          <w:u w:val="single"/>
          <w:lang w:val="en-US"/>
          <w14:ligatures w14:val="none"/>
        </w:rPr>
        <w:t>(moze na sve ili na odredjeni element da se odnosi)</w:t>
      </w:r>
    </w:p>
    <w:p w14:paraId="0255AAE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::selection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89AE2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6A065F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yellow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9F35B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6CB0D74">
      <w:pPr>
        <w:pStyle w:val="14"/>
        <w:numPr>
          <w:numId w:val="0"/>
        </w:numPr>
        <w:ind w:left="360" w:leftChars="0"/>
        <w:rPr>
          <w:rFonts w:ascii="Times New Roman" w:hAnsi="Times New Roman" w:eastAsia="Times New Roman" w:cs="Times New Roman"/>
          <w:kern w:val="0"/>
          <w:sz w:val="24"/>
          <w:szCs w:val="24"/>
          <w14:ligatures w14:val="none"/>
        </w:rPr>
      </w:pPr>
    </w:p>
    <w:p w14:paraId="60E349D8">
      <w:pPr>
        <w:rPr>
          <w:rFonts w:ascii="Times New Roman" w:hAnsi="Times New Roman" w:eastAsia="Times New Roman" w:cs="Times New Roman"/>
          <w:b/>
          <w:bCs/>
          <w:i/>
          <w:iCs/>
          <w:color w:val="FF0000"/>
          <w:kern w:val="0"/>
          <w:sz w:val="24"/>
          <w:szCs w:val="24"/>
          <w:u w:val="single"/>
          <w14:ligatures w14:val="none"/>
        </w:rPr>
      </w:pPr>
    </w:p>
    <w:p w14:paraId="485427DA">
      <w:pPr>
        <w:tabs>
          <w:tab w:val="left" w:pos="9240"/>
        </w:tabs>
        <w:ind w:right="-1199" w:rightChars="-545"/>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DropDown</w:t>
      </w:r>
    </w:p>
    <w:p w14:paraId="14973F87">
      <w:pPr>
        <w:rPr>
          <w:rFonts w:ascii="Times New Roman" w:hAnsi="Times New Roman" w:eastAsia="Times New Roman" w:cs="Times New Roman"/>
          <w:b/>
          <w:bCs/>
          <w:i/>
          <w:iCs/>
          <w:color w:val="FF0000"/>
          <w:kern w:val="0"/>
          <w:sz w:val="24"/>
          <w:szCs w:val="24"/>
          <w:u w:val="single"/>
          <w14:ligatures w14:val="none"/>
        </w:rPr>
      </w:pPr>
    </w:p>
    <w:p w14:paraId="2B68CB46">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315308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55F0B20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.dropbtn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A2FFF2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#4CAF50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C9EF8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white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08CFA9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3E1845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font-size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4360FE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border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28F8C3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9CDCFE"/>
          <w:kern w:val="0"/>
          <w:sz w:val="18"/>
          <w:szCs w:val="18"/>
          <w:shd w:val="clear" w:fill="1F1F1F"/>
          <w:lang w:val="en-US" w:eastAsia="zh-CN" w:bidi="ar"/>
          <w14:ligatures w14:val="standardContextual"/>
        </w:rPr>
        <w:t>cursor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pointer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72859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C66EE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67BEB1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8A56C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relative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28223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inline-block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C9C8A3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B97E05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3836AE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54744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absolute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718ACD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#f9f9f9</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7B04F6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909F34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box-shadow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rgba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0.2</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D44E19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z-index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652C70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E778F6B">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67F6EA0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E8347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black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D1B0D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12px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628A14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text-decoration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94F6B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EE61EA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1ECC5D0">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02B931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161877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#f1f1f1</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09B474E">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514C86A">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08ED05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D7BA7D"/>
          <w:kern w:val="0"/>
          <w:sz w:val="18"/>
          <w:szCs w:val="18"/>
          <w:highlight w:val="none"/>
          <w:shd w:val="clear" w:fill="1F1F1F"/>
          <w:lang w:val="en-US" w:eastAsia="zh-CN" w:bidi="ar"/>
          <w14:ligatures w14:val="standardContextual"/>
        </w:rPr>
        <w:t>hover</w:t>
      </w:r>
      <w:r>
        <w:rPr>
          <w:rFonts w:hint="default" w:ascii="Consolas" w:hAnsi="Consolas" w:eastAsia="Consolas" w:cs="Consolas"/>
          <w:b w:val="0"/>
          <w:bCs w:val="0"/>
          <w:color w:val="D4D4D4"/>
          <w:kern w:val="0"/>
          <w:sz w:val="18"/>
          <w:szCs w:val="18"/>
          <w:highlight w:val="none"/>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bCs/>
          <w:color w:val="FFFFFF" w:themeColor="background1"/>
          <w:kern w:val="0"/>
          <w:sz w:val="22"/>
          <w:szCs w:val="22"/>
          <w:shd w:val="clear" w:fill="1F1F1F"/>
          <w:lang w:val="en-US" w:eastAsia="zh-CN" w:bidi="ar"/>
          <w14:textFill>
            <w14:solidFill>
              <w14:schemeClr w14:val="bg1"/>
            </w14:solidFill>
          </w14:textFill>
          <w14:ligatures w14:val="standardContextual"/>
        </w:rPr>
        <w:t> /* TOOLTIP HOVER */</w:t>
      </w:r>
    </w:p>
    <w:p w14:paraId="61D6221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31DF512">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43F7101">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632457E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.dropbtn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C43980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r>
        <w:rPr>
          <w:rFonts w:hint="default" w:ascii="Consolas" w:hAnsi="Consolas" w:eastAsia="Consolas" w:cs="Consolas"/>
          <w:b w:val="0"/>
          <w:bCs w:val="0"/>
          <w:color w:val="CE9178"/>
          <w:kern w:val="0"/>
          <w:sz w:val="18"/>
          <w:szCs w:val="18"/>
          <w:shd w:val="clear" w:fill="1F1F1F"/>
          <w:lang w:val="en-US" w:eastAsia="zh-CN" w:bidi="ar"/>
          <w14:ligatures w14:val="standardContextual"/>
        </w:rPr>
        <w:t>#3e8e41</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D227928">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AC9CCD5">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48BA9572">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A4592B7">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2BC213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4F8576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link</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"stylesheet"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"work2.css"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external CSS --&gt;</w:t>
      </w:r>
    </w:p>
    <w:p w14:paraId="195DB0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1AD6C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C56DA5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374F749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1C61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"dropbtn"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button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5BAE95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"dropdown-content"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A60B6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1</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B100F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2</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7272C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Link 3</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CA52AE6">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584A15F">
      <w:pPr>
        <w:keepNext w:val="0"/>
        <w:keepLines w:val="0"/>
        <w:widowControl/>
        <w:suppressLineNumbers w:val="0"/>
        <w:shd w:val="clear" w:fill="1F1F1F"/>
        <w:spacing w:line="190" w:lineRule="atLeast"/>
        <w:ind w:firstLine="307"/>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1131F571">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B70888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244065F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strong</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Note: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strong</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We use href="#" for test links. In a real web site this would be URLs.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D8B5049">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05C1BFB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FC4799E">
      <w:pPr>
        <w:rPr>
          <w:rFonts w:ascii="Times New Roman" w:hAnsi="Times New Roman" w:eastAsia="Times New Roman" w:cs="Times New Roman"/>
          <w:b/>
          <w:bCs/>
          <w:i/>
          <w:iCs/>
          <w:color w:val="FF0000"/>
          <w:kern w:val="0"/>
          <w:sz w:val="24"/>
          <w:szCs w:val="24"/>
          <w:u w:val="single"/>
          <w14:ligatures w14:val="none"/>
        </w:rPr>
      </w:pPr>
    </w:p>
    <w:p w14:paraId="49190621">
      <w:pPr>
        <w:rPr>
          <w:rFonts w:hint="default" w:ascii="Times New Roman" w:hAnsi="Times New Roman" w:eastAsia="Times New Roman" w:cs="Times New Roman"/>
          <w:b/>
          <w:bCs/>
          <w:i w:val="0"/>
          <w:iCs w:val="0"/>
          <w:color w:val="auto"/>
          <w:kern w:val="0"/>
          <w:sz w:val="20"/>
          <w:szCs w:val="20"/>
          <w:u w:val="none"/>
          <w:lang w:val="en-US"/>
          <w14:ligatures w14:val="none"/>
        </w:rPr>
      </w:pPr>
      <w:r>
        <w:rPr>
          <w:rFonts w:hint="default" w:ascii="Times New Roman" w:hAnsi="Times New Roman" w:eastAsia="Times New Roman" w:cs="Times New Roman"/>
          <w:b/>
          <w:bCs/>
          <w:i w:val="0"/>
          <w:iCs w:val="0"/>
          <w:color w:val="auto"/>
          <w:kern w:val="0"/>
          <w:sz w:val="20"/>
          <w:szCs w:val="20"/>
          <w:u w:val="none"/>
          <w:lang w:val="en-US"/>
          <w14:ligatures w14:val="none"/>
        </w:rPr>
        <w:t>Dropdown picture</w:t>
      </w:r>
    </w:p>
    <w:p w14:paraId="4152860A">
      <w:pPr>
        <w:rPr>
          <w:rFonts w:hint="default" w:ascii="Times New Roman" w:hAnsi="Times New Roman" w:eastAsia="Times New Roman" w:cs="Times New Roman"/>
          <w:b/>
          <w:bCs/>
          <w:i/>
          <w:iCs/>
          <w:color w:val="FF0000"/>
          <w:kern w:val="0"/>
          <w:sz w:val="24"/>
          <w:szCs w:val="24"/>
          <w:u w:val="single"/>
          <w:lang w:val="en-US"/>
          <w14:ligatures w14:val="none"/>
        </w:rPr>
      </w:pPr>
    </w:p>
    <w:p w14:paraId="4E1A5544">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325A1E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69B8560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3DA686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relative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E34A3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inline-block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23EA7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1833C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256C3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8519E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absolute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C1D832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#f9f9f9</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762B5B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min-width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FC89F7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z-index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19860B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box-shadow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rgba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0.2</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A69528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55770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.dropdown:hover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E6C221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A22CB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22DC4E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.desc</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461701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text-align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center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15380A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5542B2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43799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DE0DE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3D2514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link</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rel</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"stylesheet"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"work2.css"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&lt;!-- external CSS --&gt;</w:t>
      </w:r>
    </w:p>
    <w:p w14:paraId="0486EC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A88780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F218A6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"dropdown"</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016E4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"icon.png"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"error"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"100"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"50"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D54CB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"content"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7341C9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img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src</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"anthurium-sch.jpg"</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alt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"error"</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"300"</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"200"</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89080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class</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"desc"</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Beautiful Cinque Terre</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91678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4C697D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div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14A9F5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E4854E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5C1445">
      <w:pPr>
        <w:rPr>
          <w:rFonts w:hint="default" w:ascii="Times New Roman" w:hAnsi="Times New Roman" w:eastAsia="Times New Roman" w:cs="Times New Roman"/>
          <w:b/>
          <w:bCs/>
          <w:i/>
          <w:iCs/>
          <w:color w:val="FF0000"/>
          <w:kern w:val="0"/>
          <w:sz w:val="24"/>
          <w:szCs w:val="24"/>
          <w:u w:val="single"/>
          <w:lang w:val="en-US"/>
          <w14:ligatures w14:val="none"/>
        </w:rPr>
      </w:pPr>
    </w:p>
    <w:p w14:paraId="6DD2216B">
      <w:pPr>
        <w:rPr>
          <w:rFonts w:hint="default" w:ascii="Times New Roman" w:hAnsi="Times New Roman" w:eastAsia="Times New Roman" w:cs="Times New Roman"/>
          <w:b/>
          <w:bCs/>
          <w:i w:val="0"/>
          <w:iCs w:val="0"/>
          <w:color w:val="auto"/>
          <w:kern w:val="0"/>
          <w:sz w:val="24"/>
          <w:szCs w:val="24"/>
          <w:u w:val="none"/>
          <w:lang w:val="en-US"/>
          <w14:ligatures w14:val="none"/>
        </w:rPr>
      </w:pPr>
      <w:r>
        <w:rPr>
          <w:rFonts w:hint="default" w:ascii="Times New Roman" w:hAnsi="Times New Roman" w:eastAsia="Times New Roman" w:cs="Times New Roman"/>
          <w:b/>
          <w:bCs/>
          <w:i w:val="0"/>
          <w:iCs w:val="0"/>
          <w:color w:val="auto"/>
          <w:kern w:val="0"/>
          <w:sz w:val="24"/>
          <w:szCs w:val="24"/>
          <w:u w:val="none"/>
          <w:lang w:val="en-US"/>
          <w14:ligatures w14:val="none"/>
        </w:rPr>
        <w:t xml:space="preserve">Padajuci meni : </w:t>
      </w:r>
    </w:p>
    <w:p w14:paraId="2D4FD98D">
      <w:pPr>
        <w:rPr>
          <w:rFonts w:hint="default" w:ascii="Times New Roman" w:hAnsi="Times New Roman" w:eastAsia="Times New Roman" w:cs="Times New Roman"/>
          <w:b w:val="0"/>
          <w:bCs w:val="0"/>
          <w:i w:val="0"/>
          <w:iCs w:val="0"/>
          <w:color w:val="auto"/>
          <w:kern w:val="0"/>
          <w:sz w:val="20"/>
          <w:szCs w:val="20"/>
          <w:u w:val="none"/>
          <w:lang w:val="en-US"/>
          <w14:ligatures w14:val="none"/>
        </w:rPr>
      </w:pPr>
      <w:r>
        <w:rPr>
          <w:rFonts w:hint="default" w:ascii="Times New Roman" w:hAnsi="Times New Roman" w:eastAsia="Times New Roman" w:cs="Times New Roman"/>
          <w:b w:val="0"/>
          <w:bCs w:val="0"/>
          <w:i w:val="0"/>
          <w:iCs w:val="0"/>
          <w:color w:val="auto"/>
          <w:kern w:val="0"/>
          <w:sz w:val="20"/>
          <w:szCs w:val="20"/>
          <w:u w:val="none"/>
          <w:lang w:val="en-US"/>
          <w14:ligatures w14:val="none"/>
        </w:rPr>
        <w:t xml:space="preserve">- </w:t>
      </w:r>
      <w:r>
        <w:rPr>
          <w:rFonts w:hint="default" w:ascii="Times New Roman" w:hAnsi="Times New Roman" w:eastAsia="Times New Roman"/>
          <w:b w:val="0"/>
          <w:bCs w:val="0"/>
          <w:i w:val="0"/>
          <w:iCs w:val="0"/>
          <w:color w:val="auto"/>
          <w:kern w:val="0"/>
          <w:sz w:val="20"/>
          <w:szCs w:val="20"/>
          <w:u w:val="none"/>
          <w:lang w:val="en-US"/>
          <w14:ligatures w14:val="none"/>
        </w:rPr>
        <w:t>https://www.w3schools.com/css/tryit.asp?filename=trycss_dropdown_navbar2</w:t>
      </w:r>
    </w:p>
    <w:p w14:paraId="2D425CE6">
      <w:pPr>
        <w:rPr>
          <w:rFonts w:ascii="Times New Roman" w:hAnsi="Times New Roman" w:eastAsia="Times New Roman" w:cs="Times New Roman"/>
          <w:b/>
          <w:bCs/>
          <w:i/>
          <w:iCs/>
          <w:color w:val="FF0000"/>
          <w:kern w:val="0"/>
          <w:sz w:val="24"/>
          <w:szCs w:val="24"/>
          <w:u w:val="single"/>
          <w14:ligatures w14:val="none"/>
        </w:rPr>
      </w:pPr>
    </w:p>
    <w:p w14:paraId="18577A28">
      <w:pPr>
        <w:pStyle w:val="3"/>
        <w:keepNext w:val="0"/>
        <w:keepLines w:val="0"/>
        <w:widowControl/>
        <w:suppressLineNumbers w:val="0"/>
        <w:shd w:val="clear" w:fill="FFFFFF"/>
        <w:spacing w:before="100" w:beforeAutospacing="0" w:after="100" w:afterAutospacing="0"/>
        <w:ind w:left="0" w:right="0" w:firstLine="0"/>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Image Sprites</w:t>
      </w:r>
    </w:p>
    <w:p w14:paraId="32487050">
      <w:pPr>
        <w:rPr>
          <w:rFonts w:hint="default" w:ascii="Times New Roman" w:hAnsi="Times New Roman" w:eastAsia="Times New Roman" w:cs="Times New Roman"/>
          <w:b/>
          <w:bCs/>
          <w:i/>
          <w:iCs/>
          <w:color w:val="FF0000"/>
          <w:kern w:val="0"/>
          <w:sz w:val="24"/>
          <w:szCs w:val="24"/>
          <w:u w:val="single"/>
          <w:lang w:val="en-US"/>
          <w14:ligatures w14:val="none"/>
        </w:rPr>
      </w:pPr>
    </w:p>
    <w:p w14:paraId="1405AEEA">
      <w:pPr>
        <w:rPr>
          <w:rFonts w:hint="default" w:ascii="Times New Roman" w:hAnsi="Times New Roman" w:eastAsia="Times New Roman" w:cs="Times New Roman"/>
          <w:kern w:val="0"/>
          <w:sz w:val="24"/>
          <w:szCs w:val="24"/>
          <w:lang w:val="en-US" w:eastAsia="en-US" w:bidi="ar-SA"/>
          <w14:ligatures w14:val="none"/>
        </w:rPr>
      </w:pPr>
      <w:r>
        <w:rPr>
          <w:rFonts w:hint="default" w:ascii="Times New Roman" w:hAnsi="Times New Roman" w:eastAsia="Times New Roman" w:cs="Times New Roman"/>
          <w:kern w:val="0"/>
          <w:sz w:val="24"/>
          <w:szCs w:val="24"/>
          <w:lang w:val="en-US" w:eastAsia="en-US" w:bidi="ar-SA"/>
          <w14:ligatures w14:val="none"/>
        </w:rPr>
        <w:t xml:space="preserve">- koristi se da se ubaci jedna slika koja sadrzi vise slika ili ikona u sebi. Na taj nacin stedimo prostor I smanjujemo broj konekcija na server za ucitavanje vise slika. </w:t>
      </w:r>
    </w:p>
    <w:p w14:paraId="6DA35250">
      <w:pPr>
        <w:rPr>
          <w:rFonts w:hint="default" w:ascii="Times New Roman" w:hAnsi="Times New Roman" w:eastAsia="Times New Roman" w:cs="Times New Roman"/>
          <w:kern w:val="0"/>
          <w:sz w:val="24"/>
          <w:szCs w:val="24"/>
          <w:lang w:val="en-US" w:eastAsia="en-US" w:bidi="ar-SA"/>
          <w14:ligatures w14:val="none"/>
        </w:rPr>
      </w:pPr>
      <w:r>
        <w:rPr>
          <w:rFonts w:hint="default" w:ascii="Times New Roman" w:hAnsi="Times New Roman" w:eastAsia="Times New Roman" w:cs="Times New Roman"/>
          <w:kern w:val="0"/>
          <w:sz w:val="24"/>
          <w:szCs w:val="24"/>
          <w:lang w:val="en-US" w:eastAsia="en-US" w:bidi="ar-SA"/>
          <w14:ligatures w14:val="none"/>
        </w:rPr>
        <w:t xml:space="preserve">- Ovde zapravo se sece jedna slika na delove. Kada pise  -40px 0px, to znaci da se sa leve strane odseca 40px I da se prikazuje ono sto sledi nakon toga. Ili ako je 0px -30px, to znaci da se sa leve strane ne odseca nista, ali se odozgo odseca 30px I prikazuje ono sto je ispod. </w:t>
      </w:r>
    </w:p>
    <w:p w14:paraId="629B017C">
      <w:pPr>
        <w:rPr>
          <w:rFonts w:hint="default" w:ascii="Times New Roman" w:hAnsi="Times New Roman" w:eastAsia="Times New Roman" w:cs="Times New Roman"/>
          <w:kern w:val="0"/>
          <w:sz w:val="24"/>
          <w:szCs w:val="24"/>
          <w:lang w:val="en-US" w:eastAsia="en-US" w:bidi="ar-SA"/>
          <w14:ligatures w14:val="none"/>
        </w:rPr>
      </w:pPr>
    </w:p>
    <w:p w14:paraId="51FBCEC7">
      <w:pPr>
        <w:rPr>
          <w:rFonts w:hint="default" w:ascii="Times New Roman" w:hAnsi="Times New Roman" w:eastAsia="Times New Roman" w:cs="Times New Roman"/>
          <w:kern w:val="0"/>
          <w:sz w:val="24"/>
          <w:szCs w:val="24"/>
          <w:lang w:val="en-US" w:eastAsia="en-US" w:bidi="ar-SA"/>
          <w14:ligatures w14:val="none"/>
        </w:rPr>
      </w:pPr>
    </w:p>
    <w:p w14:paraId="42676284">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04441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ADEA8D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#navlist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633447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relative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1990C1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451B6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163464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#navlist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li</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242F4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margin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274FEB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padding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4BD7B5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list-style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35AC2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position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absolute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AADBE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top</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E3F9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617C70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835A27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#navlist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li</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#navlist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114AB0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44px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E1044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display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block</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7FB146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D3E737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BEE1B2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#home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386F3C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EF1B5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46px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14BA1E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'img_navsprites_hover.gif'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B3C96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B609C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2A6343F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#prev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5DA47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63px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77A47F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43px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52306C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'img_navsprites_hover.gif'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AF71C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1A2AF66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C66719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#next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1C44A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left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129px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097C65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43px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B857F2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'img_navsprites_hover.gif'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-91px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D7943D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49C1B6F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5F13DA1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#home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049486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'img_navsprites_hover.gif'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0D8F55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3EE989A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1A805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#prev</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44D091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'img_navsprites_hover.gif'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-47px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652C6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1B79B8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F8B122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#next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7BA7D"/>
          <w:kern w:val="0"/>
          <w:sz w:val="18"/>
          <w:szCs w:val="18"/>
          <w:shd w:val="clear" w:fill="1F1F1F"/>
          <w:lang w:val="en-US" w:eastAsia="zh-CN" w:bidi="ar"/>
          <w14:ligatures w14:val="standardContextual"/>
        </w:rPr>
        <w:t>a:hover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5FC10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url</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'img_navsprites_hover.gif'</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-91px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-45px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BE4028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w:t>
      </w:r>
    </w:p>
    <w:p w14:paraId="076824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C4E30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head</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DAE8B3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1C701C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45799B2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ul</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"navlist"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CC4F5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"home"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"default.asp"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FCA5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"prev"</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"css_intro.asp"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BD95B7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id</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"next"</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href</w:t>
      </w:r>
      <w:r>
        <w:rPr>
          <w:rFonts w:hint="default" w:ascii="Consolas" w:hAnsi="Consolas" w:eastAsia="Consolas" w:cs="Consolas"/>
          <w:b w:val="0"/>
          <w:bCs w:val="0"/>
          <w:color w:val="CCCCCC"/>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"css_syntax.asp"</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a</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0BB544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ul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9DF899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6303644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body</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2C173D6">
      <w:pPr>
        <w:rPr>
          <w:rFonts w:ascii="Times New Roman" w:hAnsi="Times New Roman" w:eastAsia="Times New Roman" w:cs="Times New Roman"/>
          <w:b/>
          <w:bCs/>
          <w:i/>
          <w:iCs/>
          <w:color w:val="FF0000"/>
          <w:kern w:val="0"/>
          <w:sz w:val="24"/>
          <w:szCs w:val="24"/>
          <w:u w:val="single"/>
          <w14:ligatures w14:val="none"/>
        </w:rPr>
      </w:pPr>
    </w:p>
    <w:p w14:paraId="118678DD">
      <w:pPr>
        <w:rPr>
          <w:rFonts w:ascii="Times New Roman" w:hAnsi="Times New Roman" w:eastAsia="Times New Roman" w:cs="Times New Roman"/>
          <w:b/>
          <w:bCs/>
          <w:i/>
          <w:iCs/>
          <w:color w:val="FF0000"/>
          <w:kern w:val="0"/>
          <w:sz w:val="24"/>
          <w:szCs w:val="24"/>
          <w:u w:val="single"/>
          <w14:ligatures w14:val="none"/>
        </w:rPr>
      </w:pPr>
    </w:p>
    <w:p w14:paraId="6B2BDB36">
      <w:pPr>
        <w:pStyle w:val="2"/>
        <w:keepNext w:val="0"/>
        <w:keepLines w:val="0"/>
        <w:widowControl/>
        <w:suppressLineNumbers w:val="0"/>
        <w:shd w:val="clear" w:fill="FFFFFF"/>
        <w:spacing w:before="100" w:beforeAutospacing="0" w:after="100" w:afterAutospacing="0"/>
        <w:ind w:left="0" w:right="0" w:firstLine="0"/>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Attribute Selectors</w:t>
      </w:r>
    </w:p>
    <w:p w14:paraId="6D33B8C1">
      <w:pPr>
        <w:ind w:firstLine="90" w:firstLineChars="50"/>
        <w:rPr>
          <w:rFonts w:hint="default" w:ascii="Consolas" w:hAnsi="Consolas" w:eastAsia="Consolas" w:cs="Consolas"/>
          <w:i w:val="0"/>
          <w:iCs w:val="0"/>
          <w:caps w:val="0"/>
          <w:color w:val="000000"/>
          <w:spacing w:val="0"/>
          <w:sz w:val="18"/>
          <w:szCs w:val="18"/>
          <w:shd w:val="clear" w:fill="FFFFFF"/>
        </w:rPr>
      </w:pPr>
      <w:r>
        <w:rPr>
          <w:rFonts w:hint="default" w:ascii="Consolas" w:hAnsi="Consolas" w:eastAsia="Consolas" w:cs="Consolas"/>
          <w:i w:val="0"/>
          <w:iCs w:val="0"/>
          <w:caps w:val="0"/>
          <w:color w:val="A52A2A"/>
          <w:spacing w:val="0"/>
          <w:sz w:val="18"/>
          <w:szCs w:val="18"/>
          <w:shd w:val="clear" w:fill="FFFFFF"/>
          <w:lang w:val="en-US"/>
        </w:rPr>
        <w:t>-</w:t>
      </w:r>
      <w:r>
        <w:rPr>
          <w:rFonts w:hint="default" w:ascii="Consolas" w:hAnsi="Consolas" w:eastAsia="Consolas" w:cs="Consolas"/>
          <w:b/>
          <w:bCs/>
          <w:i w:val="0"/>
          <w:iCs w:val="0"/>
          <w:caps w:val="0"/>
          <w:color w:val="A52A2A"/>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a[target="_blank"]</w:t>
      </w:r>
      <w:r>
        <w:rPr>
          <w:rFonts w:hint="default" w:ascii="Consolas" w:hAnsi="Consolas" w:eastAsia="Consolas" w:cs="Consolas"/>
          <w:i w:val="0"/>
          <w:iCs w:val="0"/>
          <w:caps w:val="0"/>
          <w:color w:val="A52A2A"/>
          <w:spacing w:val="0"/>
          <w:sz w:val="18"/>
          <w:szCs w:val="18"/>
          <w:shd w:val="clear" w:fill="FFFFFF"/>
        </w:rPr>
        <w:t> </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lang w:val="en-US"/>
        </w:rPr>
        <w:t xml:space="preserve">    -  menja css elementu sa atributom target I sa ovom vrednoscu !!!</w:t>
      </w:r>
      <w:r>
        <w:rPr>
          <w:rFonts w:hint="default" w:ascii="Consolas" w:hAnsi="Consolas" w:eastAsia="Consolas" w:cs="Consolas"/>
          <w:i w:val="0"/>
          <w:iCs w:val="0"/>
          <w:caps w:val="0"/>
          <w:color w:val="FF0000"/>
          <w:spacing w:val="0"/>
          <w:sz w:val="18"/>
          <w:szCs w:val="18"/>
          <w:shd w:val="clear" w:fill="FFFFFF"/>
        </w:rPr>
        <w:br w:type="textWrapping"/>
      </w:r>
      <w:r>
        <w:rPr>
          <w:rFonts w:hint="default" w:ascii="Consolas" w:hAnsi="Consolas" w:eastAsia="Consolas" w:cs="Consolas"/>
          <w:i w:val="0"/>
          <w:iCs w:val="0"/>
          <w:caps w:val="0"/>
          <w:color w:val="FF0000"/>
          <w:spacing w:val="0"/>
          <w:sz w:val="18"/>
          <w:szCs w:val="18"/>
          <w:shd w:val="clear" w:fill="FFFFFF"/>
        </w:rPr>
        <w:t>  background-color</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CD"/>
          <w:spacing w:val="0"/>
          <w:sz w:val="18"/>
          <w:szCs w:val="18"/>
          <w:shd w:val="clear" w:fill="FFFFFF"/>
        </w:rPr>
        <w:t> yellow</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FF0000"/>
          <w:spacing w:val="0"/>
          <w:sz w:val="18"/>
          <w:szCs w:val="18"/>
          <w:shd w:val="clear" w:fill="FFFFFF"/>
        </w:rPr>
        <w:br w:type="textWrapping"/>
      </w:r>
      <w:r>
        <w:rPr>
          <w:rFonts w:hint="default" w:ascii="Consolas" w:hAnsi="Consolas" w:eastAsia="Consolas" w:cs="Consolas"/>
          <w:i w:val="0"/>
          <w:iCs w:val="0"/>
          <w:caps w:val="0"/>
          <w:color w:val="000000"/>
          <w:spacing w:val="0"/>
          <w:sz w:val="18"/>
          <w:szCs w:val="18"/>
          <w:shd w:val="clear" w:fill="FFFFFF"/>
        </w:rPr>
        <w:t>}</w:t>
      </w:r>
    </w:p>
    <w:p w14:paraId="25C79B45">
      <w:pPr>
        <w:ind w:firstLine="90" w:firstLineChars="50"/>
        <w:rPr>
          <w:rFonts w:hint="default" w:ascii="Consolas" w:hAnsi="Consolas" w:eastAsia="Consolas" w:cs="Consolas"/>
          <w:i w:val="0"/>
          <w:iCs w:val="0"/>
          <w:caps w:val="0"/>
          <w:color w:val="A52A2A"/>
          <w:spacing w:val="0"/>
          <w:sz w:val="18"/>
          <w:szCs w:val="18"/>
          <w:shd w:val="clear" w:fill="FFFFFF"/>
          <w:lang w:val="en-US"/>
        </w:rPr>
      </w:pPr>
      <w:r>
        <w:rPr>
          <w:rFonts w:hint="default" w:ascii="Consolas" w:hAnsi="Consolas" w:eastAsia="Consolas" w:cs="Consolas"/>
          <w:b/>
          <w:bCs/>
          <w:i w:val="0"/>
          <w:iCs w:val="0"/>
          <w:caps w:val="0"/>
          <w:color w:val="000000"/>
          <w:spacing w:val="0"/>
          <w:sz w:val="18"/>
          <w:szCs w:val="18"/>
          <w:shd w:val="clear" w:fill="FFFFFF"/>
          <w:lang w:val="en-US"/>
        </w:rPr>
        <w:t>-</w:t>
      </w:r>
      <w:r>
        <w:rPr>
          <w:rFonts w:hint="default" w:ascii="Consolas" w:hAnsi="Consolas" w:eastAsia="Consolas" w:cs="Consolas"/>
          <w:b/>
          <w:bCs/>
          <w:i w:val="0"/>
          <w:iCs w:val="0"/>
          <w:caps w:val="0"/>
          <w:color w:val="000000"/>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a[target]</w:t>
      </w:r>
      <w:r>
        <w:rPr>
          <w:rFonts w:hint="default" w:ascii="Consolas" w:hAnsi="Consolas" w:eastAsia="Consolas" w:cs="Consolas"/>
          <w:i w:val="0"/>
          <w:iCs w:val="0"/>
          <w:caps w:val="0"/>
          <w:color w:val="A52A2A"/>
          <w:spacing w:val="0"/>
          <w:sz w:val="18"/>
          <w:szCs w:val="18"/>
          <w:shd w:val="clear" w:fill="FFFFFF"/>
          <w:lang w:val="en-US"/>
        </w:rPr>
        <w:t xml:space="preserve"> -  samo sa ovim atributom</w:t>
      </w:r>
    </w:p>
    <w:p w14:paraId="23B8BACE">
      <w:pPr>
        <w:ind w:firstLine="90" w:firstLineChars="50"/>
        <w:rPr>
          <w:rFonts w:hint="default" w:ascii="Consolas" w:hAnsi="Consolas" w:eastAsia="Consolas" w:cs="Consolas"/>
          <w:i w:val="0"/>
          <w:iCs w:val="0"/>
          <w:caps w:val="0"/>
          <w:color w:val="A52A2A"/>
          <w:spacing w:val="0"/>
          <w:sz w:val="18"/>
          <w:szCs w:val="18"/>
          <w:shd w:val="clear" w:fill="FFFFFF"/>
          <w:lang w:val="en-US"/>
        </w:rPr>
      </w:pPr>
      <w:r>
        <w:rPr>
          <w:rFonts w:hint="default" w:ascii="Consolas" w:hAnsi="Consolas" w:eastAsia="Consolas" w:cs="Consolas"/>
          <w:b/>
          <w:bCs/>
          <w:i w:val="0"/>
          <w:iCs w:val="0"/>
          <w:caps w:val="0"/>
          <w:color w:val="A52A2A"/>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[title~="flower"]</w:t>
      </w:r>
      <w:r>
        <w:rPr>
          <w:rFonts w:hint="default" w:ascii="Consolas" w:hAnsi="Consolas" w:eastAsia="Consolas" w:cs="Consolas"/>
          <w:i w:val="0"/>
          <w:iCs w:val="0"/>
          <w:caps w:val="0"/>
          <w:color w:val="A52A2A"/>
          <w:spacing w:val="0"/>
          <w:sz w:val="18"/>
          <w:szCs w:val="18"/>
          <w:shd w:val="clear" w:fill="FFFFFF"/>
          <w:lang w:val="en-US"/>
        </w:rPr>
        <w:t xml:space="preserve"> -  ima ovaj atribut a vrednost sadrzi rec flower (jedna od vise reci)</w:t>
      </w:r>
    </w:p>
    <w:p w14:paraId="7E942D42">
      <w:pPr>
        <w:ind w:firstLine="90" w:firstLineChars="50"/>
        <w:rPr>
          <w:rFonts w:hint="default" w:ascii="Consolas" w:hAnsi="Consolas" w:eastAsia="Consolas" w:cs="Consolas"/>
          <w:i w:val="0"/>
          <w:iCs w:val="0"/>
          <w:caps w:val="0"/>
          <w:color w:val="A52A2A"/>
          <w:spacing w:val="0"/>
          <w:sz w:val="18"/>
          <w:szCs w:val="18"/>
          <w:shd w:val="clear" w:fill="FFFFFF"/>
          <w:lang w:val="en-US"/>
        </w:rPr>
      </w:pPr>
      <w:r>
        <w:rPr>
          <w:rFonts w:hint="default" w:ascii="Consolas" w:hAnsi="Consolas" w:eastAsia="Consolas" w:cs="Consolas"/>
          <w:b/>
          <w:bCs/>
          <w:i w:val="0"/>
          <w:iCs w:val="0"/>
          <w:caps w:val="0"/>
          <w:color w:val="A52A2A"/>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[class|="top"]</w:t>
      </w:r>
      <w:r>
        <w:rPr>
          <w:rFonts w:hint="default" w:ascii="Consolas" w:hAnsi="Consolas" w:eastAsia="Consolas" w:cs="Consolas"/>
          <w:i w:val="0"/>
          <w:iCs w:val="0"/>
          <w:caps w:val="0"/>
          <w:color w:val="A52A2A"/>
          <w:spacing w:val="0"/>
          <w:sz w:val="18"/>
          <w:szCs w:val="18"/>
          <w:shd w:val="clear" w:fill="FFFFFF"/>
          <w:lang w:val="en-US"/>
        </w:rPr>
        <w:t xml:space="preserve"> - oznacava element sa atributom class a vrednost je top ili sadrzi crticu - </w:t>
      </w:r>
    </w:p>
    <w:p w14:paraId="74B7C06C">
      <w:pPr>
        <w:ind w:firstLine="90" w:firstLineChars="50"/>
        <w:rPr>
          <w:rFonts w:hint="default" w:ascii="Consolas" w:hAnsi="Consolas" w:eastAsia="Consolas" w:cs="Consolas"/>
          <w:i w:val="0"/>
          <w:iCs w:val="0"/>
          <w:caps w:val="0"/>
          <w:color w:val="A52A2A"/>
          <w:spacing w:val="0"/>
          <w:sz w:val="18"/>
          <w:szCs w:val="18"/>
          <w:shd w:val="clear" w:fill="FFFFFF"/>
          <w:lang w:val="en-US"/>
        </w:rPr>
      </w:pPr>
      <w:r>
        <w:rPr>
          <w:rFonts w:hint="default" w:ascii="Consolas" w:hAnsi="Consolas" w:eastAsia="Consolas" w:cs="Consolas"/>
          <w:b/>
          <w:bCs/>
          <w:i w:val="0"/>
          <w:iCs w:val="0"/>
          <w:caps w:val="0"/>
          <w:color w:val="A52A2A"/>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[class^="top"]</w:t>
      </w:r>
      <w:r>
        <w:rPr>
          <w:rFonts w:hint="default" w:ascii="Consolas" w:hAnsi="Consolas" w:eastAsia="Consolas" w:cs="Consolas"/>
          <w:i w:val="0"/>
          <w:iCs w:val="0"/>
          <w:caps w:val="0"/>
          <w:color w:val="A52A2A"/>
          <w:spacing w:val="0"/>
          <w:sz w:val="18"/>
          <w:szCs w:val="18"/>
          <w:shd w:val="clear" w:fill="FFFFFF"/>
          <w:lang w:val="en-US"/>
        </w:rPr>
        <w:t xml:space="preserve"> -  atribut class pocinje sa recju top </w:t>
      </w:r>
    </w:p>
    <w:p w14:paraId="765246D8">
      <w:pPr>
        <w:ind w:firstLine="90" w:firstLineChars="50"/>
        <w:rPr>
          <w:rFonts w:hint="default" w:ascii="Consolas" w:hAnsi="Consolas" w:eastAsia="Consolas" w:cs="Consolas"/>
          <w:i w:val="0"/>
          <w:iCs w:val="0"/>
          <w:caps w:val="0"/>
          <w:color w:val="A52A2A"/>
          <w:spacing w:val="0"/>
          <w:sz w:val="18"/>
          <w:szCs w:val="18"/>
          <w:shd w:val="clear" w:fill="FFFFFF"/>
          <w:lang w:val="en-US"/>
        </w:rPr>
      </w:pPr>
      <w:r>
        <w:rPr>
          <w:rFonts w:hint="default" w:ascii="Consolas" w:hAnsi="Consolas" w:eastAsia="Consolas" w:cs="Consolas"/>
          <w:b/>
          <w:bCs/>
          <w:i w:val="0"/>
          <w:iCs w:val="0"/>
          <w:caps w:val="0"/>
          <w:color w:val="A52A2A"/>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[class$="test"]</w:t>
      </w:r>
      <w:r>
        <w:rPr>
          <w:rFonts w:hint="default" w:ascii="Consolas" w:hAnsi="Consolas" w:eastAsia="Consolas" w:cs="Consolas"/>
          <w:i w:val="0"/>
          <w:iCs w:val="0"/>
          <w:caps w:val="0"/>
          <w:color w:val="A52A2A"/>
          <w:spacing w:val="0"/>
          <w:sz w:val="18"/>
          <w:szCs w:val="18"/>
          <w:shd w:val="clear" w:fill="FFFFFF"/>
          <w:lang w:val="en-US"/>
        </w:rPr>
        <w:t xml:space="preserve"> -  zavrsava se sa recju test</w:t>
      </w:r>
    </w:p>
    <w:p w14:paraId="37FCA152">
      <w:pPr>
        <w:ind w:firstLine="90" w:firstLineChars="50"/>
        <w:rPr>
          <w:rFonts w:hint="default" w:ascii="Consolas" w:hAnsi="Consolas" w:eastAsia="Consolas" w:cs="Consolas"/>
          <w:i w:val="0"/>
          <w:iCs w:val="0"/>
          <w:caps w:val="0"/>
          <w:color w:val="A52A2A"/>
          <w:spacing w:val="0"/>
          <w:sz w:val="18"/>
          <w:szCs w:val="18"/>
          <w:shd w:val="clear" w:fill="FFFFFF"/>
          <w:lang w:val="en-US"/>
        </w:rPr>
      </w:pPr>
      <w:r>
        <w:rPr>
          <w:rFonts w:hint="default" w:ascii="Consolas" w:hAnsi="Consolas" w:eastAsia="Consolas" w:cs="Consolas"/>
          <w:b/>
          <w:bCs/>
          <w:i w:val="0"/>
          <w:iCs w:val="0"/>
          <w:caps w:val="0"/>
          <w:color w:val="A52A2A"/>
          <w:spacing w:val="0"/>
          <w:sz w:val="18"/>
          <w:szCs w:val="18"/>
          <w:shd w:val="clear" w:fill="FFFFFF"/>
          <w:lang w:val="en-US"/>
        </w:rPr>
        <w:t xml:space="preserve">- </w:t>
      </w:r>
      <w:r>
        <w:rPr>
          <w:rFonts w:ascii="Consolas" w:hAnsi="Consolas" w:eastAsia="Consolas" w:cs="Consolas"/>
          <w:b/>
          <w:bCs/>
          <w:i w:val="0"/>
          <w:iCs w:val="0"/>
          <w:caps w:val="0"/>
          <w:color w:val="A52A2A"/>
          <w:spacing w:val="0"/>
          <w:sz w:val="18"/>
          <w:szCs w:val="18"/>
          <w:shd w:val="clear" w:fill="FFFFFF"/>
        </w:rPr>
        <w:t>[class*="te"]</w:t>
      </w:r>
      <w:r>
        <w:rPr>
          <w:rFonts w:hint="default" w:ascii="Consolas" w:hAnsi="Consolas" w:eastAsia="Consolas" w:cs="Consolas"/>
          <w:i w:val="0"/>
          <w:iCs w:val="0"/>
          <w:caps w:val="0"/>
          <w:color w:val="A52A2A"/>
          <w:spacing w:val="0"/>
          <w:sz w:val="18"/>
          <w:szCs w:val="18"/>
          <w:shd w:val="clear" w:fill="FFFFFF"/>
          <w:lang w:val="en-US"/>
        </w:rPr>
        <w:t xml:space="preserve"> -  selektuje element sa atributom class cija vrednost sadrzi te</w:t>
      </w:r>
    </w:p>
    <w:p w14:paraId="15B913ED">
      <w:pPr>
        <w:rPr>
          <w:rFonts w:ascii="Times New Roman" w:hAnsi="Times New Roman" w:eastAsia="Times New Roman" w:cs="Times New Roman"/>
          <w:b/>
          <w:bCs/>
          <w:i/>
          <w:iCs/>
          <w:color w:val="FF0000"/>
          <w:kern w:val="0"/>
          <w:sz w:val="24"/>
          <w:szCs w:val="24"/>
          <w:u w:val="single"/>
          <w14:ligatures w14:val="none"/>
        </w:rPr>
      </w:pPr>
    </w:p>
    <w:p w14:paraId="3E06CFD6">
      <w:pPr>
        <w:rPr>
          <w:rFonts w:ascii="Times New Roman" w:hAnsi="Times New Roman" w:eastAsia="Times New Roman" w:cs="Times New Roman"/>
          <w:b/>
          <w:bCs/>
          <w:i/>
          <w:iCs/>
          <w:color w:val="FF0000"/>
          <w:kern w:val="0"/>
          <w:sz w:val="24"/>
          <w:szCs w:val="24"/>
          <w:u w:val="single"/>
          <w14:ligatures w14:val="none"/>
        </w:rPr>
      </w:pPr>
    </w:p>
    <w:p w14:paraId="1D7A8253">
      <w:pPr>
        <w:rPr>
          <w:rFonts w:hint="default" w:ascii="Times New Roman" w:hAnsi="Times New Roman" w:eastAsia="Times New Roman" w:cs="Times New Roman"/>
          <w:b/>
          <w:bCs/>
          <w:color w:val="FF0000"/>
          <w:kern w:val="0"/>
          <w:sz w:val="28"/>
          <w:szCs w:val="28"/>
          <w:highlight w:val="yellow"/>
          <w:lang w:val="en-US" w:eastAsia="en-US" w:bidi="ar-SA"/>
          <w14:ligatures w14:val="none"/>
        </w:rPr>
      </w:pPr>
      <w:r>
        <w:rPr>
          <w:rFonts w:hint="default" w:ascii="Times New Roman" w:hAnsi="Times New Roman" w:eastAsia="Times New Roman" w:cs="Times New Roman"/>
          <w:b/>
          <w:bCs/>
          <w:color w:val="FF0000"/>
          <w:kern w:val="0"/>
          <w:sz w:val="28"/>
          <w:szCs w:val="28"/>
          <w:highlight w:val="yellow"/>
          <w:lang w:val="en-US" w:eastAsia="en-US" w:bidi="ar-SA"/>
          <w14:ligatures w14:val="none"/>
        </w:rPr>
        <w:t xml:space="preserve">Counters: </w:t>
      </w:r>
    </w:p>
    <w:p w14:paraId="483062AC">
      <w:pPr>
        <w:keepNext w:val="0"/>
        <w:keepLines w:val="0"/>
        <w:widowControl/>
        <w:numPr>
          <w:ilvl w:val="0"/>
          <w:numId w:val="32"/>
        </w:numPr>
        <w:suppressLineNumbers w:val="0"/>
        <w:spacing w:before="0" w:beforeAutospacing="1" w:after="0" w:afterAutospacing="1"/>
        <w:ind w:left="720" w:hanging="360"/>
        <w:rPr>
          <w:sz w:val="20"/>
          <w:szCs w:val="20"/>
        </w:rPr>
      </w:pPr>
      <w:r>
        <w:rPr>
          <w:rStyle w:val="9"/>
          <w:rFonts w:ascii="Consolas" w:hAnsi="Consolas" w:eastAsia="Consolas" w:cs="Consolas"/>
          <w:i w:val="0"/>
          <w:iCs w:val="0"/>
          <w:caps w:val="0"/>
          <w:color w:val="DC143C"/>
          <w:spacing w:val="0"/>
          <w:sz w:val="20"/>
          <w:szCs w:val="20"/>
          <w:bdr w:val="none" w:color="auto" w:sz="0" w:space="0"/>
          <w:shd w:val="clear" w:fill="FFFFFF"/>
        </w:rPr>
        <w:t>counter-reset</w:t>
      </w:r>
      <w:r>
        <w:rPr>
          <w:rFonts w:ascii="Verdana" w:hAnsi="Verdana" w:cs="Verdana"/>
          <w:i w:val="0"/>
          <w:iCs w:val="0"/>
          <w:caps w:val="0"/>
          <w:color w:val="000000"/>
          <w:spacing w:val="0"/>
          <w:sz w:val="20"/>
          <w:szCs w:val="20"/>
          <w:shd w:val="clear" w:fill="FFFFFF"/>
        </w:rPr>
        <w:t> </w:t>
      </w:r>
      <w:r>
        <w:rPr>
          <w:rFonts w:hint="default" w:ascii="Verdana" w:hAnsi="Verdana" w:cs="Verdana"/>
          <w:i w:val="0"/>
          <w:iCs w:val="0"/>
          <w:caps w:val="0"/>
          <w:color w:val="000000"/>
          <w:spacing w:val="0"/>
          <w:sz w:val="20"/>
          <w:szCs w:val="20"/>
          <w:shd w:val="clear" w:fill="FFFFFF"/>
        </w:rPr>
        <w:t>- Creates or resets a counter</w:t>
      </w:r>
    </w:p>
    <w:p w14:paraId="0906C049">
      <w:pPr>
        <w:keepNext w:val="0"/>
        <w:keepLines w:val="0"/>
        <w:widowControl/>
        <w:numPr>
          <w:ilvl w:val="0"/>
          <w:numId w:val="32"/>
        </w:numPr>
        <w:suppressLineNumbers w:val="0"/>
        <w:spacing w:before="0" w:beforeAutospacing="1" w:after="0" w:afterAutospacing="1"/>
        <w:ind w:left="720" w:hanging="360"/>
        <w:rPr>
          <w:sz w:val="20"/>
          <w:szCs w:val="20"/>
        </w:rPr>
      </w:pPr>
      <w:r>
        <w:rPr>
          <w:rStyle w:val="9"/>
          <w:rFonts w:hint="default" w:ascii="Consolas" w:hAnsi="Consolas" w:eastAsia="Consolas" w:cs="Consolas"/>
          <w:i w:val="0"/>
          <w:iCs w:val="0"/>
          <w:caps w:val="0"/>
          <w:color w:val="DC143C"/>
          <w:spacing w:val="0"/>
          <w:sz w:val="20"/>
          <w:szCs w:val="20"/>
          <w:bdr w:val="none" w:color="auto" w:sz="0" w:space="0"/>
          <w:shd w:val="clear" w:fill="FFFFFF"/>
        </w:rPr>
        <w:t>counter-increment</w:t>
      </w:r>
      <w:r>
        <w:rPr>
          <w:rFonts w:hint="default" w:ascii="Verdana" w:hAnsi="Verdana" w:cs="Verdana"/>
          <w:i w:val="0"/>
          <w:iCs w:val="0"/>
          <w:caps w:val="0"/>
          <w:color w:val="000000"/>
          <w:spacing w:val="0"/>
          <w:sz w:val="20"/>
          <w:szCs w:val="20"/>
          <w:shd w:val="clear" w:fill="FFFFFF"/>
        </w:rPr>
        <w:t> - Increments a counter value</w:t>
      </w:r>
    </w:p>
    <w:p w14:paraId="5E4F4756">
      <w:pPr>
        <w:keepNext w:val="0"/>
        <w:keepLines w:val="0"/>
        <w:widowControl/>
        <w:numPr>
          <w:ilvl w:val="0"/>
          <w:numId w:val="32"/>
        </w:numPr>
        <w:suppressLineNumbers w:val="0"/>
        <w:spacing w:before="0" w:beforeAutospacing="1" w:after="0" w:afterAutospacing="1"/>
        <w:ind w:left="720" w:hanging="360"/>
        <w:rPr>
          <w:sz w:val="20"/>
          <w:szCs w:val="20"/>
        </w:rPr>
      </w:pPr>
      <w:r>
        <w:rPr>
          <w:rStyle w:val="9"/>
          <w:rFonts w:hint="default" w:ascii="Consolas" w:hAnsi="Consolas" w:eastAsia="Consolas" w:cs="Consolas"/>
          <w:i w:val="0"/>
          <w:iCs w:val="0"/>
          <w:caps w:val="0"/>
          <w:color w:val="DC143C"/>
          <w:spacing w:val="0"/>
          <w:sz w:val="20"/>
          <w:szCs w:val="20"/>
          <w:bdr w:val="none" w:color="auto" w:sz="0" w:space="0"/>
          <w:shd w:val="clear" w:fill="FFFFFF"/>
        </w:rPr>
        <w:t>content</w:t>
      </w:r>
      <w:r>
        <w:rPr>
          <w:rFonts w:hint="default" w:ascii="Verdana" w:hAnsi="Verdana" w:cs="Verdana"/>
          <w:i w:val="0"/>
          <w:iCs w:val="0"/>
          <w:caps w:val="0"/>
          <w:color w:val="000000"/>
          <w:spacing w:val="0"/>
          <w:sz w:val="20"/>
          <w:szCs w:val="20"/>
          <w:shd w:val="clear" w:fill="FFFFFF"/>
        </w:rPr>
        <w:t> - Inserts generated content</w:t>
      </w:r>
    </w:p>
    <w:p w14:paraId="00D8A666">
      <w:pPr>
        <w:keepNext w:val="0"/>
        <w:keepLines w:val="0"/>
        <w:widowControl/>
        <w:numPr>
          <w:ilvl w:val="0"/>
          <w:numId w:val="32"/>
        </w:numPr>
        <w:suppressLineNumbers w:val="0"/>
        <w:spacing w:before="0" w:beforeAutospacing="1" w:after="0" w:afterAutospacing="1"/>
        <w:ind w:left="720" w:hanging="360"/>
        <w:rPr>
          <w:sz w:val="20"/>
          <w:szCs w:val="20"/>
        </w:rPr>
      </w:pPr>
      <w:r>
        <w:rPr>
          <w:rStyle w:val="9"/>
          <w:rFonts w:hint="default" w:ascii="Consolas" w:hAnsi="Consolas" w:eastAsia="Consolas" w:cs="Consolas"/>
          <w:i w:val="0"/>
          <w:iCs w:val="0"/>
          <w:caps w:val="0"/>
          <w:color w:val="DC143C"/>
          <w:spacing w:val="0"/>
          <w:sz w:val="20"/>
          <w:szCs w:val="20"/>
          <w:bdr w:val="none" w:color="auto" w:sz="0" w:space="0"/>
          <w:shd w:val="clear" w:fill="FFFFFF"/>
        </w:rPr>
        <w:t>counter()</w:t>
      </w:r>
      <w:r>
        <w:rPr>
          <w:rFonts w:hint="default" w:ascii="Verdana" w:hAnsi="Verdana" w:cs="Verdana"/>
          <w:i w:val="0"/>
          <w:iCs w:val="0"/>
          <w:caps w:val="0"/>
          <w:color w:val="000000"/>
          <w:spacing w:val="0"/>
          <w:sz w:val="20"/>
          <w:szCs w:val="20"/>
          <w:shd w:val="clear" w:fill="FFFFFF"/>
        </w:rPr>
        <w:t> or </w:t>
      </w:r>
      <w:r>
        <w:rPr>
          <w:rStyle w:val="9"/>
          <w:rFonts w:hint="default" w:ascii="Consolas" w:hAnsi="Consolas" w:eastAsia="Consolas" w:cs="Consolas"/>
          <w:i w:val="0"/>
          <w:iCs w:val="0"/>
          <w:caps w:val="0"/>
          <w:color w:val="DC143C"/>
          <w:spacing w:val="0"/>
          <w:sz w:val="20"/>
          <w:szCs w:val="20"/>
          <w:bdr w:val="none" w:color="auto" w:sz="0" w:space="0"/>
          <w:shd w:val="clear" w:fill="FFFFFF"/>
        </w:rPr>
        <w:t>counters()</w:t>
      </w:r>
      <w:r>
        <w:rPr>
          <w:rFonts w:hint="default" w:ascii="Verdana" w:hAnsi="Verdana" w:cs="Verdana"/>
          <w:i w:val="0"/>
          <w:iCs w:val="0"/>
          <w:caps w:val="0"/>
          <w:color w:val="000000"/>
          <w:spacing w:val="0"/>
          <w:sz w:val="20"/>
          <w:szCs w:val="20"/>
          <w:shd w:val="clear" w:fill="FFFFFF"/>
        </w:rPr>
        <w:t> function - Adds the value of a counter to an element</w:t>
      </w:r>
    </w:p>
    <w:p w14:paraId="49AB41AF">
      <w:pPr>
        <w:rPr>
          <w:rFonts w:ascii="Times New Roman" w:hAnsi="Times New Roman" w:eastAsia="Times New Roman" w:cs="Times New Roman"/>
          <w:b/>
          <w:bCs/>
          <w:i/>
          <w:iCs/>
          <w:color w:val="FF0000"/>
          <w:kern w:val="0"/>
          <w:sz w:val="24"/>
          <w:szCs w:val="24"/>
          <w:u w:val="single"/>
          <w14:ligatures w14:val="none"/>
        </w:rPr>
      </w:pPr>
    </w:p>
    <w:p w14:paraId="4BA3B1C8">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098F19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body</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89A5AA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counter-reset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section;</w:t>
      </w:r>
    </w:p>
    <w:p w14:paraId="67E623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373D8C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2CDB396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h1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357047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counter-reset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subsection;</w:t>
      </w:r>
    </w:p>
    <w:p w14:paraId="65E4E5A8">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94BD89A">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1437B8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h1::before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837372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counter-increment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section;</w:t>
      </w:r>
    </w:p>
    <w:p w14:paraId="1E339F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"Section "</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counter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section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59C414A">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FB3D2ED">
      <w:pPr>
        <w:keepNext w:val="0"/>
        <w:keepLines w:val="0"/>
        <w:widowControl/>
        <w:suppressLineNumbers w:val="0"/>
        <w:shd w:val="clear" w:fill="1F1F1F"/>
        <w:spacing w:line="190" w:lineRule="atLeast"/>
        <w:jc w:val="left"/>
        <w:rPr>
          <w:rFonts w:hint="default" w:ascii="Consolas" w:hAnsi="Consolas" w:eastAsia="Consolas" w:cs="Consolas"/>
          <w:b w:val="0"/>
          <w:bCs w:val="0"/>
          <w:color w:val="D4D4D4"/>
          <w:kern w:val="0"/>
          <w:sz w:val="18"/>
          <w:szCs w:val="18"/>
          <w:shd w:val="clear" w:fill="1F1F1F"/>
          <w:lang w:val="en-US" w:eastAsia="zh-CN" w:bidi="ar"/>
          <w14:ligatures w14:val="standardContextual"/>
        </w:rPr>
      </w:pPr>
    </w:p>
    <w:p w14:paraId="21F961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h2::before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0A9CCC2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counter-increment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subsection;</w:t>
      </w:r>
    </w:p>
    <w:p w14:paraId="699EAB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counter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section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counter</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subsection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1F8BE6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7CC7CA2">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D58569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71AC814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HTML/CSS Tutorials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DE3E78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HTML</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EB8298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F19EFE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Bootstrap</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AC4655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W3.CSS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32E4D83">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508E8FE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Scripting Tutorials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7F7D15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JavaScript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9E844B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jQuery</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AE0B68A">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React</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84F0E1C">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6487214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Programming Tutorials</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h1</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B1B73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Python</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BB6324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Java</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7E96D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C++</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h2</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05CC7E1">
      <w:pPr>
        <w:rPr>
          <w:rFonts w:ascii="Times New Roman" w:hAnsi="Times New Roman" w:eastAsia="Times New Roman" w:cs="Times New Roman"/>
          <w:b/>
          <w:bCs/>
          <w:i/>
          <w:iCs/>
          <w:color w:val="FF0000"/>
          <w:kern w:val="0"/>
          <w:sz w:val="24"/>
          <w:szCs w:val="24"/>
          <w:u w:val="single"/>
          <w14:ligatures w14:val="none"/>
        </w:rPr>
      </w:pPr>
    </w:p>
    <w:p w14:paraId="1614B4AE">
      <w:pPr>
        <w:rPr>
          <w:rFonts w:ascii="Times New Roman" w:hAnsi="Times New Roman" w:eastAsia="Times New Roman" w:cs="Times New Roman"/>
          <w:b/>
          <w:bCs/>
          <w:i/>
          <w:iCs/>
          <w:color w:val="FF0000"/>
          <w:kern w:val="0"/>
          <w:sz w:val="24"/>
          <w:szCs w:val="24"/>
          <w:u w:val="single"/>
          <w14:ligatures w14:val="none"/>
        </w:rPr>
      </w:pPr>
    </w:p>
    <w:p w14:paraId="71169F41">
      <w:pPr>
        <w:rPr>
          <w:rFonts w:ascii="Times New Roman" w:hAnsi="Times New Roman" w:eastAsia="Times New Roman" w:cs="Times New Roman"/>
          <w:b/>
          <w:bCs/>
          <w:i/>
          <w:iCs/>
          <w:color w:val="FF0000"/>
          <w:kern w:val="0"/>
          <w:sz w:val="24"/>
          <w:szCs w:val="24"/>
          <w:u w:val="single"/>
          <w14:ligatures w14:val="none"/>
        </w:rPr>
      </w:pPr>
    </w:p>
    <w:p w14:paraId="2BA64079">
      <w:pPr>
        <w:rPr>
          <w:rFonts w:ascii="Times New Roman" w:hAnsi="Times New Roman" w:eastAsia="Times New Roman" w:cs="Times New Roman"/>
          <w:b/>
          <w:bCs/>
          <w:i/>
          <w:iCs/>
          <w:color w:val="FF0000"/>
          <w:kern w:val="0"/>
          <w:sz w:val="24"/>
          <w:szCs w:val="24"/>
          <w:u w:val="single"/>
          <w14:ligatures w14:val="none"/>
        </w:rPr>
      </w:pPr>
    </w:p>
    <w:p w14:paraId="003BD32C">
      <w:pPr>
        <w:rPr>
          <w:rFonts w:ascii="Times New Roman" w:hAnsi="Times New Roman" w:eastAsia="Times New Roman" w:cs="Times New Roman"/>
          <w:b/>
          <w:bCs/>
          <w:i/>
          <w:iCs/>
          <w:color w:val="FF0000"/>
          <w:kern w:val="0"/>
          <w:sz w:val="24"/>
          <w:szCs w:val="24"/>
          <w:u w:val="single"/>
          <w14:ligatures w14:val="none"/>
        </w:rPr>
      </w:pPr>
    </w:p>
    <w:p w14:paraId="238F1F3F">
      <w:pPr>
        <w:rPr>
          <w:rFonts w:ascii="Times New Roman" w:hAnsi="Times New Roman" w:eastAsia="Times New Roman" w:cs="Times New Roman"/>
          <w:b/>
          <w:bCs/>
          <w:i/>
          <w:iCs/>
          <w:color w:val="FF0000"/>
          <w:kern w:val="0"/>
          <w:sz w:val="24"/>
          <w:szCs w:val="24"/>
          <w:u w:val="single"/>
          <w14:ligatures w14:val="none"/>
        </w:rPr>
      </w:pPr>
    </w:p>
    <w:p w14:paraId="38EEE68F">
      <w:pPr>
        <w:rPr>
          <w:rFonts w:hint="default" w:ascii="Times New Roman" w:hAnsi="Times New Roman" w:eastAsia="Times New Roman" w:cs="Times New Roman"/>
          <w:b/>
          <w:bCs/>
          <w:i w:val="0"/>
          <w:iCs w:val="0"/>
          <w:color w:val="auto"/>
          <w:kern w:val="0"/>
          <w:sz w:val="24"/>
          <w:szCs w:val="24"/>
          <w:u w:val="none"/>
          <w:lang w:val="en-US"/>
          <w14:ligatures w14:val="none"/>
        </w:rPr>
      </w:pPr>
      <w:r>
        <w:rPr>
          <w:rFonts w:hint="default" w:ascii="Times New Roman" w:hAnsi="Times New Roman" w:eastAsia="Times New Roman" w:cs="Times New Roman"/>
          <w:b/>
          <w:bCs/>
          <w:i w:val="0"/>
          <w:iCs w:val="0"/>
          <w:color w:val="auto"/>
          <w:kern w:val="0"/>
          <w:sz w:val="24"/>
          <w:szCs w:val="24"/>
          <w:highlight w:val="yellow"/>
          <w:u w:val="none"/>
          <w:lang w:val="en-US"/>
          <w14:ligatures w14:val="none"/>
        </w:rPr>
        <w:t xml:space="preserve">Counters </w:t>
      </w:r>
      <w:r>
        <w:rPr>
          <w:rFonts w:hint="default" w:ascii="Times New Roman" w:hAnsi="Times New Roman" w:eastAsia="Times New Roman" w:cs="Times New Roman"/>
          <w:b/>
          <w:bCs/>
          <w:i w:val="0"/>
          <w:iCs w:val="0"/>
          <w:color w:val="auto"/>
          <w:kern w:val="0"/>
          <w:sz w:val="24"/>
          <w:szCs w:val="24"/>
          <w:u w:val="none"/>
          <w:lang w:val="en-US"/>
          <w14:ligatures w14:val="none"/>
        </w:rPr>
        <w:t>za liste :</w:t>
      </w:r>
    </w:p>
    <w:p w14:paraId="65590089">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2FDAE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ol</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615F3A6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counter-reset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section;</w:t>
      </w:r>
    </w:p>
    <w:p w14:paraId="0B560B3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list-style-type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none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BFC4CD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FA60DD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p>
    <w:p w14:paraId="3B0BDDB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li</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2BB23D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counter-increment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section;</w:t>
      </w:r>
    </w:p>
    <w:p w14:paraId="7C53D49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content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counters</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9CDCFE"/>
          <w:kern w:val="0"/>
          <w:sz w:val="18"/>
          <w:szCs w:val="18"/>
          <w:shd w:val="clear" w:fill="1F1F1F"/>
          <w:lang w:val="en-US" w:eastAsia="zh-CN" w:bidi="ar"/>
          <w14:ligatures w14:val="standardContextual"/>
        </w:rPr>
        <w:t>section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 "</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B7B84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7CFD3E6">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style</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700FC14">
      <w:pPr>
        <w:keepNext w:val="0"/>
        <w:keepLines w:val="0"/>
        <w:widowControl/>
        <w:suppressLineNumbers w:val="0"/>
        <w:shd w:val="clear" w:fill="1F1F1F"/>
        <w:spacing w:line="190" w:lineRule="atLeast"/>
        <w:jc w:val="left"/>
        <w:rPr>
          <w:rFonts w:hint="default" w:ascii="Consolas" w:hAnsi="Consolas" w:eastAsia="Consolas" w:cs="Consolas"/>
          <w:b w:val="0"/>
          <w:bCs w:val="0"/>
          <w:color w:val="808080"/>
          <w:kern w:val="0"/>
          <w:sz w:val="18"/>
          <w:szCs w:val="18"/>
          <w:shd w:val="clear" w:fill="1F1F1F"/>
          <w:lang w:val="en-US" w:eastAsia="zh-CN" w:bidi="ar"/>
          <w14:ligatures w14:val="standardContextual"/>
        </w:rPr>
      </w:pPr>
    </w:p>
    <w:p w14:paraId="3130EE4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21BD1A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414477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item   </w:t>
      </w:r>
    </w:p>
    <w:p w14:paraId="0622222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ABCAB5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1E02DB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4B1C0C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p>
    <w:p w14:paraId="336FFFB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7E48D8D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02B1AA1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8544AE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5B4527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22CA46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6BB4B8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313AEFC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A71BFD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190BD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7EE559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18AE47FC">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2637BC44">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p>
    <w:p w14:paraId="36C65C0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88D00C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663DEF7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r>
        <w:rPr>
          <w:rFonts w:hint="default" w:ascii="Consolas" w:hAnsi="Consolas" w:eastAsia="Consolas" w:cs="Consolas"/>
          <w:b w:val="0"/>
          <w:bCs w:val="0"/>
          <w:color w:val="CCCCCC"/>
          <w:kern w:val="0"/>
          <w:sz w:val="18"/>
          <w:szCs w:val="18"/>
          <w:shd w:val="clear" w:fill="1F1F1F"/>
          <w:lang w:val="en-US" w:eastAsia="zh-CN" w:bidi="ar"/>
          <w14:ligatures w14:val="standardContextual"/>
        </w:rPr>
        <w:t>item</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li</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4E9CFCA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CCCCCC"/>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808080"/>
          <w:kern w:val="0"/>
          <w:sz w:val="18"/>
          <w:szCs w:val="18"/>
          <w:shd w:val="clear" w:fill="1F1F1F"/>
          <w:lang w:val="en-US" w:eastAsia="zh-CN" w:bidi="ar"/>
          <w14:ligatures w14:val="standardContextual"/>
        </w:rPr>
        <w:t>&lt;/</w:t>
      </w:r>
      <w:r>
        <w:rPr>
          <w:rFonts w:hint="default" w:ascii="Consolas" w:hAnsi="Consolas" w:eastAsia="Consolas" w:cs="Consolas"/>
          <w:b w:val="0"/>
          <w:bCs w:val="0"/>
          <w:color w:val="569CD6"/>
          <w:kern w:val="0"/>
          <w:sz w:val="18"/>
          <w:szCs w:val="18"/>
          <w:shd w:val="clear" w:fill="1F1F1F"/>
          <w:lang w:val="en-US" w:eastAsia="zh-CN" w:bidi="ar"/>
          <w14:ligatures w14:val="standardContextual"/>
        </w:rPr>
        <w:t>ol</w:t>
      </w:r>
      <w:r>
        <w:rPr>
          <w:rFonts w:hint="default" w:ascii="Consolas" w:hAnsi="Consolas" w:eastAsia="Consolas" w:cs="Consolas"/>
          <w:b w:val="0"/>
          <w:bCs w:val="0"/>
          <w:color w:val="808080"/>
          <w:kern w:val="0"/>
          <w:sz w:val="18"/>
          <w:szCs w:val="18"/>
          <w:shd w:val="clear" w:fill="1F1F1F"/>
          <w:lang w:val="en-US" w:eastAsia="zh-CN" w:bidi="ar"/>
          <w14:ligatures w14:val="standardContextual"/>
        </w:rPr>
        <w:t>&gt;</w:t>
      </w:r>
    </w:p>
    <w:p w14:paraId="58CA524A">
      <w:pPr>
        <w:rPr>
          <w:rFonts w:ascii="Times New Roman" w:hAnsi="Times New Roman" w:eastAsia="Times New Roman" w:cs="Times New Roman"/>
          <w:b/>
          <w:bCs/>
          <w:i/>
          <w:iCs/>
          <w:color w:val="FF0000"/>
          <w:kern w:val="0"/>
          <w:sz w:val="24"/>
          <w:szCs w:val="24"/>
          <w:u w:val="single"/>
          <w14:ligatures w14:val="none"/>
        </w:rPr>
      </w:pPr>
    </w:p>
    <w:p w14:paraId="6FF1AAA8">
      <w:pPr>
        <w:rPr>
          <w:rFonts w:hint="default" w:ascii="Times New Roman" w:hAnsi="Times New Roman" w:eastAsia="Times New Roman" w:cs="Times New Roman"/>
          <w:b/>
          <w:bCs/>
          <w:i/>
          <w:iCs/>
          <w:color w:val="FF0000"/>
          <w:kern w:val="0"/>
          <w:sz w:val="24"/>
          <w:szCs w:val="24"/>
          <w:u w:val="single"/>
          <w:lang w:val="en-US"/>
          <w14:ligatures w14:val="none"/>
        </w:rPr>
      </w:pPr>
      <w:r>
        <w:rPr>
          <w:rFonts w:hint="default" w:ascii="Times New Roman" w:hAnsi="Times New Roman" w:eastAsia="Times New Roman" w:cs="Times New Roman"/>
          <w:b/>
          <w:bCs/>
          <w:i w:val="0"/>
          <w:iCs w:val="0"/>
          <w:color w:val="FF0000"/>
          <w:kern w:val="0"/>
          <w:sz w:val="24"/>
          <w:szCs w:val="24"/>
          <w:highlight w:val="yellow"/>
          <w:u w:val="none"/>
          <w:lang w:val="en-US"/>
          <w14:ligatures w14:val="none"/>
        </w:rPr>
        <w:t>UNITS:</w:t>
      </w:r>
    </w:p>
    <w:p w14:paraId="0D02AFD3">
      <w:pPr>
        <w:rPr>
          <w:rFonts w:hint="default" w:ascii="Times New Roman" w:hAnsi="Times New Roman" w:eastAsia="Times New Roman" w:cs="Times New Roman"/>
          <w:kern w:val="0"/>
          <w:sz w:val="24"/>
          <w:szCs w:val="24"/>
          <w:lang w:val="en-US" w:eastAsia="en-US" w:bidi="ar-SA"/>
          <w14:ligatures w14:val="none"/>
        </w:rPr>
      </w:pPr>
      <w:r>
        <w:rPr>
          <w:rFonts w:hint="default" w:ascii="Times New Roman" w:hAnsi="Times New Roman" w:eastAsia="Times New Roman" w:cs="Times New Roman"/>
          <w:kern w:val="0"/>
          <w:sz w:val="24"/>
          <w:szCs w:val="24"/>
          <w:lang w:val="en-US" w:eastAsia="en-US" w:bidi="ar-SA"/>
          <w14:ligatures w14:val="none"/>
        </w:rPr>
        <w:t xml:space="preserve">- </w:t>
      </w:r>
      <w:r>
        <w:rPr>
          <w:rFonts w:hint="default" w:ascii="Times New Roman" w:hAnsi="Times New Roman" w:eastAsia="Times New Roman" w:cs="Times New Roman"/>
          <w:kern w:val="0"/>
          <w:sz w:val="24"/>
          <w:szCs w:val="24"/>
          <w:lang w:val="en-US" w:eastAsia="en-US" w:bidi="ar-SA"/>
          <w14:ligatures w14:val="none"/>
        </w:rPr>
        <w:fldChar w:fldCharType="begin"/>
      </w:r>
      <w:r>
        <w:rPr>
          <w:rFonts w:hint="default" w:ascii="Times New Roman" w:hAnsi="Times New Roman" w:eastAsia="Times New Roman" w:cs="Times New Roman"/>
          <w:kern w:val="0"/>
          <w:sz w:val="24"/>
          <w:szCs w:val="24"/>
          <w:lang w:val="en-US" w:eastAsia="en-US" w:bidi="ar-SA"/>
          <w14:ligatures w14:val="none"/>
        </w:rPr>
        <w:instrText xml:space="preserve"> HYPERLINK "https://www.w3schools.com/css/css_units.asp" </w:instrText>
      </w:r>
      <w:r>
        <w:rPr>
          <w:rFonts w:hint="default" w:ascii="Times New Roman" w:hAnsi="Times New Roman" w:eastAsia="Times New Roman" w:cs="Times New Roman"/>
          <w:kern w:val="0"/>
          <w:sz w:val="24"/>
          <w:szCs w:val="24"/>
          <w:lang w:val="en-US" w:eastAsia="en-US" w:bidi="ar-SA"/>
          <w14:ligatures w14:val="none"/>
        </w:rPr>
        <w:fldChar w:fldCharType="separate"/>
      </w:r>
      <w:r>
        <w:rPr>
          <w:rStyle w:val="11"/>
          <w:rFonts w:hint="default" w:ascii="Times New Roman" w:hAnsi="Times New Roman" w:eastAsia="Times New Roman" w:cs="Times New Roman"/>
          <w:kern w:val="0"/>
          <w:sz w:val="24"/>
          <w:szCs w:val="24"/>
          <w:lang w:val="en-US" w:eastAsia="en-US" w:bidi="ar-SA"/>
          <w14:ligatures w14:val="none"/>
        </w:rPr>
        <w:t>https://www.w3schools.com/css/css_units.asp</w:t>
      </w:r>
      <w:r>
        <w:rPr>
          <w:rFonts w:hint="default" w:ascii="Times New Roman" w:hAnsi="Times New Roman" w:eastAsia="Times New Roman" w:cs="Times New Roman"/>
          <w:kern w:val="0"/>
          <w:sz w:val="24"/>
          <w:szCs w:val="24"/>
          <w:lang w:val="en-US" w:eastAsia="en-US" w:bidi="ar-SA"/>
          <w14:ligatures w14:val="none"/>
        </w:rPr>
        <w:fldChar w:fldCharType="end"/>
      </w:r>
    </w:p>
    <w:p w14:paraId="7DCAF916">
      <w:pPr>
        <w:rPr>
          <w:rFonts w:hint="default" w:ascii="Times New Roman" w:hAnsi="Times New Roman" w:eastAsia="Times New Roman" w:cs="Times New Roman"/>
          <w:kern w:val="0"/>
          <w:sz w:val="24"/>
          <w:szCs w:val="24"/>
          <w:lang w:val="en-US" w:eastAsia="en-US" w:bidi="ar-SA"/>
          <w14:ligatures w14:val="none"/>
        </w:rPr>
      </w:pPr>
    </w:p>
    <w:p w14:paraId="603F6E94">
      <w:pPr>
        <w:rPr>
          <w:rFonts w:hint="default" w:ascii="Times New Roman" w:hAnsi="Times New Roman" w:eastAsia="Times New Roman" w:cs="Times New Roman"/>
          <w:b/>
          <w:bCs/>
          <w:i w:val="0"/>
          <w:iCs w:val="0"/>
          <w:color w:val="FF0000"/>
          <w:kern w:val="0"/>
          <w:sz w:val="24"/>
          <w:szCs w:val="24"/>
          <w:highlight w:val="yellow"/>
          <w:u w:val="none"/>
          <w:lang w:val="en-US" w:eastAsia="en-US"/>
          <w14:ligatures w14:val="none"/>
        </w:rPr>
      </w:pPr>
      <w:r>
        <w:rPr>
          <w:rFonts w:hint="default" w:ascii="Times New Roman" w:hAnsi="Times New Roman" w:eastAsia="Times New Roman" w:cs="Times New Roman"/>
          <w:b/>
          <w:bCs/>
          <w:i w:val="0"/>
          <w:iCs w:val="0"/>
          <w:color w:val="FF0000"/>
          <w:kern w:val="0"/>
          <w:sz w:val="24"/>
          <w:szCs w:val="24"/>
          <w:highlight w:val="yellow"/>
          <w:u w:val="none"/>
          <w:lang w:val="en-US" w:eastAsia="en-US"/>
          <w14:ligatures w14:val="none"/>
        </w:rPr>
        <w:t>Math fonctions:</w:t>
      </w:r>
    </w:p>
    <w:p w14:paraId="11149566">
      <w:pPr>
        <w:rPr>
          <w:rFonts w:hint="default" w:ascii="Times New Roman" w:hAnsi="Times New Roman" w:eastAsia="Times New Roman" w:cs="Times New Roman"/>
          <w:kern w:val="0"/>
          <w:sz w:val="20"/>
          <w:szCs w:val="20"/>
          <w:lang w:val="en-US" w:eastAsia="en-US" w:bidi="ar-SA"/>
          <w14:ligatures w14:val="none"/>
        </w:rPr>
      </w:pPr>
    </w:p>
    <w:p w14:paraId="34B3D0F7">
      <w:pPr>
        <w:rPr>
          <w:rStyle w:val="9"/>
          <w:rFonts w:hint="default" w:ascii="Consolas" w:hAnsi="Consolas" w:eastAsia="Consolas" w:cs="Consolas"/>
          <w:i w:val="0"/>
          <w:iCs w:val="0"/>
          <w:caps w:val="0"/>
          <w:color w:val="DC143C"/>
          <w:spacing w:val="0"/>
          <w:sz w:val="20"/>
          <w:szCs w:val="20"/>
          <w:bdr w:val="none" w:color="auto" w:sz="0" w:space="0"/>
          <w:lang w:val="en-US"/>
        </w:rPr>
      </w:pPr>
      <w:r>
        <w:rPr>
          <w:rStyle w:val="9"/>
          <w:rFonts w:ascii="Consolas" w:hAnsi="Consolas" w:eastAsia="Consolas" w:cs="Consolas"/>
          <w:i w:val="0"/>
          <w:iCs w:val="0"/>
          <w:caps w:val="0"/>
          <w:color w:val="DC143C"/>
          <w:spacing w:val="0"/>
          <w:sz w:val="20"/>
          <w:szCs w:val="20"/>
          <w:bdr w:val="none" w:color="auto" w:sz="0" w:space="0"/>
        </w:rPr>
        <w:t>calc()</w:t>
      </w:r>
      <w:r>
        <w:rPr>
          <w:rStyle w:val="9"/>
          <w:rFonts w:hint="default" w:ascii="Consolas" w:hAnsi="Consolas" w:eastAsia="Consolas" w:cs="Consolas"/>
          <w:i w:val="0"/>
          <w:iCs w:val="0"/>
          <w:caps w:val="0"/>
          <w:color w:val="DC143C"/>
          <w:spacing w:val="0"/>
          <w:sz w:val="20"/>
          <w:szCs w:val="20"/>
          <w:bdr w:val="none" w:color="auto" w:sz="0" w:space="0"/>
          <w:lang w:val="en-US"/>
        </w:rPr>
        <w:t xml:space="preserve"> </w:t>
      </w:r>
      <w:r>
        <w:rPr>
          <w:rStyle w:val="9"/>
          <w:rFonts w:hint="default" w:ascii="Consolas" w:hAnsi="Consolas" w:eastAsia="Consolas" w:cs="Consolas"/>
          <w:i w:val="0"/>
          <w:iCs w:val="0"/>
          <w:caps w:val="0"/>
          <w:color w:val="auto"/>
          <w:spacing w:val="0"/>
          <w:sz w:val="20"/>
          <w:szCs w:val="20"/>
          <w:bdr w:val="none" w:color="auto" w:sz="0" w:space="0"/>
          <w:lang w:val="en-US"/>
        </w:rPr>
        <w:t xml:space="preserve">- </w:t>
      </w:r>
      <w:r>
        <w:rPr>
          <w:rFonts w:ascii="Consolas" w:hAnsi="Consolas" w:eastAsia="Consolas" w:cs="Consolas"/>
          <w:i w:val="0"/>
          <w:iCs w:val="0"/>
          <w:caps w:val="0"/>
          <w:color w:val="FF0000"/>
          <w:spacing w:val="0"/>
          <w:sz w:val="20"/>
          <w:szCs w:val="20"/>
          <w:shd w:val="clear" w:fill="FFFFFF"/>
        </w:rPr>
        <w:t>  width</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calc(100% - 100px)</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00"/>
          <w:spacing w:val="0"/>
          <w:sz w:val="20"/>
          <w:szCs w:val="20"/>
          <w:shd w:val="clear" w:fill="FFFFFF"/>
          <w:lang w:val="en-US"/>
        </w:rPr>
        <w:t xml:space="preserve"> velicina je 100px manja od celog ekrana</w:t>
      </w:r>
    </w:p>
    <w:p w14:paraId="66A289B6">
      <w:pPr>
        <w:rPr>
          <w:rFonts w:hint="default" w:ascii="Verdana" w:hAnsi="Verdana" w:eastAsia="SimSun" w:cs="Verdana"/>
          <w:i w:val="0"/>
          <w:iCs w:val="0"/>
          <w:caps w:val="0"/>
          <w:color w:val="000000"/>
          <w:spacing w:val="0"/>
          <w:sz w:val="20"/>
          <w:szCs w:val="20"/>
          <w:shd w:val="clear" w:fill="FFFFFF"/>
          <w:lang w:val="en-US"/>
        </w:rPr>
      </w:pPr>
      <w:r>
        <w:rPr>
          <w:rFonts w:hint="default" w:ascii="Verdana" w:hAnsi="Verdana" w:eastAsia="SimSun" w:cs="Verdana"/>
          <w:i w:val="0"/>
          <w:iCs w:val="0"/>
          <w:caps w:val="0"/>
          <w:color w:val="000000"/>
          <w:spacing w:val="0"/>
          <w:sz w:val="20"/>
          <w:szCs w:val="20"/>
          <w:shd w:val="clear" w:fill="FFFFFF"/>
        </w:rPr>
        <w:t> </w:t>
      </w:r>
      <w:r>
        <w:rPr>
          <w:rStyle w:val="9"/>
          <w:rFonts w:hint="default" w:ascii="Consolas" w:hAnsi="Consolas" w:eastAsia="Consolas" w:cs="Consolas"/>
          <w:i w:val="0"/>
          <w:iCs w:val="0"/>
          <w:caps w:val="0"/>
          <w:color w:val="DC143C"/>
          <w:spacing w:val="0"/>
          <w:sz w:val="20"/>
          <w:szCs w:val="20"/>
          <w:bdr w:val="none" w:color="auto" w:sz="0" w:space="0"/>
        </w:rPr>
        <w:t>max()</w:t>
      </w:r>
      <w:r>
        <w:rPr>
          <w:rFonts w:hint="default" w:ascii="Verdana" w:hAnsi="Verdana" w:eastAsia="SimSun" w:cs="Verdana"/>
          <w:i w:val="0"/>
          <w:iCs w:val="0"/>
          <w:caps w:val="0"/>
          <w:color w:val="000000"/>
          <w:spacing w:val="0"/>
          <w:sz w:val="20"/>
          <w:szCs w:val="20"/>
          <w:shd w:val="clear" w:fill="FFFFFF"/>
        </w:rPr>
        <w:t> </w:t>
      </w:r>
      <w:r>
        <w:rPr>
          <w:rStyle w:val="9"/>
          <w:rFonts w:hint="default" w:ascii="Consolas" w:hAnsi="Consolas" w:eastAsia="Consolas" w:cs="Consolas"/>
          <w:i w:val="0"/>
          <w:iCs w:val="0"/>
          <w:caps w:val="0"/>
          <w:color w:val="auto"/>
          <w:spacing w:val="0"/>
          <w:sz w:val="20"/>
          <w:szCs w:val="20"/>
          <w:lang w:val="en-US"/>
        </w:rPr>
        <w:t xml:space="preserve"> - </w:t>
      </w:r>
      <w:r>
        <w:rPr>
          <w:rFonts w:ascii="Consolas" w:hAnsi="Consolas" w:eastAsia="Consolas" w:cs="Consolas"/>
          <w:i w:val="0"/>
          <w:iCs w:val="0"/>
          <w:caps w:val="0"/>
          <w:color w:val="FF0000"/>
          <w:spacing w:val="0"/>
          <w:sz w:val="20"/>
          <w:szCs w:val="20"/>
          <w:shd w:val="clear" w:fill="FFFFFF"/>
        </w:rPr>
        <w:t>  width</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max(50%, 300px)</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00"/>
          <w:spacing w:val="0"/>
          <w:sz w:val="20"/>
          <w:szCs w:val="20"/>
          <w:shd w:val="clear" w:fill="FFFFFF"/>
          <w:lang w:val="en-US"/>
        </w:rPr>
        <w:t xml:space="preserve"> 50% ili 300px, sta je vece to postavlja</w:t>
      </w:r>
    </w:p>
    <w:p w14:paraId="58601CEC">
      <w:pPr>
        <w:rPr>
          <w:rFonts w:hint="default" w:ascii="Times New Roman" w:hAnsi="Times New Roman" w:eastAsia="Times New Roman" w:cs="Times New Roman"/>
          <w:b/>
          <w:bCs/>
          <w:i/>
          <w:iCs/>
          <w:color w:val="FF0000"/>
          <w:kern w:val="0"/>
          <w:sz w:val="20"/>
          <w:szCs w:val="20"/>
          <w:u w:val="single"/>
          <w:lang w:val="en-US"/>
          <w14:ligatures w14:val="none"/>
        </w:rPr>
      </w:pPr>
      <w:r>
        <w:rPr>
          <w:rStyle w:val="9"/>
          <w:rFonts w:hint="default" w:ascii="Consolas" w:hAnsi="Consolas" w:eastAsia="Consolas" w:cs="Consolas"/>
          <w:i w:val="0"/>
          <w:iCs w:val="0"/>
          <w:caps w:val="0"/>
          <w:color w:val="DC143C"/>
          <w:spacing w:val="0"/>
          <w:sz w:val="20"/>
          <w:szCs w:val="20"/>
          <w:bdr w:val="none" w:color="auto" w:sz="0" w:space="0"/>
        </w:rPr>
        <w:t>min()</w:t>
      </w:r>
      <w:r>
        <w:rPr>
          <w:rStyle w:val="9"/>
          <w:rFonts w:hint="default" w:ascii="Consolas" w:hAnsi="Consolas" w:eastAsia="Consolas" w:cs="Consolas"/>
          <w:i w:val="0"/>
          <w:iCs w:val="0"/>
          <w:caps w:val="0"/>
          <w:color w:val="auto"/>
          <w:spacing w:val="0"/>
          <w:sz w:val="20"/>
          <w:szCs w:val="20"/>
          <w:lang w:val="en-US"/>
        </w:rPr>
        <w:t xml:space="preserve"> -  </w:t>
      </w:r>
      <w:r>
        <w:rPr>
          <w:rFonts w:ascii="Consolas" w:hAnsi="Consolas" w:eastAsia="Consolas" w:cs="Consolas"/>
          <w:i w:val="0"/>
          <w:iCs w:val="0"/>
          <w:caps w:val="0"/>
          <w:color w:val="FF0000"/>
          <w:spacing w:val="0"/>
          <w:sz w:val="20"/>
          <w:szCs w:val="20"/>
          <w:shd w:val="clear" w:fill="FFFFFF"/>
        </w:rPr>
        <w:t>  width</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min(50%, 300px)</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00"/>
          <w:spacing w:val="0"/>
          <w:sz w:val="20"/>
          <w:szCs w:val="20"/>
          <w:shd w:val="clear" w:fill="FFFFFF"/>
          <w:lang w:val="en-US"/>
        </w:rPr>
        <w:t xml:space="preserve"> </w:t>
      </w:r>
      <w:r>
        <w:rPr>
          <w:rFonts w:hint="default" w:ascii="Consolas" w:hAnsi="Consolas" w:eastAsia="Consolas" w:cs="Consolas"/>
          <w:i w:val="0"/>
          <w:iCs w:val="0"/>
          <w:caps w:val="0"/>
          <w:color w:val="000000"/>
          <w:spacing w:val="0"/>
          <w:sz w:val="20"/>
          <w:szCs w:val="20"/>
          <w:shd w:val="clear" w:fill="FFFFFF"/>
          <w:lang w:val="en-US"/>
        </w:rPr>
        <w:t>50% ili 300px, sta je manje to postavlja</w:t>
      </w:r>
    </w:p>
    <w:p w14:paraId="26151B23">
      <w:pPr>
        <w:rPr>
          <w:rFonts w:ascii="Times New Roman" w:hAnsi="Times New Roman" w:eastAsia="Times New Roman" w:cs="Times New Roman"/>
          <w:b/>
          <w:bCs/>
          <w:i/>
          <w:iCs/>
          <w:color w:val="FF0000"/>
          <w:kern w:val="0"/>
          <w:sz w:val="24"/>
          <w:szCs w:val="24"/>
          <w:u w:val="single"/>
          <w14:ligatures w14:val="none"/>
        </w:rPr>
      </w:pPr>
    </w:p>
    <w:p w14:paraId="4DBB2DCE">
      <w:pPr>
        <w:rPr>
          <w:rFonts w:ascii="Times New Roman" w:hAnsi="Times New Roman" w:eastAsia="Times New Roman" w:cs="Times New Roman"/>
          <w:b/>
          <w:bCs/>
          <w:i/>
          <w:iCs/>
          <w:color w:val="FF0000"/>
          <w:kern w:val="0"/>
          <w:sz w:val="24"/>
          <w:szCs w:val="24"/>
          <w:u w:val="single"/>
          <w14:ligatures w14:val="none"/>
        </w:rPr>
      </w:pPr>
    </w:p>
    <w:p w14:paraId="78D6595B">
      <w:pPr>
        <w:rPr>
          <w:rFonts w:ascii="Times New Roman" w:hAnsi="Times New Roman" w:eastAsia="Times New Roman" w:cs="Times New Roman"/>
          <w:b/>
          <w:bCs/>
          <w:i/>
          <w:iCs/>
          <w:color w:val="FF0000"/>
          <w:kern w:val="0"/>
          <w:sz w:val="24"/>
          <w:szCs w:val="24"/>
          <w:u w:val="single"/>
          <w14:ligatures w14:val="none"/>
        </w:rPr>
      </w:pPr>
    </w:p>
    <w:p w14:paraId="0F009840">
      <w:pPr>
        <w:rPr>
          <w:rFonts w:hint="default" w:ascii="Times New Roman" w:hAnsi="Times New Roman" w:eastAsia="Times New Roman" w:cs="Times New Roman"/>
          <w:b/>
          <w:bCs/>
          <w:i w:val="0"/>
          <w:iCs w:val="0"/>
          <w:color w:val="FF0000"/>
          <w:kern w:val="0"/>
          <w:sz w:val="24"/>
          <w:szCs w:val="24"/>
          <w:highlight w:val="yellow"/>
          <w:u w:val="none"/>
          <w:lang w:val="en-US"/>
          <w14:ligatures w14:val="none"/>
        </w:rPr>
      </w:pPr>
      <w:r>
        <w:rPr>
          <w:rFonts w:hint="default" w:ascii="Times New Roman" w:hAnsi="Times New Roman" w:eastAsia="Times New Roman" w:cs="Times New Roman"/>
          <w:b/>
          <w:bCs/>
          <w:i w:val="0"/>
          <w:iCs w:val="0"/>
          <w:color w:val="FF0000"/>
          <w:kern w:val="0"/>
          <w:sz w:val="24"/>
          <w:szCs w:val="24"/>
          <w:highlight w:val="yellow"/>
          <w:u w:val="none"/>
          <w:lang w:val="en-US"/>
          <w14:ligatures w14:val="none"/>
        </w:rPr>
        <w:t xml:space="preserve">Gradient : </w:t>
      </w:r>
    </w:p>
    <w:p w14:paraId="76ECE1D9">
      <w:pPr>
        <w:rPr>
          <w:rFonts w:hint="default" w:ascii="Consolas" w:hAnsi="Consolas" w:eastAsia="Consolas" w:cs="Consolas"/>
          <w:i w:val="0"/>
          <w:iCs w:val="0"/>
          <w:caps w:val="0"/>
          <w:color w:val="000000"/>
          <w:spacing w:val="0"/>
          <w:sz w:val="20"/>
          <w:szCs w:val="20"/>
          <w:shd w:val="clear" w:fill="FFFFFF"/>
          <w:lang w:val="en-US"/>
        </w:rPr>
      </w:pPr>
      <w:r>
        <w:rPr>
          <w:rFonts w:hint="default" w:ascii="Consolas" w:hAnsi="Consolas" w:eastAsia="Consolas" w:cs="Consolas"/>
          <w:i w:val="0"/>
          <w:iCs w:val="0"/>
          <w:caps w:val="0"/>
          <w:color w:val="000000"/>
          <w:spacing w:val="0"/>
          <w:sz w:val="20"/>
          <w:szCs w:val="20"/>
          <w:shd w:val="clear" w:fill="FFFFFF"/>
          <w:lang w:val="en-US"/>
        </w:rPr>
        <w:t>- Koristi se za prelaz dve ili vise boja na pozadini: Moze biti:</w:t>
      </w:r>
    </w:p>
    <w:p w14:paraId="6F1224EF">
      <w:pPr>
        <w:rPr>
          <w:rFonts w:hint="default" w:ascii="Consolas" w:hAnsi="Consolas" w:eastAsia="Consolas" w:cs="Consolas"/>
          <w:i w:val="0"/>
          <w:iCs w:val="0"/>
          <w:caps w:val="0"/>
          <w:color w:val="000000"/>
          <w:spacing w:val="0"/>
          <w:sz w:val="20"/>
          <w:szCs w:val="20"/>
          <w:shd w:val="clear" w:fill="FFFFFF"/>
          <w:lang w:val="en-US"/>
        </w:rPr>
      </w:pPr>
    </w:p>
    <w:p w14:paraId="32B805B7">
      <w:pPr>
        <w:keepNext w:val="0"/>
        <w:keepLines w:val="0"/>
        <w:widowControl/>
        <w:numPr>
          <w:ilvl w:val="0"/>
          <w:numId w:val="33"/>
        </w:numPr>
        <w:suppressLineNumbers w:val="0"/>
        <w:spacing w:before="0" w:beforeAutospacing="1" w:after="0" w:afterAutospacing="1"/>
        <w:ind w:left="720" w:hanging="360"/>
        <w:rPr>
          <w:sz w:val="18"/>
          <w:szCs w:val="18"/>
        </w:rPr>
      </w:pPr>
      <w:r>
        <w:rPr>
          <w:rStyle w:val="13"/>
          <w:rFonts w:ascii="Verdana" w:hAnsi="Verdana" w:cs="Verdana"/>
          <w:b/>
          <w:bCs/>
          <w:i w:val="0"/>
          <w:iCs w:val="0"/>
          <w:caps w:val="0"/>
          <w:color w:val="FF0000"/>
          <w:spacing w:val="0"/>
          <w:sz w:val="18"/>
          <w:szCs w:val="18"/>
          <w:shd w:val="clear" w:fill="FFFFFF"/>
        </w:rPr>
        <w:t>Linear Gradients</w:t>
      </w:r>
      <w:r>
        <w:rPr>
          <w:rStyle w:val="13"/>
          <w:rFonts w:ascii="Verdana" w:hAnsi="Verdana" w:cs="Verdana"/>
          <w:b/>
          <w:bCs/>
          <w:i w:val="0"/>
          <w:iCs w:val="0"/>
          <w:caps w:val="0"/>
          <w:color w:val="000000"/>
          <w:spacing w:val="0"/>
          <w:sz w:val="18"/>
          <w:szCs w:val="18"/>
          <w:shd w:val="clear" w:fill="FFFFFF"/>
        </w:rPr>
        <w:t xml:space="preserve"> (goes down/up/left/right/diagonally)</w:t>
      </w:r>
      <w:r>
        <w:rPr>
          <w:rStyle w:val="13"/>
          <w:rFonts w:hint="default" w:ascii="Verdana" w:hAnsi="Verdana" w:cs="Verdana"/>
          <w:b/>
          <w:bCs/>
          <w:i w:val="0"/>
          <w:iCs w:val="0"/>
          <w:caps w:val="0"/>
          <w:color w:val="000000"/>
          <w:spacing w:val="0"/>
          <w:sz w:val="18"/>
          <w:szCs w:val="18"/>
          <w:shd w:val="clear" w:fill="FFFFFF"/>
          <w:lang w:val="en-US"/>
        </w:rPr>
        <w:t xml:space="preserve">. </w:t>
      </w:r>
      <w:r>
        <w:rPr>
          <w:rStyle w:val="13"/>
          <w:rFonts w:hint="default" w:ascii="Verdana" w:hAnsi="Verdana" w:cs="Verdana"/>
          <w:b w:val="0"/>
          <w:bCs w:val="0"/>
          <w:i/>
          <w:iCs/>
          <w:caps w:val="0"/>
          <w:color w:val="000000"/>
          <w:spacing w:val="0"/>
          <w:sz w:val="18"/>
          <w:szCs w:val="18"/>
          <w:u w:val="single"/>
          <w:shd w:val="clear" w:fill="FFFFFF"/>
          <w:lang w:val="en-US"/>
        </w:rPr>
        <w:t>Top-bottom default</w:t>
      </w:r>
    </w:p>
    <w:p w14:paraId="3540DA16">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#grad1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18193C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8C37ED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For browsers that do not support gradients */</w:t>
      </w:r>
    </w:p>
    <w:p w14:paraId="61E2203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linear-gradient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(to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 </w:t>
      </w:r>
      <w:r>
        <w:rPr>
          <w:rFonts w:hint="default" w:ascii="Consolas" w:hAnsi="Consolas" w:eastAsia="Consolas" w:cs="Consolas"/>
          <w:b w:val="0"/>
          <w:bCs w:val="0"/>
          <w:color w:val="CE9178"/>
          <w:kern w:val="0"/>
          <w:sz w:val="18"/>
          <w:szCs w:val="18"/>
          <w:shd w:val="clear" w:fill="1F1F1F"/>
          <w:lang w:val="en-US" w:eastAsia="zh-CN" w:bidi="ar"/>
          <w14:ligatures w14:val="standardContextual"/>
        </w:rPr>
        <w:t>yellow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6FB6303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9673A06">
      <w:pPr>
        <w:keepNext w:val="0"/>
        <w:keepLines w:val="0"/>
        <w:widowControl/>
        <w:numPr>
          <w:numId w:val="0"/>
        </w:numPr>
        <w:suppressLineNumbers w:val="0"/>
        <w:spacing w:before="0" w:beforeAutospacing="1" w:after="0" w:afterAutospacing="1"/>
        <w:rPr>
          <w:rFonts w:hint="default"/>
          <w:b/>
          <w:bCs/>
          <w:sz w:val="20"/>
          <w:szCs w:val="20"/>
          <w:lang w:val="en-US"/>
        </w:rPr>
      </w:pPr>
      <w:r>
        <w:rPr>
          <w:rFonts w:hint="default"/>
          <w:b/>
          <w:bCs/>
          <w:sz w:val="20"/>
          <w:szCs w:val="20"/>
          <w:lang w:val="en-US"/>
        </w:rPr>
        <w:t>- Dijagonalno :</w:t>
      </w:r>
    </w:p>
    <w:p w14:paraId="789E9C75">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#grad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194C657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linear-gradient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(to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bottom</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yellow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FA27BA6">
      <w:pPr>
        <w:keepNext w:val="0"/>
        <w:keepLines w:val="0"/>
        <w:widowControl/>
        <w:suppressLineNumbers w:val="0"/>
        <w:shd w:val="clear" w:fill="1F1F1F"/>
        <w:spacing w:line="190"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F0A63C4">
      <w:pPr>
        <w:rPr>
          <w:rFonts w:hint="default" w:ascii="Consolas" w:hAnsi="Consolas" w:eastAsia="Consolas" w:cs="Consolas"/>
          <w:i w:val="0"/>
          <w:iCs w:val="0"/>
          <w:caps w:val="0"/>
          <w:color w:val="000000"/>
          <w:spacing w:val="0"/>
          <w:sz w:val="20"/>
          <w:szCs w:val="20"/>
          <w:shd w:val="clear" w:fill="FFFFFF"/>
          <w:lang w:val="en-US"/>
        </w:rPr>
      </w:pPr>
    </w:p>
    <w:p w14:paraId="44DC5C4D">
      <w:pPr>
        <w:rPr>
          <w:rFonts w:hint="default" w:ascii="Consolas" w:hAnsi="Consolas" w:eastAsia="Consolas" w:cs="Consolas"/>
          <w:i w:val="0"/>
          <w:iCs w:val="0"/>
          <w:caps w:val="0"/>
          <w:color w:val="000000"/>
          <w:spacing w:val="0"/>
          <w:sz w:val="20"/>
          <w:szCs w:val="20"/>
          <w:shd w:val="clear" w:fill="FFFFFF"/>
          <w:lang w:val="en-US"/>
        </w:rPr>
      </w:pPr>
    </w:p>
    <w:p w14:paraId="5C800EBE">
      <w:pPr>
        <w:rPr>
          <w:rFonts w:hint="default" w:ascii="Consolas" w:hAnsi="Consolas" w:eastAsia="Consolas" w:cs="Consolas"/>
          <w:b/>
          <w:bCs/>
          <w:i w:val="0"/>
          <w:iCs w:val="0"/>
          <w:caps w:val="0"/>
          <w:color w:val="000000"/>
          <w:spacing w:val="0"/>
          <w:sz w:val="20"/>
          <w:szCs w:val="20"/>
          <w:shd w:val="clear" w:fill="FFFFFF"/>
          <w:lang w:val="en-US"/>
        </w:rPr>
      </w:pPr>
      <w:r>
        <w:rPr>
          <w:rFonts w:hint="default" w:ascii="Consolas" w:hAnsi="Consolas" w:eastAsia="Consolas" w:cs="Consolas"/>
          <w:b/>
          <w:bCs/>
          <w:i w:val="0"/>
          <w:iCs w:val="0"/>
          <w:caps w:val="0"/>
          <w:color w:val="000000"/>
          <w:spacing w:val="0"/>
          <w:sz w:val="20"/>
          <w:szCs w:val="20"/>
          <w:shd w:val="clear" w:fill="FFFFFF"/>
          <w:lang w:val="en-US"/>
        </w:rPr>
        <w:t xml:space="preserve">- vise boja sa precentima koliko zauzimaju. </w:t>
      </w:r>
    </w:p>
    <w:p w14:paraId="25C577A1">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#grad3</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412C29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5728314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linear-gradient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green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85%</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blue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90%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74FB426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250CD3A">
      <w:pPr>
        <w:keepNext w:val="0"/>
        <w:keepLines w:val="0"/>
        <w:widowControl/>
        <w:numPr>
          <w:ilvl w:val="0"/>
          <w:numId w:val="0"/>
        </w:numPr>
        <w:suppressLineNumbers w:val="0"/>
        <w:spacing w:before="0" w:beforeAutospacing="1" w:after="0" w:afterAutospacing="1"/>
        <w:rPr>
          <w:rFonts w:hint="default"/>
          <w:b/>
          <w:bCs/>
          <w:sz w:val="21"/>
          <w:szCs w:val="21"/>
          <w:u w:val="single"/>
          <w:lang w:val="en-US"/>
        </w:rPr>
      </w:pPr>
      <w:r>
        <w:rPr>
          <w:rFonts w:hint="default"/>
          <w:b/>
          <w:bCs/>
          <w:sz w:val="21"/>
          <w:szCs w:val="21"/>
          <w:u w:val="single"/>
          <w:lang w:val="en-US"/>
        </w:rPr>
        <w:t>- transparency gradient</w:t>
      </w:r>
    </w:p>
    <w:p w14:paraId="46B86B9E">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#grad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E8DA63D">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linear-gradient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(to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rgba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255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rgba</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255</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1</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4CFB13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5E04507">
      <w:pPr>
        <w:keepNext w:val="0"/>
        <w:keepLines w:val="0"/>
        <w:widowControl/>
        <w:numPr>
          <w:ilvl w:val="0"/>
          <w:numId w:val="0"/>
        </w:numPr>
        <w:suppressLineNumbers w:val="0"/>
        <w:spacing w:before="0" w:beforeAutospacing="1" w:after="0" w:afterAutospacing="1"/>
        <w:rPr>
          <w:rFonts w:hint="default"/>
          <w:sz w:val="21"/>
          <w:szCs w:val="21"/>
          <w:lang w:val="en-US"/>
        </w:rPr>
      </w:pPr>
      <w:r>
        <w:rPr>
          <w:rFonts w:hint="default"/>
          <w:b/>
          <w:bCs/>
          <w:sz w:val="21"/>
          <w:szCs w:val="21"/>
          <w:u w:val="single"/>
          <w:lang w:val="en-US"/>
        </w:rPr>
        <w:t>- repeating gradient</w:t>
      </w:r>
      <w:r>
        <w:rPr>
          <w:rFonts w:hint="default"/>
          <w:sz w:val="21"/>
          <w:szCs w:val="21"/>
          <w:lang w:val="en-US"/>
        </w:rPr>
        <w:t xml:space="preserve"> : </w:t>
      </w:r>
      <w:r>
        <w:rPr>
          <w:rFonts w:hint="default"/>
          <w:sz w:val="21"/>
          <w:szCs w:val="21"/>
          <w:lang w:val="en-US"/>
        </w:rPr>
        <w:fldChar w:fldCharType="begin"/>
      </w:r>
      <w:r>
        <w:rPr>
          <w:rFonts w:hint="default"/>
          <w:sz w:val="21"/>
          <w:szCs w:val="21"/>
          <w:lang w:val="en-US"/>
        </w:rPr>
        <w:instrText xml:space="preserve"> HYPERLINK "https://www.w3schools.com/css/tryit.asp?filename=trycss3_gradient-linear_repeating" </w:instrText>
      </w:r>
      <w:r>
        <w:rPr>
          <w:rFonts w:hint="default"/>
          <w:sz w:val="21"/>
          <w:szCs w:val="21"/>
          <w:lang w:val="en-US"/>
        </w:rPr>
        <w:fldChar w:fldCharType="separate"/>
      </w:r>
      <w:r>
        <w:rPr>
          <w:rStyle w:val="11"/>
          <w:rFonts w:hint="default"/>
          <w:sz w:val="21"/>
          <w:szCs w:val="21"/>
          <w:lang w:val="en-US"/>
        </w:rPr>
        <w:t>https://www.w3schools.com/css/tryit.asp?filename=trycss3_gradient-linear_repeating</w:t>
      </w:r>
      <w:r>
        <w:rPr>
          <w:rFonts w:hint="default"/>
          <w:sz w:val="21"/>
          <w:szCs w:val="21"/>
          <w:lang w:val="en-US"/>
        </w:rPr>
        <w:fldChar w:fldCharType="end"/>
      </w:r>
    </w:p>
    <w:p w14:paraId="592A746A">
      <w:pPr>
        <w:keepNext w:val="0"/>
        <w:keepLines w:val="0"/>
        <w:widowControl/>
        <w:numPr>
          <w:numId w:val="0"/>
        </w:numPr>
        <w:suppressLineNumbers w:val="0"/>
        <w:spacing w:before="0" w:beforeAutospacing="1" w:after="0" w:afterAutospacing="1"/>
        <w:rPr>
          <w:rFonts w:hint="default"/>
          <w:sz w:val="21"/>
          <w:szCs w:val="21"/>
          <w:lang w:val="en-US"/>
        </w:rPr>
      </w:pPr>
    </w:p>
    <w:p w14:paraId="4822FE0D">
      <w:pPr>
        <w:keepNext w:val="0"/>
        <w:keepLines w:val="0"/>
        <w:widowControl/>
        <w:numPr>
          <w:ilvl w:val="0"/>
          <w:numId w:val="33"/>
        </w:numPr>
        <w:suppressLineNumbers w:val="0"/>
        <w:spacing w:before="0" w:beforeAutospacing="1" w:after="0" w:afterAutospacing="1"/>
        <w:ind w:left="720" w:hanging="360"/>
        <w:rPr>
          <w:rFonts w:hint="default"/>
          <w:sz w:val="18"/>
          <w:szCs w:val="18"/>
          <w:lang w:val="en-US"/>
        </w:rPr>
      </w:pPr>
      <w:r>
        <w:rPr>
          <w:rStyle w:val="13"/>
          <w:rFonts w:hint="default" w:ascii="Verdana" w:hAnsi="Verdana" w:cs="Verdana"/>
          <w:b/>
          <w:bCs/>
          <w:i w:val="0"/>
          <w:iCs w:val="0"/>
          <w:caps w:val="0"/>
          <w:color w:val="FF0000"/>
          <w:spacing w:val="0"/>
          <w:sz w:val="18"/>
          <w:szCs w:val="18"/>
          <w:shd w:val="clear" w:fill="FFFFFF"/>
        </w:rPr>
        <w:t xml:space="preserve">Radial Gradients </w:t>
      </w:r>
      <w:r>
        <w:rPr>
          <w:rStyle w:val="13"/>
          <w:rFonts w:hint="default" w:ascii="Verdana" w:hAnsi="Verdana" w:cs="Verdana"/>
          <w:b/>
          <w:bCs/>
          <w:i w:val="0"/>
          <w:iCs w:val="0"/>
          <w:caps w:val="0"/>
          <w:color w:val="000000"/>
          <w:spacing w:val="0"/>
          <w:sz w:val="18"/>
          <w:szCs w:val="18"/>
          <w:shd w:val="clear" w:fill="FFFFFF"/>
        </w:rPr>
        <w:t>(defined by their center</w:t>
      </w:r>
      <w:r>
        <w:rPr>
          <w:rStyle w:val="13"/>
          <w:rFonts w:hint="default" w:ascii="Verdana" w:hAnsi="Verdana" w:cs="Verdana"/>
          <w:b/>
          <w:bCs/>
          <w:i w:val="0"/>
          <w:iCs w:val="0"/>
          <w:caps w:val="0"/>
          <w:color w:val="000000"/>
          <w:spacing w:val="0"/>
          <w:sz w:val="18"/>
          <w:szCs w:val="18"/>
          <w:shd w:val="clear" w:fill="FFFFFF"/>
          <w:lang w:val="en-US"/>
        </w:rPr>
        <w:t>)</w:t>
      </w:r>
    </w:p>
    <w:p w14:paraId="1E59618B">
      <w:pPr>
        <w:keepNext w:val="0"/>
        <w:keepLines w:val="0"/>
        <w:widowControl/>
        <w:numPr>
          <w:numId w:val="0"/>
        </w:numPr>
        <w:suppressLineNumbers w:val="0"/>
        <w:tabs>
          <w:tab w:val="left" w:pos="720"/>
        </w:tabs>
        <w:spacing w:before="0" w:beforeAutospacing="1" w:after="0" w:afterAutospacing="1" w:line="259" w:lineRule="auto"/>
        <w:rPr>
          <w:rFonts w:hint="default"/>
          <w:b w:val="0"/>
          <w:bCs w:val="0"/>
          <w:sz w:val="18"/>
          <w:szCs w:val="18"/>
          <w:lang w:val="en-US"/>
        </w:rPr>
      </w:pPr>
      <w:r>
        <w:rPr>
          <w:rStyle w:val="13"/>
          <w:rFonts w:hint="default" w:ascii="Verdana" w:hAnsi="Verdana" w:cs="Verdana"/>
          <w:b w:val="0"/>
          <w:bCs w:val="0"/>
          <w:i w:val="0"/>
          <w:iCs w:val="0"/>
          <w:caps w:val="0"/>
          <w:color w:val="000000"/>
          <w:spacing w:val="0"/>
          <w:sz w:val="18"/>
          <w:szCs w:val="18"/>
          <w:shd w:val="clear" w:fill="FFFFFF"/>
          <w:lang w:val="en-US"/>
        </w:rPr>
        <w:t>- Default shape is ellipse, that can be changed.</w:t>
      </w:r>
    </w:p>
    <w:p w14:paraId="767A5778">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#grad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3D8CFEC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radial-gradient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DCDCAA"/>
          <w:kern w:val="0"/>
          <w:sz w:val="18"/>
          <w:szCs w:val="18"/>
          <w:shd w:val="clear" w:fill="1F1F1F"/>
          <w:lang w:val="en-US" w:eastAsia="zh-CN" w:bidi="ar"/>
          <w14:ligatures w14:val="standardContextual"/>
        </w:rPr>
        <w:t>circle,</w:t>
      </w:r>
      <w:r>
        <w:rPr>
          <w:rFonts w:hint="default" w:ascii="Consolas" w:hAnsi="Consolas" w:eastAsia="Consolas" w:cs="Consolas"/>
          <w:i w:val="0"/>
          <w:iCs w:val="0"/>
          <w:caps w:val="0"/>
          <w:color w:val="0000CD"/>
          <w:spacing w:val="0"/>
          <w:sz w:val="15"/>
          <w:szCs w:val="15"/>
          <w:shd w:val="clear" w:fill="FFFFFF"/>
          <w:lang w:val="en-US"/>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5%</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yellow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15%</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green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60%</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25D11D22">
      <w:pPr>
        <w:keepNext w:val="0"/>
        <w:keepLines w:val="0"/>
        <w:widowControl/>
        <w:suppressLineNumbers w:val="0"/>
        <w:shd w:val="clear" w:fill="1F1F1F"/>
        <w:spacing w:line="190" w:lineRule="atLeast"/>
        <w:jc w:val="left"/>
        <w:rPr>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39387349">
      <w:pPr>
        <w:keepNext w:val="0"/>
        <w:keepLines w:val="0"/>
        <w:widowControl/>
        <w:numPr>
          <w:numId w:val="0"/>
        </w:numPr>
        <w:suppressLineNumbers w:val="0"/>
        <w:spacing w:before="0" w:beforeAutospacing="1" w:after="0" w:afterAutospacing="1"/>
        <w:rPr>
          <w:sz w:val="18"/>
          <w:szCs w:val="18"/>
        </w:rPr>
      </w:pPr>
    </w:p>
    <w:p w14:paraId="0AC53A0D">
      <w:pPr>
        <w:keepNext w:val="0"/>
        <w:keepLines w:val="0"/>
        <w:widowControl/>
        <w:numPr>
          <w:ilvl w:val="0"/>
          <w:numId w:val="33"/>
        </w:numPr>
        <w:suppressLineNumbers w:val="0"/>
        <w:spacing w:before="0" w:beforeAutospacing="1" w:after="0" w:afterAutospacing="1"/>
        <w:ind w:left="720" w:hanging="360"/>
        <w:rPr>
          <w:sz w:val="18"/>
          <w:szCs w:val="18"/>
        </w:rPr>
      </w:pPr>
      <w:r>
        <w:rPr>
          <w:rStyle w:val="13"/>
          <w:rFonts w:hint="default" w:ascii="Verdana" w:hAnsi="Verdana" w:eastAsia="SimSun" w:cs="Verdana"/>
          <w:b/>
          <w:bCs/>
          <w:i w:val="0"/>
          <w:iCs w:val="0"/>
          <w:caps w:val="0"/>
          <w:color w:val="FF0000"/>
          <w:spacing w:val="0"/>
          <w:sz w:val="18"/>
          <w:szCs w:val="18"/>
          <w:shd w:val="clear" w:fill="FFFFFF"/>
        </w:rPr>
        <w:t xml:space="preserve">Conic Gradients </w:t>
      </w:r>
      <w:r>
        <w:rPr>
          <w:rStyle w:val="13"/>
          <w:rFonts w:hint="default" w:ascii="Verdana" w:hAnsi="Verdana" w:cs="Verdana"/>
          <w:b/>
          <w:bCs/>
          <w:i w:val="0"/>
          <w:iCs w:val="0"/>
          <w:caps w:val="0"/>
          <w:color w:val="000000"/>
          <w:spacing w:val="0"/>
          <w:sz w:val="18"/>
          <w:szCs w:val="18"/>
          <w:shd w:val="clear" w:fill="FFFFFF"/>
        </w:rPr>
        <w:t>(rotated around a center point)</w:t>
      </w:r>
    </w:p>
    <w:p w14:paraId="2D76A81A">
      <w:pPr>
        <w:keepNext w:val="0"/>
        <w:keepLines w:val="0"/>
        <w:widowControl/>
        <w:numPr>
          <w:ilvl w:val="0"/>
          <w:numId w:val="0"/>
        </w:numPr>
        <w:suppressLineNumbers w:val="0"/>
        <w:tabs>
          <w:tab w:val="left" w:pos="720"/>
        </w:tabs>
        <w:spacing w:before="0" w:beforeAutospacing="1" w:after="0" w:afterAutospacing="1" w:line="259" w:lineRule="auto"/>
        <w:rPr>
          <w:rStyle w:val="13"/>
          <w:rFonts w:hint="default" w:ascii="Verdana" w:hAnsi="Verdana" w:eastAsia="SimSun" w:cs="Verdana"/>
          <w:b w:val="0"/>
          <w:bCs w:val="0"/>
          <w:i w:val="0"/>
          <w:iCs w:val="0"/>
          <w:caps w:val="0"/>
          <w:color w:val="000000"/>
          <w:spacing w:val="0"/>
          <w:sz w:val="18"/>
          <w:szCs w:val="18"/>
          <w:shd w:val="clear" w:fill="FFFFFF"/>
          <w:lang w:val="en-US"/>
        </w:rPr>
      </w:pPr>
      <w:r>
        <w:rPr>
          <w:rStyle w:val="13"/>
          <w:rFonts w:hint="default" w:ascii="Verdana" w:hAnsi="Verdana" w:eastAsia="SimSun" w:cs="Verdana"/>
          <w:b w:val="0"/>
          <w:bCs w:val="0"/>
          <w:i w:val="0"/>
          <w:iCs w:val="0"/>
          <w:caps w:val="0"/>
          <w:color w:val="000000"/>
          <w:spacing w:val="0"/>
          <w:sz w:val="18"/>
          <w:szCs w:val="18"/>
          <w:shd w:val="clear" w:fill="FFFFFF"/>
          <w:lang w:val="en-US"/>
        </w:rPr>
        <w:t xml:space="preserve">- Vise boja moze, moze im se odrediti koliko stepeni koja boja zauzima, </w:t>
      </w:r>
    </w:p>
    <w:p w14:paraId="03DD27CD">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#grad1</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7711EA3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height</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4D49FF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width</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200px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A79274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background-color</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6A9955"/>
          <w:kern w:val="0"/>
          <w:sz w:val="18"/>
          <w:szCs w:val="18"/>
          <w:shd w:val="clear" w:fill="1F1F1F"/>
          <w:lang w:val="en-US" w:eastAsia="zh-CN" w:bidi="ar"/>
          <w14:ligatures w14:val="standardContextual"/>
        </w:rPr>
        <w:t>/* For browsers that do not support gradients */</w:t>
      </w:r>
    </w:p>
    <w:p w14:paraId="260CF0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background-image</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conic-gradient</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CE9178"/>
          <w:kern w:val="0"/>
          <w:sz w:val="18"/>
          <w:szCs w:val="18"/>
          <w:shd w:val="clear" w:fill="1F1F1F"/>
          <w:lang w:val="en-US" w:eastAsia="zh-CN" w:bidi="ar"/>
          <w14:ligatures w14:val="standardContextual"/>
        </w:rPr>
        <w:t>red</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45deg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yellow</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90deg</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8"/>
          <w:szCs w:val="18"/>
          <w:shd w:val="clear" w:fill="1F1F1F"/>
          <w:lang w:val="en-US" w:eastAsia="zh-CN" w:bidi="ar"/>
          <w14:ligatures w14:val="standardContextual"/>
        </w:rPr>
        <w:t>green</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210deg</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63AB894">
      <w:pPr>
        <w:keepNext w:val="0"/>
        <w:keepLines w:val="0"/>
        <w:widowControl/>
        <w:suppressLineNumbers w:val="0"/>
        <w:shd w:val="clear" w:fill="1F1F1F"/>
        <w:spacing w:line="190" w:lineRule="atLeast"/>
        <w:jc w:val="left"/>
        <w:rPr>
          <w:rStyle w:val="13"/>
          <w:rFonts w:hint="default" w:ascii="Verdana" w:hAnsi="Verdana" w:eastAsia="SimSun" w:cs="Verdana"/>
          <w:b w:val="0"/>
          <w:bCs w:val="0"/>
          <w:i w:val="0"/>
          <w:iCs w:val="0"/>
          <w:caps w:val="0"/>
          <w:color w:val="000000"/>
          <w:spacing w:val="0"/>
          <w:sz w:val="18"/>
          <w:szCs w:val="18"/>
          <w:shd w:val="clear" w:fill="FFFFFF"/>
          <w:lang w:val="en-US"/>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187624B4">
      <w:pPr>
        <w:keepNext w:val="0"/>
        <w:keepLines w:val="0"/>
        <w:widowControl/>
        <w:numPr>
          <w:ilvl w:val="0"/>
          <w:numId w:val="0"/>
        </w:numPr>
        <w:suppressLineNumbers w:val="0"/>
        <w:tabs>
          <w:tab w:val="left" w:pos="720"/>
        </w:tabs>
        <w:spacing w:before="0" w:beforeAutospacing="1" w:after="0" w:afterAutospacing="1" w:line="259" w:lineRule="auto"/>
        <w:rPr>
          <w:rStyle w:val="13"/>
          <w:rFonts w:hint="default" w:ascii="Verdana" w:hAnsi="Verdana" w:eastAsia="SimSun" w:cs="Verdana"/>
          <w:b w:val="0"/>
          <w:bCs w:val="0"/>
          <w:i w:val="0"/>
          <w:iCs w:val="0"/>
          <w:caps w:val="0"/>
          <w:color w:val="000000"/>
          <w:spacing w:val="0"/>
          <w:sz w:val="18"/>
          <w:szCs w:val="18"/>
          <w:shd w:val="clear" w:fill="FFFFFF"/>
          <w:lang w:val="en-US"/>
        </w:rPr>
      </w:pPr>
      <w:r>
        <w:rPr>
          <w:rStyle w:val="13"/>
          <w:rFonts w:hint="default" w:ascii="Verdana" w:hAnsi="Verdana" w:eastAsia="SimSun" w:cs="Verdana"/>
          <w:b w:val="0"/>
          <w:bCs w:val="0"/>
          <w:i w:val="0"/>
          <w:iCs w:val="0"/>
          <w:caps w:val="0"/>
          <w:color w:val="000000"/>
          <w:spacing w:val="0"/>
          <w:sz w:val="18"/>
          <w:szCs w:val="18"/>
          <w:shd w:val="clear" w:fill="FFFFFF"/>
          <w:lang w:val="en-US"/>
        </w:rPr>
        <w:t xml:space="preserve">- moze se dodati : </w:t>
      </w:r>
      <w:r>
        <w:rPr>
          <w:rStyle w:val="13"/>
          <w:rFonts w:hint="default" w:ascii="Verdana" w:hAnsi="Verdana" w:eastAsia="SimSun"/>
          <w:b w:val="0"/>
          <w:bCs w:val="0"/>
          <w:i w:val="0"/>
          <w:iCs w:val="0"/>
          <w:caps w:val="0"/>
          <w:color w:val="000000"/>
          <w:spacing w:val="0"/>
          <w:sz w:val="18"/>
          <w:szCs w:val="18"/>
          <w:shd w:val="clear" w:fill="FFFFFF"/>
          <w:lang w:val="en-US"/>
        </w:rPr>
        <w:t xml:space="preserve"> </w:t>
      </w:r>
      <w:r>
        <w:rPr>
          <w:rStyle w:val="13"/>
          <w:rFonts w:hint="default" w:ascii="Verdana" w:hAnsi="Verdana" w:eastAsia="SimSun"/>
          <w:b w:val="0"/>
          <w:bCs w:val="0"/>
          <w:i w:val="0"/>
          <w:iCs w:val="0"/>
          <w:caps w:val="0"/>
          <w:color w:val="FF0000"/>
          <w:spacing w:val="0"/>
          <w:sz w:val="18"/>
          <w:szCs w:val="18"/>
          <w:shd w:val="clear" w:fill="FFFFFF"/>
          <w:lang w:val="en-US"/>
        </w:rPr>
        <w:t>border-radius: 50%</w:t>
      </w:r>
      <w:r>
        <w:rPr>
          <w:rStyle w:val="13"/>
          <w:rFonts w:hint="default" w:ascii="Verdana" w:hAnsi="Verdana" w:eastAsia="SimSun"/>
          <w:b w:val="0"/>
          <w:bCs w:val="0"/>
          <w:i w:val="0"/>
          <w:iCs w:val="0"/>
          <w:caps w:val="0"/>
          <w:color w:val="000000"/>
          <w:spacing w:val="0"/>
          <w:sz w:val="18"/>
          <w:szCs w:val="18"/>
          <w:shd w:val="clear" w:fill="FFFFFF"/>
          <w:lang w:val="en-US"/>
        </w:rPr>
        <w:t xml:space="preserve"> da bi to bilo krug.</w:t>
      </w:r>
    </w:p>
    <w:p w14:paraId="6FF0FA5E">
      <w:pPr>
        <w:keepNext w:val="0"/>
        <w:keepLines w:val="0"/>
        <w:widowControl/>
        <w:numPr>
          <w:ilvl w:val="0"/>
          <w:numId w:val="0"/>
        </w:numPr>
        <w:suppressLineNumbers w:val="0"/>
        <w:tabs>
          <w:tab w:val="left" w:pos="720"/>
        </w:tabs>
        <w:spacing w:before="0" w:beforeAutospacing="1" w:after="0" w:afterAutospacing="1" w:line="259" w:lineRule="auto"/>
        <w:rPr>
          <w:rStyle w:val="13"/>
          <w:rFonts w:hint="default" w:ascii="Verdana" w:hAnsi="Verdana" w:eastAsia="SimSun" w:cs="Verdana"/>
          <w:b w:val="0"/>
          <w:bCs w:val="0"/>
          <w:i w:val="0"/>
          <w:iCs w:val="0"/>
          <w:caps w:val="0"/>
          <w:color w:val="000000"/>
          <w:spacing w:val="0"/>
          <w:sz w:val="18"/>
          <w:szCs w:val="18"/>
          <w:shd w:val="clear" w:fill="FFFFFF"/>
          <w:lang w:val="en-US"/>
        </w:rPr>
      </w:pPr>
      <w:r>
        <w:rPr>
          <w:rStyle w:val="13"/>
          <w:rFonts w:hint="default" w:ascii="Verdana" w:hAnsi="Verdana" w:eastAsia="SimSun" w:cs="Verdana"/>
          <w:b w:val="0"/>
          <w:bCs w:val="0"/>
          <w:i w:val="0"/>
          <w:iCs w:val="0"/>
          <w:caps w:val="0"/>
          <w:color w:val="000000"/>
          <w:spacing w:val="0"/>
          <w:sz w:val="18"/>
          <w:szCs w:val="18"/>
          <w:shd w:val="clear" w:fill="FFFFFF"/>
          <w:lang w:val="en-US"/>
        </w:rPr>
        <w:t>- repeating and postion of gradient : https://www.w3schools.com/css/css3_gradients_conic.asp</w:t>
      </w:r>
    </w:p>
    <w:p w14:paraId="51EB72F1">
      <w:pPr>
        <w:keepNext w:val="0"/>
        <w:keepLines w:val="0"/>
        <w:widowControl/>
        <w:numPr>
          <w:numId w:val="0"/>
        </w:numPr>
        <w:suppressLineNumbers w:val="0"/>
        <w:tabs>
          <w:tab w:val="left" w:pos="720"/>
        </w:tabs>
        <w:spacing w:before="0" w:beforeAutospacing="1" w:after="0" w:afterAutospacing="1" w:line="259" w:lineRule="auto"/>
        <w:rPr>
          <w:rStyle w:val="13"/>
          <w:rFonts w:hint="default" w:ascii="Verdana" w:hAnsi="Verdana" w:cs="Verdana"/>
          <w:b/>
          <w:bCs/>
          <w:i w:val="0"/>
          <w:iCs w:val="0"/>
          <w:caps w:val="0"/>
          <w:color w:val="000000"/>
          <w:spacing w:val="0"/>
          <w:sz w:val="18"/>
          <w:szCs w:val="18"/>
          <w:shd w:val="clear" w:fill="FFFFFF"/>
        </w:rPr>
      </w:pPr>
    </w:p>
    <w:p w14:paraId="5C3AFFD7">
      <w:pPr>
        <w:keepNext w:val="0"/>
        <w:keepLines w:val="0"/>
        <w:widowControl/>
        <w:numPr>
          <w:numId w:val="0"/>
        </w:numPr>
        <w:suppressLineNumbers w:val="0"/>
        <w:tabs>
          <w:tab w:val="left" w:pos="720"/>
        </w:tabs>
        <w:spacing w:before="0" w:beforeAutospacing="1" w:after="0" w:afterAutospacing="1" w:line="259" w:lineRule="auto"/>
        <w:rPr>
          <w:rStyle w:val="13"/>
          <w:rFonts w:hint="default" w:ascii="Verdana" w:hAnsi="Verdana" w:cs="Verdana"/>
          <w:b/>
          <w:bCs/>
          <w:i w:val="0"/>
          <w:iCs w:val="0"/>
          <w:caps w:val="0"/>
          <w:color w:val="000000"/>
          <w:spacing w:val="0"/>
          <w:sz w:val="18"/>
          <w:szCs w:val="18"/>
          <w:shd w:val="clear" w:fill="FFFFFF"/>
        </w:rPr>
      </w:pPr>
    </w:p>
    <w:p w14:paraId="3D3C7459">
      <w:pPr>
        <w:keepNext w:val="0"/>
        <w:keepLines w:val="0"/>
        <w:widowControl/>
        <w:numPr>
          <w:numId w:val="0"/>
        </w:numPr>
        <w:suppressLineNumbers w:val="0"/>
        <w:tabs>
          <w:tab w:val="left" w:pos="720"/>
        </w:tabs>
        <w:spacing w:before="0" w:beforeAutospacing="1" w:after="0" w:afterAutospacing="1" w:line="259" w:lineRule="auto"/>
        <w:rPr>
          <w:rStyle w:val="13"/>
          <w:rFonts w:hint="default" w:ascii="Verdana" w:hAnsi="Verdana" w:cs="Verdana"/>
          <w:b/>
          <w:bCs/>
          <w:i w:val="0"/>
          <w:iCs w:val="0"/>
          <w:caps w:val="0"/>
          <w:color w:val="000000"/>
          <w:spacing w:val="0"/>
          <w:sz w:val="18"/>
          <w:szCs w:val="18"/>
          <w:shd w:val="clear" w:fill="FFFFFF"/>
        </w:rPr>
      </w:pPr>
    </w:p>
    <w:p w14:paraId="02FFE9C7">
      <w:pPr>
        <w:keepNext w:val="0"/>
        <w:keepLines w:val="0"/>
        <w:widowControl/>
        <w:numPr>
          <w:numId w:val="0"/>
        </w:numPr>
        <w:suppressLineNumbers w:val="0"/>
        <w:tabs>
          <w:tab w:val="left" w:pos="720"/>
        </w:tabs>
        <w:spacing w:before="0" w:beforeAutospacing="1" w:after="0" w:afterAutospacing="1" w:line="259" w:lineRule="auto"/>
        <w:rPr>
          <w:rStyle w:val="13"/>
          <w:rFonts w:hint="default" w:ascii="Verdana" w:hAnsi="Verdana" w:cs="Verdana"/>
          <w:b/>
          <w:bCs/>
          <w:i w:val="0"/>
          <w:iCs w:val="0"/>
          <w:caps w:val="0"/>
          <w:color w:val="000000"/>
          <w:spacing w:val="0"/>
          <w:sz w:val="18"/>
          <w:szCs w:val="18"/>
          <w:shd w:val="clear" w:fill="FFFFFF"/>
        </w:rPr>
      </w:pPr>
    </w:p>
    <w:p w14:paraId="5B4502E4">
      <w:pPr>
        <w:keepNext w:val="0"/>
        <w:keepLines w:val="0"/>
        <w:widowControl/>
        <w:numPr>
          <w:numId w:val="0"/>
        </w:numPr>
        <w:suppressLineNumbers w:val="0"/>
        <w:tabs>
          <w:tab w:val="left" w:pos="720"/>
        </w:tabs>
        <w:spacing w:before="0" w:beforeAutospacing="1" w:after="0" w:afterAutospacing="1" w:line="259" w:lineRule="auto"/>
        <w:rPr>
          <w:rStyle w:val="13"/>
          <w:rFonts w:hint="default" w:ascii="Verdana" w:hAnsi="Verdana" w:cs="Verdana"/>
          <w:b/>
          <w:bCs/>
          <w:i w:val="0"/>
          <w:iCs w:val="0"/>
          <w:caps w:val="0"/>
          <w:color w:val="000000"/>
          <w:spacing w:val="0"/>
          <w:sz w:val="18"/>
          <w:szCs w:val="18"/>
          <w:shd w:val="clear" w:fill="FFFFFF"/>
        </w:rPr>
      </w:pPr>
    </w:p>
    <w:p w14:paraId="58744775">
      <w:pPr>
        <w:rPr>
          <w:rFonts w:hint="default" w:ascii="Times New Roman" w:hAnsi="Times New Roman" w:eastAsia="Times New Roman" w:cs="Times New Roman"/>
          <w:b/>
          <w:bCs/>
          <w:i w:val="0"/>
          <w:iCs w:val="0"/>
          <w:color w:val="FF0000"/>
          <w:kern w:val="0"/>
          <w:sz w:val="24"/>
          <w:szCs w:val="24"/>
          <w:highlight w:val="yellow"/>
          <w:u w:val="none"/>
          <w:lang w:val="en-US"/>
          <w14:ligatures w14:val="none"/>
        </w:rPr>
      </w:pPr>
      <w:r>
        <w:rPr>
          <w:rFonts w:hint="default" w:ascii="Times New Roman" w:hAnsi="Times New Roman" w:eastAsia="Times New Roman" w:cs="Times New Roman"/>
          <w:b/>
          <w:bCs/>
          <w:i w:val="0"/>
          <w:iCs w:val="0"/>
          <w:color w:val="FF0000"/>
          <w:kern w:val="0"/>
          <w:sz w:val="24"/>
          <w:szCs w:val="24"/>
          <w:highlight w:val="yellow"/>
          <w:u w:val="none"/>
          <w:lang w:val="en-US"/>
          <w14:ligatures w14:val="none"/>
        </w:rPr>
        <w:t xml:space="preserve">2D transforms </w:t>
      </w:r>
    </w:p>
    <w:p w14:paraId="0E89F36B">
      <w:pPr>
        <w:rPr>
          <w:rFonts w:hint="default" w:ascii="Times New Roman" w:hAnsi="Times New Roman" w:eastAsia="Times New Roman" w:cs="Times New Roman"/>
          <w:b/>
          <w:bCs/>
          <w:i w:val="0"/>
          <w:iCs w:val="0"/>
          <w:color w:val="FF0000"/>
          <w:kern w:val="0"/>
          <w:sz w:val="24"/>
          <w:szCs w:val="24"/>
          <w:highlight w:val="yellow"/>
          <w:u w:val="none"/>
          <w:lang w:val="en-US"/>
          <w14:ligatures w14:val="none"/>
        </w:rPr>
      </w:pPr>
    </w:p>
    <w:p w14:paraId="21691EB7">
      <w:pPr>
        <w:keepNext w:val="0"/>
        <w:keepLines w:val="0"/>
        <w:widowControl/>
        <w:suppressLineNumbers w:val="0"/>
        <w:shd w:val="clear" w:fill="1F1F1F"/>
        <w:spacing w:line="190" w:lineRule="atLeast"/>
        <w:jc w:val="left"/>
        <w:rPr>
          <w:rFonts w:ascii="Consolas" w:hAnsi="Consolas" w:eastAsia="Consolas" w:cs="Consolas"/>
          <w:b w:val="0"/>
          <w:bCs w:val="0"/>
          <w:color w:val="CCCCCC"/>
          <w:sz w:val="18"/>
          <w:szCs w:val="18"/>
        </w:rPr>
      </w:pPr>
      <w:r>
        <w:rPr>
          <w:rFonts w:hint="default" w:ascii="Consolas" w:hAnsi="Consolas" w:eastAsia="Consolas" w:cs="Consolas"/>
          <w:b w:val="0"/>
          <w:bCs w:val="0"/>
          <w:color w:val="D7BA7D"/>
          <w:kern w:val="0"/>
          <w:sz w:val="18"/>
          <w:szCs w:val="18"/>
          <w:shd w:val="clear" w:fill="1F1F1F"/>
          <w:lang w:val="en-US" w:eastAsia="zh-CN" w:bidi="ar"/>
          <w14:ligatures w14:val="standardContextual"/>
        </w:rPr>
        <w:t>div</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p>
    <w:p w14:paraId="45B5F54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8"/>
          <w:szCs w:val="18"/>
          <w:shd w:val="clear" w:fill="1F1F1F"/>
          <w:lang w:val="en-US" w:eastAsia="zh-CN" w:bidi="ar"/>
          <w14:ligatures w14:val="standardContextual"/>
        </w:rPr>
        <w:t>transform</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8"/>
          <w:szCs w:val="18"/>
          <w:shd w:val="clear" w:fill="1F1F1F"/>
          <w:lang w:val="en-US" w:eastAsia="zh-CN" w:bidi="ar"/>
          <w14:ligatures w14:val="standardContextual"/>
        </w:rPr>
        <w:t>translate</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r>
        <w:rPr>
          <w:rFonts w:hint="default" w:ascii="Consolas" w:hAnsi="Consolas" w:eastAsia="Consolas" w:cs="Consolas"/>
          <w:b w:val="0"/>
          <w:bCs w:val="0"/>
          <w:color w:val="B5CEA8"/>
          <w:kern w:val="0"/>
          <w:sz w:val="18"/>
          <w:szCs w:val="18"/>
          <w:shd w:val="clear" w:fill="1F1F1F"/>
          <w:lang w:val="en-US" w:eastAsia="zh-CN" w:bidi="ar"/>
          <w14:ligatures w14:val="standardContextual"/>
        </w:rPr>
        <w:t>50px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8"/>
          <w:szCs w:val="18"/>
          <w:shd w:val="clear" w:fill="1F1F1F"/>
          <w:lang w:val="en-US" w:eastAsia="zh-CN" w:bidi="ar"/>
          <w14:ligatures w14:val="standardContextual"/>
        </w:rPr>
        <w:t>100px</w:t>
      </w: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4E0E54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18"/>
          <w:szCs w:val="18"/>
        </w:rPr>
      </w:pPr>
      <w:r>
        <w:rPr>
          <w:rFonts w:hint="default" w:ascii="Consolas" w:hAnsi="Consolas" w:eastAsia="Consolas" w:cs="Consolas"/>
          <w:b w:val="0"/>
          <w:bCs w:val="0"/>
          <w:color w:val="D4D4D4"/>
          <w:kern w:val="0"/>
          <w:sz w:val="18"/>
          <w:szCs w:val="18"/>
          <w:shd w:val="clear" w:fill="1F1F1F"/>
          <w:lang w:val="en-US" w:eastAsia="zh-CN" w:bidi="ar"/>
          <w14:ligatures w14:val="standardContextual"/>
        </w:rPr>
        <w:t>}</w:t>
      </w:r>
    </w:p>
    <w:p w14:paraId="0FF45798">
      <w:pPr>
        <w:rPr>
          <w:rFonts w:ascii="Times New Roman" w:hAnsi="Times New Roman" w:eastAsia="Times New Roman" w:cs="Times New Roman"/>
          <w:b/>
          <w:bCs/>
          <w:i/>
          <w:iCs/>
          <w:color w:val="FF0000"/>
          <w:kern w:val="0"/>
          <w:sz w:val="24"/>
          <w:szCs w:val="24"/>
          <w:u w:val="single"/>
          <w14:ligatures w14:val="none"/>
        </w:rPr>
      </w:pPr>
    </w:p>
    <w:p w14:paraId="563E702E">
      <w:pPr>
        <w:rPr>
          <w:rFonts w:hint="default" w:ascii="Times New Roman" w:hAnsi="Times New Roman" w:eastAsia="Times New Roman" w:cs="Times New Roman"/>
          <w:b/>
          <w:bCs/>
          <w:i w:val="0"/>
          <w:iCs w:val="0"/>
          <w:color w:val="000000" w:themeColor="text1"/>
          <w:kern w:val="0"/>
          <w:sz w:val="24"/>
          <w:szCs w:val="24"/>
          <w:u w:val="none"/>
          <w:lang w:val="en-US"/>
          <w14:textFill>
            <w14:solidFill>
              <w14:schemeClr w14:val="tx1"/>
            </w14:solidFill>
          </w14:textFill>
          <w14:ligatures w14:val="none"/>
        </w:rPr>
      </w:pPr>
      <w:r>
        <w:rPr>
          <w:rFonts w:hint="default" w:ascii="Times New Roman" w:hAnsi="Times New Roman" w:eastAsia="Times New Roman" w:cs="Times New Roman"/>
          <w:b/>
          <w:bCs/>
          <w:i w:val="0"/>
          <w:iCs w:val="0"/>
          <w:color w:val="000000" w:themeColor="text1"/>
          <w:kern w:val="0"/>
          <w:sz w:val="24"/>
          <w:szCs w:val="24"/>
          <w:u w:val="none"/>
          <w:lang w:val="en-US"/>
          <w14:textFill>
            <w14:solidFill>
              <w14:schemeClr w14:val="tx1"/>
            </w14:solidFill>
          </w14:textFill>
          <w14:ligatures w14:val="none"/>
        </w:rPr>
        <w:t xml:space="preserve">Transform : </w:t>
      </w:r>
    </w:p>
    <w:p w14:paraId="3D7952F0">
      <w:pPr>
        <w:rPr>
          <w:rFonts w:hint="default" w:ascii="Times New Roman" w:hAnsi="Times New Roman" w:eastAsia="Times New Roman" w:cs="Times New Roman"/>
          <w:b w:val="0"/>
          <w:bCs w:val="0"/>
          <w:i w:val="0"/>
          <w:iCs w:val="0"/>
          <w:color w:val="000000" w:themeColor="text1"/>
          <w:kern w:val="0"/>
          <w:sz w:val="24"/>
          <w:szCs w:val="24"/>
          <w:u w:val="none"/>
          <w:lang w:val="en-US"/>
          <w14:textFill>
            <w14:solidFill>
              <w14:schemeClr w14:val="tx1"/>
            </w14:solidFill>
          </w14:textFill>
          <w14:ligatures w14:val="none"/>
        </w:rPr>
      </w:pPr>
      <w:r>
        <w:rPr>
          <w:rFonts w:hint="default" w:ascii="Times New Roman" w:hAnsi="Times New Roman" w:eastAsia="Times New Roman" w:cs="Times New Roman"/>
          <w:b/>
          <w:bCs/>
          <w:i w:val="0"/>
          <w:iCs w:val="0"/>
          <w:color w:val="7030A0"/>
          <w:kern w:val="0"/>
          <w:sz w:val="24"/>
          <w:szCs w:val="24"/>
          <w:u w:val="none"/>
          <w:lang w:val="en-US"/>
          <w14:ligatures w14:val="none"/>
        </w:rPr>
        <w:t xml:space="preserve"> - translate() </w:t>
      </w:r>
      <w:r>
        <w:rPr>
          <w:rFonts w:hint="default" w:ascii="Times New Roman" w:hAnsi="Times New Roman" w:eastAsia="Times New Roman" w:cs="Times New Roman"/>
          <w:b w:val="0"/>
          <w:bCs w:val="0"/>
          <w:i w:val="0"/>
          <w:iCs w:val="0"/>
          <w:color w:val="000000" w:themeColor="text1"/>
          <w:kern w:val="0"/>
          <w:sz w:val="24"/>
          <w:szCs w:val="24"/>
          <w:u w:val="none"/>
          <w:lang w:val="en-US"/>
          <w14:textFill>
            <w14:solidFill>
              <w14:schemeClr w14:val="tx1"/>
            </w14:solidFill>
          </w14:textFill>
          <w14:ligatures w14:val="none"/>
        </w:rPr>
        <w:t xml:space="preserve"> - pomera element u odnosu na originalnu poziciju</w:t>
      </w:r>
    </w:p>
    <w:p w14:paraId="67DAA34F">
      <w:pPr>
        <w:rPr>
          <w:rFonts w:hint="default" w:ascii="Times New Roman" w:hAnsi="Times New Roman" w:eastAsia="Times New Roman" w:cs="Times New Roman"/>
          <w:b w:val="0"/>
          <w:bCs w:val="0"/>
          <w:i w:val="0"/>
          <w:iCs w:val="0"/>
          <w:color w:val="000000" w:themeColor="text1"/>
          <w:kern w:val="0"/>
          <w:sz w:val="24"/>
          <w:szCs w:val="24"/>
          <w:u w:val="none"/>
          <w:lang w:val="en-US"/>
          <w14:textFill>
            <w14:solidFill>
              <w14:schemeClr w14:val="tx1"/>
            </w14:solidFill>
          </w14:textFill>
          <w14:ligatures w14:val="none"/>
        </w:rPr>
      </w:pPr>
      <w:r>
        <w:rPr>
          <w:rFonts w:hint="default" w:ascii="Times New Roman" w:hAnsi="Times New Roman" w:eastAsia="Times New Roman" w:cs="Times New Roman"/>
          <w:b/>
          <w:bCs/>
          <w:i w:val="0"/>
          <w:iCs w:val="0"/>
          <w:color w:val="7030A0"/>
          <w:kern w:val="0"/>
          <w:sz w:val="24"/>
          <w:szCs w:val="24"/>
          <w:u w:val="none"/>
          <w:lang w:val="en-US"/>
          <w14:ligatures w14:val="none"/>
        </w:rPr>
        <w:t>- rotate()</w:t>
      </w:r>
      <w:r>
        <w:rPr>
          <w:rFonts w:hint="default" w:ascii="Times New Roman" w:hAnsi="Times New Roman" w:eastAsia="Times New Roman" w:cs="Times New Roman"/>
          <w:b/>
          <w:bCs/>
          <w:i w:val="0"/>
          <w:iCs w:val="0"/>
          <w:color w:val="000000" w:themeColor="text1"/>
          <w:kern w:val="0"/>
          <w:sz w:val="24"/>
          <w:szCs w:val="24"/>
          <w:u w:val="none"/>
          <w:lang w:val="en-US"/>
          <w14:ligatures w14:val="none"/>
        </w:rPr>
        <w:t xml:space="preserve"> </w:t>
      </w:r>
      <w:r>
        <w:rPr>
          <w:rFonts w:hint="default" w:ascii="Times New Roman" w:hAnsi="Times New Roman" w:eastAsia="Times New Roman" w:cs="Times New Roman"/>
          <w:b w:val="0"/>
          <w:bCs w:val="0"/>
          <w:i w:val="0"/>
          <w:iCs w:val="0"/>
          <w:color w:val="000000" w:themeColor="text1"/>
          <w:kern w:val="0"/>
          <w:sz w:val="24"/>
          <w:szCs w:val="24"/>
          <w:u w:val="none"/>
          <w:lang w:val="en-US"/>
          <w14:textFill>
            <w14:solidFill>
              <w14:schemeClr w14:val="tx1"/>
            </w14:solidFill>
          </w14:textFill>
          <w14:ligatures w14:val="none"/>
        </w:rPr>
        <w:t xml:space="preserve">-  </w:t>
      </w:r>
      <w:r>
        <w:rPr>
          <w:rFonts w:ascii="Consolas" w:hAnsi="Consolas" w:eastAsia="Consolas" w:cs="Consolas"/>
          <w:i w:val="0"/>
          <w:iCs w:val="0"/>
          <w:caps w:val="0"/>
          <w:color w:val="FF0000"/>
          <w:spacing w:val="0"/>
          <w:sz w:val="20"/>
          <w:szCs w:val="20"/>
          <w:shd w:val="clear" w:fill="FFFFFF"/>
        </w:rPr>
        <w:t>transform</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rotate(</w:t>
      </w:r>
      <w:r>
        <w:rPr>
          <w:rFonts w:hint="default" w:ascii="Consolas" w:hAnsi="Consolas" w:eastAsia="Consolas" w:cs="Consolas"/>
          <w:i w:val="0"/>
          <w:iCs w:val="0"/>
          <w:caps w:val="0"/>
          <w:color w:val="0000CD"/>
          <w:spacing w:val="0"/>
          <w:sz w:val="20"/>
          <w:szCs w:val="20"/>
          <w:shd w:val="clear" w:fill="FFFFFF"/>
        </w:rPr>
        <w:t>20deg);</w:t>
      </w:r>
      <w:r>
        <w:rPr>
          <w:rFonts w:hint="default" w:ascii="Consolas" w:hAnsi="Consolas" w:eastAsia="Consolas" w:cs="Consolas"/>
          <w:i w:val="0"/>
          <w:iCs w:val="0"/>
          <w:caps w:val="0"/>
          <w:color w:val="0000CD"/>
          <w:spacing w:val="0"/>
          <w:sz w:val="20"/>
          <w:szCs w:val="20"/>
          <w:shd w:val="clear" w:fill="FFFFFF"/>
          <w:lang w:val="en-US"/>
        </w:rPr>
        <w:t xml:space="preserve"> - moze biti I -20deg.</w:t>
      </w:r>
    </w:p>
    <w:p w14:paraId="08610007">
      <w:pPr>
        <w:rPr>
          <w:rFonts w:hint="default" w:ascii="Times New Roman" w:hAnsi="Times New Roman" w:eastAsia="Times New Roman" w:cs="Times New Roman"/>
          <w:b w:val="0"/>
          <w:bCs w:val="0"/>
          <w:i w:val="0"/>
          <w:iCs w:val="0"/>
          <w:color w:val="000000" w:themeColor="text1"/>
          <w:kern w:val="0"/>
          <w:sz w:val="24"/>
          <w:szCs w:val="24"/>
          <w:u w:val="none"/>
          <w:lang w:val="en-US"/>
          <w14:textFill>
            <w14:solidFill>
              <w14:schemeClr w14:val="tx1"/>
            </w14:solidFill>
          </w14:textFill>
          <w14:ligatures w14:val="none"/>
        </w:rPr>
      </w:pPr>
      <w:r>
        <w:rPr>
          <w:rFonts w:hint="default" w:ascii="Times New Roman" w:hAnsi="Times New Roman" w:eastAsia="Times New Roman" w:cs="Times New Roman"/>
          <w:b/>
          <w:bCs/>
          <w:i w:val="0"/>
          <w:iCs w:val="0"/>
          <w:color w:val="7030A0"/>
          <w:kern w:val="0"/>
          <w:sz w:val="24"/>
          <w:szCs w:val="24"/>
          <w:u w:val="none"/>
          <w:lang w:val="en-US"/>
          <w14:ligatures w14:val="none"/>
        </w:rPr>
        <w:t>- scaleX()</w:t>
      </w:r>
      <w:r>
        <w:rPr>
          <w:rFonts w:hint="default" w:ascii="Times New Roman" w:hAnsi="Times New Roman" w:eastAsia="Times New Roman" w:cs="Times New Roman"/>
          <w:b w:val="0"/>
          <w:bCs w:val="0"/>
          <w:i w:val="0"/>
          <w:iCs w:val="0"/>
          <w:color w:val="000000" w:themeColor="text1"/>
          <w:kern w:val="0"/>
          <w:sz w:val="24"/>
          <w:szCs w:val="24"/>
          <w:u w:val="none"/>
          <w:lang w:val="en-US"/>
          <w14:textFill>
            <w14:solidFill>
              <w14:schemeClr w14:val="tx1"/>
            </w14:solidFill>
          </w14:textFill>
          <w14:ligatures w14:val="none"/>
        </w:rPr>
        <w:t xml:space="preserve"> -   horizontalno uvecava (width)</w:t>
      </w:r>
    </w:p>
    <w:p w14:paraId="3081FD6F">
      <w:pPr>
        <w:rPr>
          <w:rFonts w:hint="default" w:ascii="Times New Roman" w:hAnsi="Times New Roman" w:eastAsia="Times New Roman" w:cs="Times New Roman"/>
          <w:b w:val="0"/>
          <w:bCs w:val="0"/>
          <w:i w:val="0"/>
          <w:iCs w:val="0"/>
          <w:color w:val="000000" w:themeColor="text1"/>
          <w:kern w:val="0"/>
          <w:sz w:val="18"/>
          <w:szCs w:val="18"/>
          <w:u w:val="none"/>
          <w:lang w:val="en-US"/>
          <w14:textFill>
            <w14:solidFill>
              <w14:schemeClr w14:val="tx1"/>
            </w14:solidFill>
          </w14:textFill>
          <w14:ligatures w14:val="none"/>
        </w:rPr>
      </w:pPr>
      <w:r>
        <w:rPr>
          <w:rFonts w:hint="default" w:ascii="Times New Roman" w:hAnsi="Times New Roman" w:eastAsia="Times New Roman" w:cs="Times New Roman"/>
          <w:b/>
          <w:bCs/>
          <w:i w:val="0"/>
          <w:iCs w:val="0"/>
          <w:color w:val="7030A0"/>
          <w:kern w:val="0"/>
          <w:sz w:val="24"/>
          <w:szCs w:val="24"/>
          <w:u w:val="none"/>
          <w:lang w:val="en-US"/>
          <w14:ligatures w14:val="none"/>
        </w:rPr>
        <w:t>- scaleY(</w:t>
      </w:r>
      <w:r>
        <w:rPr>
          <w:rFonts w:hint="default" w:ascii="Times New Roman" w:hAnsi="Times New Roman" w:eastAsia="Times New Roman" w:cs="Times New Roman"/>
          <w:b/>
          <w:bCs/>
          <w:i w:val="0"/>
          <w:iCs w:val="0"/>
          <w:color w:val="000000" w:themeColor="text1"/>
          <w:kern w:val="0"/>
          <w:sz w:val="24"/>
          <w:szCs w:val="24"/>
          <w:u w:val="none"/>
          <w:lang w:val="en-US"/>
          <w14:ligatures w14:val="none"/>
        </w:rPr>
        <w:t>)</w:t>
      </w:r>
      <w:r>
        <w:rPr>
          <w:rFonts w:hint="default" w:ascii="Times New Roman" w:hAnsi="Times New Roman" w:eastAsia="Times New Roman" w:cs="Times New Roman"/>
          <w:b w:val="0"/>
          <w:bCs w:val="0"/>
          <w:i w:val="0"/>
          <w:iCs w:val="0"/>
          <w:color w:val="000000" w:themeColor="text1"/>
          <w:kern w:val="0"/>
          <w:sz w:val="24"/>
          <w:szCs w:val="24"/>
          <w:u w:val="none"/>
          <w:lang w:val="en-US"/>
          <w14:textFill>
            <w14:solidFill>
              <w14:schemeClr w14:val="tx1"/>
            </w14:solidFill>
          </w14:textFill>
          <w14:ligatures w14:val="none"/>
        </w:rPr>
        <w:t xml:space="preserve"> -  vertikalno uvecava (height) - </w:t>
      </w:r>
      <w:r>
        <w:rPr>
          <w:rFonts w:ascii="Consolas" w:hAnsi="Consolas" w:eastAsia="Consolas" w:cs="Consolas"/>
          <w:i w:val="0"/>
          <w:iCs w:val="0"/>
          <w:caps w:val="0"/>
          <w:color w:val="FF0000"/>
          <w:spacing w:val="0"/>
          <w:sz w:val="18"/>
          <w:szCs w:val="18"/>
          <w:shd w:val="clear" w:fill="FFFFFF"/>
        </w:rPr>
        <w:t> </w:t>
      </w:r>
      <w:r>
        <w:rPr>
          <w:rFonts w:hint="default" w:ascii="Consolas" w:hAnsi="Consolas" w:eastAsia="Consolas" w:cs="Consolas"/>
          <w:i w:val="0"/>
          <w:iCs w:val="0"/>
          <w:caps w:val="0"/>
          <w:color w:val="FF0000"/>
          <w:spacing w:val="0"/>
          <w:sz w:val="18"/>
          <w:szCs w:val="18"/>
          <w:shd w:val="clear" w:fill="FFFFFF"/>
        </w:rPr>
        <w:t>transform</w:t>
      </w:r>
      <w:r>
        <w:rPr>
          <w:rFonts w:hint="default" w:ascii="Consolas" w:hAnsi="Consolas" w:eastAsia="Consolas" w:cs="Consolas"/>
          <w:i w:val="0"/>
          <w:iCs w:val="0"/>
          <w:caps w:val="0"/>
          <w:color w:val="0000CD"/>
          <w:spacing w:val="0"/>
          <w:sz w:val="20"/>
          <w:szCs w:val="20"/>
          <w:shd w:val="clear" w:fill="FFFFFF"/>
          <w:lang w:val="en-US"/>
        </w:rPr>
        <w:t>: scaleY(0.5) - umanjuje za pola</w:t>
      </w:r>
    </w:p>
    <w:p w14:paraId="17C8E34B">
      <w:pPr>
        <w:rPr>
          <w:rFonts w:hint="default" w:ascii="Times New Roman" w:hAnsi="Times New Roman" w:eastAsia="Times New Roman" w:cs="Times New Roman"/>
          <w:b w:val="0"/>
          <w:bCs w:val="0"/>
          <w:i w:val="0"/>
          <w:iCs w:val="0"/>
          <w:color w:val="000000" w:themeColor="text1"/>
          <w:kern w:val="0"/>
          <w:sz w:val="18"/>
          <w:szCs w:val="18"/>
          <w:u w:val="none"/>
          <w:lang w:val="en-US"/>
          <w14:textFill>
            <w14:solidFill>
              <w14:schemeClr w14:val="tx1"/>
            </w14:solidFill>
          </w14:textFill>
          <w14:ligatures w14:val="none"/>
        </w:rPr>
      </w:pPr>
      <w:r>
        <w:rPr>
          <w:rFonts w:hint="default" w:ascii="Times New Roman" w:hAnsi="Times New Roman" w:eastAsia="Times New Roman" w:cs="Times New Roman"/>
          <w:b/>
          <w:bCs/>
          <w:i w:val="0"/>
          <w:iCs w:val="0"/>
          <w:color w:val="7030A0"/>
          <w:kern w:val="0"/>
          <w:sz w:val="24"/>
          <w:szCs w:val="24"/>
          <w:u w:val="none"/>
          <w:lang w:val="en-US"/>
          <w14:ligatures w14:val="none"/>
        </w:rPr>
        <w:t>- scale()</w:t>
      </w:r>
      <w:r>
        <w:rPr>
          <w:rFonts w:hint="default" w:ascii="Times New Roman" w:hAnsi="Times New Roman" w:eastAsia="Times New Roman" w:cs="Times New Roman"/>
          <w:b w:val="0"/>
          <w:bCs w:val="0"/>
          <w:i w:val="0"/>
          <w:iCs w:val="0"/>
          <w:color w:val="000000" w:themeColor="text1"/>
          <w:kern w:val="0"/>
          <w:sz w:val="18"/>
          <w:szCs w:val="18"/>
          <w:u w:val="none"/>
          <w:lang w:val="en-US"/>
          <w14:textFill>
            <w14:solidFill>
              <w14:schemeClr w14:val="tx1"/>
            </w14:solidFill>
          </w14:textFill>
          <w14:ligatures w14:val="none"/>
        </w:rPr>
        <w:t xml:space="preserve"> - </w:t>
      </w:r>
      <w:r>
        <w:rPr>
          <w:rFonts w:ascii="Consolas" w:hAnsi="Consolas" w:eastAsia="Consolas" w:cs="Consolas"/>
          <w:i w:val="0"/>
          <w:iCs w:val="0"/>
          <w:caps w:val="0"/>
          <w:color w:val="FF0000"/>
          <w:spacing w:val="0"/>
          <w:sz w:val="18"/>
          <w:szCs w:val="18"/>
          <w:shd w:val="clear" w:fill="FFFFFF"/>
        </w:rPr>
        <w:t xml:space="preserve">  </w:t>
      </w:r>
      <w:r>
        <w:rPr>
          <w:rFonts w:ascii="Consolas" w:hAnsi="Consolas" w:eastAsia="Consolas" w:cs="Consolas"/>
          <w:i w:val="0"/>
          <w:iCs w:val="0"/>
          <w:caps w:val="0"/>
          <w:color w:val="FF0000"/>
          <w:spacing w:val="0"/>
          <w:sz w:val="18"/>
          <w:szCs w:val="18"/>
          <w:shd w:val="clear" w:fill="FFFFFF"/>
        </w:rPr>
        <w:t>transform</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CD"/>
          <w:spacing w:val="0"/>
          <w:sz w:val="18"/>
          <w:szCs w:val="18"/>
          <w:shd w:val="clear" w:fill="FFFFFF"/>
        </w:rPr>
        <w:t> scale(2, 3)</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00"/>
          <w:spacing w:val="0"/>
          <w:sz w:val="18"/>
          <w:szCs w:val="18"/>
          <w:shd w:val="clear" w:fill="FFFFFF"/>
          <w:lang w:val="en-US"/>
        </w:rPr>
        <w:t xml:space="preserve"> - uvecava 2x horizontalno I 3 puta vertikalno</w:t>
      </w:r>
    </w:p>
    <w:p w14:paraId="5600639C">
      <w:pPr>
        <w:rPr>
          <w:rFonts w:hint="default" w:ascii="Times New Roman" w:hAnsi="Times New Roman" w:eastAsia="Times New Roman" w:cs="Times New Roman"/>
          <w:b w:val="0"/>
          <w:bCs w:val="0"/>
          <w:i w:val="0"/>
          <w:iCs w:val="0"/>
          <w:color w:val="000000" w:themeColor="text1"/>
          <w:kern w:val="0"/>
          <w:sz w:val="24"/>
          <w:szCs w:val="24"/>
          <w:u w:val="none"/>
          <w:lang w:val="en-US"/>
          <w14:textFill>
            <w14:solidFill>
              <w14:schemeClr w14:val="tx1"/>
            </w14:solidFill>
          </w14:textFill>
          <w14:ligatures w14:val="none"/>
        </w:rPr>
      </w:pPr>
      <w:r>
        <w:rPr>
          <w:rFonts w:hint="default" w:ascii="Times New Roman" w:hAnsi="Times New Roman" w:eastAsia="Times New Roman" w:cs="Times New Roman"/>
          <w:b/>
          <w:bCs/>
          <w:i w:val="0"/>
          <w:iCs w:val="0"/>
          <w:color w:val="7030A0"/>
          <w:kern w:val="0"/>
          <w:sz w:val="24"/>
          <w:szCs w:val="24"/>
          <w:u w:val="none"/>
          <w:lang w:val="en-US"/>
          <w14:ligatures w14:val="none"/>
        </w:rPr>
        <w:t xml:space="preserve">- skewX() </w:t>
      </w:r>
      <w:r>
        <w:rPr>
          <w:rFonts w:hint="default" w:ascii="Times New Roman" w:hAnsi="Times New Roman" w:eastAsia="Times New Roman" w:cs="Times New Roman"/>
          <w:b w:val="0"/>
          <w:bCs w:val="0"/>
          <w:i w:val="0"/>
          <w:iCs w:val="0"/>
          <w:color w:val="000000" w:themeColor="text1"/>
          <w:kern w:val="0"/>
          <w:sz w:val="24"/>
          <w:szCs w:val="24"/>
          <w:u w:val="none"/>
          <w:lang w:val="en-US"/>
          <w14:textFill>
            <w14:solidFill>
              <w14:schemeClr w14:val="tx1"/>
            </w14:solidFill>
          </w14:textFill>
          <w14:ligatures w14:val="none"/>
        </w:rPr>
        <w:t xml:space="preserve">-  </w:t>
      </w:r>
      <w: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t xml:space="preserve"> horizontalno iskrivljuje po x osi, horizontalno</w:t>
      </w:r>
    </w:p>
    <w:p w14:paraId="695DDD4A">
      <w:pP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pPr>
      <w:r>
        <w:rPr>
          <w:rFonts w:hint="default" w:ascii="Times New Roman" w:hAnsi="Times New Roman" w:eastAsia="Times New Roman" w:cs="Times New Roman"/>
          <w:b/>
          <w:bCs/>
          <w:i w:val="0"/>
          <w:iCs w:val="0"/>
          <w:color w:val="7030A0"/>
          <w:kern w:val="0"/>
          <w:sz w:val="24"/>
          <w:szCs w:val="24"/>
          <w:u w:val="none"/>
          <w:lang w:val="en-US"/>
          <w14:ligatures w14:val="none"/>
        </w:rPr>
        <w:t xml:space="preserve">- skewY() </w:t>
      </w:r>
      <w: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t>-    vertikalnno uskrivljuje po y osi, vetikalno</w:t>
      </w:r>
    </w:p>
    <w:p w14:paraId="0546393A">
      <w:pP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pPr>
      <w:r>
        <w:rPr>
          <w:rFonts w:hint="default" w:ascii="Times New Roman" w:hAnsi="Times New Roman" w:eastAsia="Times New Roman" w:cs="Times New Roman"/>
          <w:b/>
          <w:bCs/>
          <w:i w:val="0"/>
          <w:iCs w:val="0"/>
          <w:color w:val="7030A0"/>
          <w:kern w:val="0"/>
          <w:sz w:val="24"/>
          <w:szCs w:val="24"/>
          <w:u w:val="none"/>
          <w:lang w:val="en-US"/>
          <w14:ligatures w14:val="none"/>
        </w:rPr>
        <w:t>- skew()</w:t>
      </w:r>
      <w: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t xml:space="preserve"> - </w:t>
      </w:r>
      <w:r>
        <w:rPr>
          <w:rFonts w:ascii="Consolas" w:hAnsi="Consolas" w:eastAsia="Consolas" w:cs="Consolas"/>
          <w:i w:val="0"/>
          <w:iCs w:val="0"/>
          <w:caps w:val="0"/>
          <w:color w:val="FF0000"/>
          <w:spacing w:val="0"/>
          <w:sz w:val="18"/>
          <w:szCs w:val="18"/>
          <w:shd w:val="clear" w:fill="FFFFFF"/>
        </w:rPr>
        <w:t>  transform</w:t>
      </w:r>
      <w:r>
        <w:rPr>
          <w:rFonts w:hint="default" w:ascii="Consolas" w:hAnsi="Consolas" w:eastAsia="Consolas" w:cs="Consolas"/>
          <w:i w:val="0"/>
          <w:iCs w:val="0"/>
          <w:caps w:val="0"/>
          <w:color w:val="000000"/>
          <w:spacing w:val="0"/>
          <w:sz w:val="18"/>
          <w:szCs w:val="18"/>
          <w:shd w:val="clear" w:fill="FFFFFF"/>
        </w:rPr>
        <w:t>:</w:t>
      </w:r>
      <w:r>
        <w:rPr>
          <w:rFonts w:hint="default" w:ascii="Consolas" w:hAnsi="Consolas" w:eastAsia="Consolas" w:cs="Consolas"/>
          <w:i w:val="0"/>
          <w:iCs w:val="0"/>
          <w:caps w:val="0"/>
          <w:color w:val="0000CD"/>
          <w:spacing w:val="0"/>
          <w:sz w:val="18"/>
          <w:szCs w:val="18"/>
          <w:shd w:val="clear" w:fill="FFFFFF"/>
        </w:rPr>
        <w:t> skew(20deg, 10deg)</w:t>
      </w:r>
      <w:r>
        <w:rPr>
          <w:rFonts w:hint="default" w:ascii="Consolas" w:hAnsi="Consolas" w:eastAsia="Consolas" w:cs="Consolas"/>
          <w:i w:val="0"/>
          <w:iCs w:val="0"/>
          <w:caps w:val="0"/>
          <w:color w:val="000000"/>
          <w:spacing w:val="0"/>
          <w:sz w:val="18"/>
          <w:szCs w:val="18"/>
          <w:shd w:val="clear" w:fill="FFFFFF"/>
        </w:rPr>
        <w:t>;</w:t>
      </w:r>
    </w:p>
    <w:p w14:paraId="2AC113F5">
      <w:pPr>
        <w:rPr>
          <w:rFonts w:hint="default" w:ascii="Times New Roman" w:hAnsi="Times New Roman" w:eastAsia="Times New Roman" w:cs="Times New Roman"/>
          <w:b w:val="0"/>
          <w:bCs w:val="0"/>
          <w:i w:val="0"/>
          <w:iCs w:val="0"/>
          <w:color w:val="000000" w:themeColor="text1"/>
          <w:kern w:val="0"/>
          <w:sz w:val="18"/>
          <w:szCs w:val="18"/>
          <w:u w:val="none"/>
          <w:lang w:val="en-US"/>
          <w14:ligatures w14:val="none"/>
        </w:rPr>
      </w:pPr>
      <w:r>
        <w:rPr>
          <w:rFonts w:hint="default" w:ascii="Times New Roman" w:hAnsi="Times New Roman" w:eastAsia="Times New Roman" w:cs="Times New Roman"/>
          <w:b/>
          <w:bCs/>
          <w:i w:val="0"/>
          <w:iCs w:val="0"/>
          <w:color w:val="7030A0"/>
          <w:kern w:val="0"/>
          <w:sz w:val="24"/>
          <w:szCs w:val="24"/>
          <w:u w:val="none"/>
          <w:lang w:val="en-US"/>
          <w14:ligatures w14:val="none"/>
        </w:rPr>
        <w:t xml:space="preserve">- matrix() </w:t>
      </w:r>
      <w: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t xml:space="preserve">-  </w:t>
      </w:r>
      <w:r>
        <w:rPr>
          <w:rFonts w:hint="default" w:ascii="Times New Roman" w:hAnsi="Times New Roman" w:eastAsia="Times New Roman" w:cs="Times New Roman"/>
          <w:b w:val="0"/>
          <w:bCs w:val="0"/>
          <w:i w:val="0"/>
          <w:iCs w:val="0"/>
          <w:color w:val="000000" w:themeColor="text1"/>
          <w:kern w:val="0"/>
          <w:sz w:val="18"/>
          <w:szCs w:val="18"/>
          <w:u w:val="none"/>
          <w:lang w:val="en-US"/>
          <w14:ligatures w14:val="none"/>
        </w:rPr>
        <w:t xml:space="preserve"> </w:t>
      </w:r>
      <w:r>
        <w:rPr>
          <w:rFonts w:ascii="Verdana" w:hAnsi="Verdana" w:eastAsia="SimSun" w:cs="Verdana"/>
          <w:i w:val="0"/>
          <w:iCs w:val="0"/>
          <w:caps w:val="0"/>
          <w:color w:val="000000"/>
          <w:spacing w:val="0"/>
          <w:sz w:val="18"/>
          <w:szCs w:val="18"/>
          <w:shd w:val="clear" w:fill="FFFFFF"/>
        </w:rPr>
        <w:t>matrix(scaleX(), skewY(), skewX(), scaleY(), translateX(), translateY())</w:t>
      </w:r>
    </w:p>
    <w:p w14:paraId="35DB3087">
      <w:pP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pPr>
    </w:p>
    <w:p w14:paraId="49BE8276">
      <w:pPr>
        <w:pStyle w:val="3"/>
        <w:keepNext w:val="0"/>
        <w:keepLines w:val="0"/>
        <w:widowControl/>
        <w:suppressLineNumbers w:val="0"/>
        <w:shd w:val="clear" w:fill="FFFFFF"/>
        <w:spacing w:before="100" w:beforeAutospacing="0" w:after="100" w:afterAutospacing="0"/>
        <w:ind w:left="0" w:right="0" w:firstLine="0"/>
        <w:rPr>
          <w:rFonts w:hint="default" w:ascii="Times New Roman" w:hAnsi="Times New Roman" w:eastAsia="Times New Roman" w:cs="Times New Roman"/>
          <w:b/>
          <w:bCs/>
          <w:i w:val="0"/>
          <w:iCs w:val="0"/>
          <w:color w:val="FF0000"/>
          <w:kern w:val="0"/>
          <w:sz w:val="24"/>
          <w:szCs w:val="24"/>
          <w:highlight w:val="yellow"/>
          <w:u w:val="none"/>
          <w:lang w:val="en-US" w:eastAsia="en-US" w:bidi="ar-SA"/>
          <w14:ligatures w14:val="none"/>
        </w:rPr>
      </w:pPr>
      <w:r>
        <w:rPr>
          <w:rFonts w:hint="default" w:ascii="Times New Roman" w:hAnsi="Times New Roman" w:eastAsia="Times New Roman" w:cs="Times New Roman"/>
          <w:b/>
          <w:bCs/>
          <w:i w:val="0"/>
          <w:iCs w:val="0"/>
          <w:color w:val="FF0000"/>
          <w:kern w:val="0"/>
          <w:sz w:val="24"/>
          <w:szCs w:val="24"/>
          <w:highlight w:val="yellow"/>
          <w:u w:val="none"/>
          <w:lang w:val="en-US" w:eastAsia="en-US" w:bidi="ar-SA"/>
          <w14:ligatures w14:val="none"/>
        </w:rPr>
        <w:t> 3D Transforms</w:t>
      </w:r>
    </w:p>
    <w:p w14:paraId="0F0DFA2D">
      <w:pPr>
        <w:rPr>
          <w:rFonts w:hint="default" w:ascii="Times New Roman" w:hAnsi="Times New Roman" w:eastAsia="Times New Roman" w:cs="Times New Roman"/>
          <w:b w:val="0"/>
          <w:bCs w:val="0"/>
          <w:i w:val="0"/>
          <w:iCs w:val="0"/>
          <w:color w:val="000000" w:themeColor="text1"/>
          <w:kern w:val="0"/>
          <w:sz w:val="24"/>
          <w:szCs w:val="24"/>
          <w:u w:val="none"/>
          <w:lang w:val="en-US"/>
          <w14:textFill>
            <w14:solidFill>
              <w14:schemeClr w14:val="tx1"/>
            </w14:solidFill>
          </w14:textFill>
          <w14:ligatures w14:val="none"/>
        </w:rPr>
      </w:pPr>
    </w:p>
    <w:p w14:paraId="2B8EE0A0">
      <w:pPr>
        <w:keepNext w:val="0"/>
        <w:keepLines w:val="0"/>
        <w:widowControl/>
        <w:numPr>
          <w:ilvl w:val="0"/>
          <w:numId w:val="34"/>
        </w:numPr>
        <w:suppressLineNumbers w:val="0"/>
        <w:spacing w:before="0" w:beforeAutospacing="1" w:after="0" w:afterAutospacing="1"/>
        <w:ind w:left="720" w:hanging="360"/>
        <w:rPr>
          <w:sz w:val="20"/>
          <w:szCs w:val="20"/>
        </w:rPr>
      </w:pPr>
      <w:r>
        <w:rPr>
          <w:rStyle w:val="9"/>
          <w:rFonts w:ascii="Consolas" w:hAnsi="Consolas" w:eastAsia="Consolas" w:cs="Consolas"/>
          <w:i w:val="0"/>
          <w:iCs w:val="0"/>
          <w:caps w:val="0"/>
          <w:color w:val="DC143C"/>
          <w:spacing w:val="0"/>
          <w:sz w:val="20"/>
          <w:szCs w:val="20"/>
          <w:bdr w:val="none" w:color="auto" w:sz="0" w:space="0"/>
          <w:shd w:val="clear" w:fill="FFFFFF"/>
        </w:rPr>
        <w:t>rotateX()</w:t>
      </w:r>
      <w: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t xml:space="preserve"> -  rotira se po horizontalnoj osi </w:t>
      </w:r>
    </w:p>
    <w:p w14:paraId="00848AF8">
      <w:pPr>
        <w:keepNext w:val="0"/>
        <w:keepLines w:val="0"/>
        <w:widowControl/>
        <w:numPr>
          <w:ilvl w:val="0"/>
          <w:numId w:val="34"/>
        </w:numPr>
        <w:suppressLineNumbers w:val="0"/>
        <w:spacing w:before="0" w:beforeAutospacing="1" w:after="0" w:afterAutospacing="1"/>
        <w:ind w:left="720" w:hanging="360"/>
        <w:rPr>
          <w:sz w:val="20"/>
          <w:szCs w:val="20"/>
        </w:rPr>
      </w:pPr>
      <w:r>
        <w:rPr>
          <w:rStyle w:val="9"/>
          <w:rFonts w:hint="default" w:ascii="Consolas" w:hAnsi="Consolas" w:eastAsia="Consolas" w:cs="Consolas"/>
          <w:i w:val="0"/>
          <w:iCs w:val="0"/>
          <w:caps w:val="0"/>
          <w:color w:val="DC143C"/>
          <w:spacing w:val="0"/>
          <w:sz w:val="20"/>
          <w:szCs w:val="20"/>
          <w:bdr w:val="none" w:color="auto" w:sz="0" w:space="0"/>
          <w:shd w:val="clear" w:fill="FFFFFF"/>
        </w:rPr>
        <w:t>rotateY()</w:t>
      </w:r>
      <w: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t xml:space="preserve"> -  rotira se po vertikalnoj osi </w:t>
      </w:r>
    </w:p>
    <w:p w14:paraId="6DD1BB4A">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eastAsia="Times New Roman" w:cs="Times New Roman"/>
          <w:b w:val="0"/>
          <w:bCs w:val="0"/>
          <w:i w:val="0"/>
          <w:iCs w:val="0"/>
          <w:color w:val="000000" w:themeColor="text1"/>
          <w:kern w:val="0"/>
          <w:sz w:val="24"/>
          <w:szCs w:val="24"/>
          <w:u w:val="none"/>
          <w:lang w:val="en-US"/>
          <w14:textFill>
            <w14:solidFill>
              <w14:schemeClr w14:val="tx1"/>
            </w14:solidFill>
          </w14:textFill>
          <w14:ligatures w14:val="none"/>
        </w:rPr>
      </w:pPr>
      <w:r>
        <w:rPr>
          <w:rStyle w:val="9"/>
          <w:rFonts w:hint="default" w:ascii="Consolas" w:hAnsi="Consolas" w:eastAsia="Consolas" w:cs="Consolas"/>
          <w:i w:val="0"/>
          <w:iCs w:val="0"/>
          <w:caps w:val="0"/>
          <w:color w:val="DC143C"/>
          <w:spacing w:val="0"/>
          <w:sz w:val="20"/>
          <w:szCs w:val="20"/>
          <w:bdr w:val="none" w:color="auto" w:sz="0" w:space="0"/>
          <w:shd w:val="clear" w:fill="FFFFFF"/>
        </w:rPr>
        <w:t>rotateZ()</w:t>
      </w:r>
      <w:r>
        <w:rPr>
          <w:rFonts w:hint="default" w:ascii="Times New Roman" w:hAnsi="Times New Roman" w:eastAsia="Times New Roman" w:cs="Times New Roman"/>
          <w:b w:val="0"/>
          <w:bCs w:val="0"/>
          <w:i w:val="0"/>
          <w:iCs w:val="0"/>
          <w:color w:val="000000" w:themeColor="text1"/>
          <w:kern w:val="0"/>
          <w:sz w:val="24"/>
          <w:szCs w:val="24"/>
          <w:u w:val="none"/>
          <w:lang w:val="en-US"/>
          <w14:ligatures w14:val="none"/>
        </w:rPr>
        <w:t xml:space="preserve"> -  rotira se po Z osi po odredjenom stepenu </w:t>
      </w:r>
      <w:r>
        <w:rPr>
          <w:rFonts w:ascii="Consolas" w:hAnsi="Consolas" w:eastAsia="Consolas" w:cs="Consolas"/>
          <w:i w:val="0"/>
          <w:iCs w:val="0"/>
          <w:caps w:val="0"/>
          <w:color w:val="FF0000"/>
          <w:spacing w:val="0"/>
          <w:sz w:val="20"/>
          <w:szCs w:val="20"/>
          <w:shd w:val="clear" w:fill="FFFFFF"/>
        </w:rPr>
        <w:t>  transform</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rotateZ(90deg)</w:t>
      </w:r>
      <w:r>
        <w:rPr>
          <w:rStyle w:val="9"/>
          <w:rFonts w:hint="default" w:ascii="Consolas" w:hAnsi="Consolas" w:eastAsia="Consolas" w:cs="Consolas"/>
          <w:i w:val="0"/>
          <w:iCs w:val="0"/>
          <w:caps w:val="0"/>
          <w:color w:val="DC143C"/>
          <w:spacing w:val="0"/>
          <w:sz w:val="20"/>
          <w:szCs w:val="20"/>
          <w:shd w:val="clear" w:fill="FFFFFF"/>
          <w:lang w:val="en-US"/>
        </w:rPr>
        <w:t xml:space="preserve"> </w:t>
      </w:r>
    </w:p>
    <w:p w14:paraId="28D0D99A">
      <w:pPr>
        <w:keepNext w:val="0"/>
        <w:keepLines w:val="0"/>
        <w:widowControl/>
        <w:numPr>
          <w:numId w:val="0"/>
        </w:numPr>
        <w:suppressLineNumbers w:val="0"/>
        <w:tabs>
          <w:tab w:val="left" w:pos="720"/>
        </w:tabs>
        <w:spacing w:before="0" w:beforeAutospacing="1" w:after="0" w:afterAutospacing="1" w:line="259" w:lineRule="auto"/>
        <w:rPr>
          <w:rStyle w:val="9"/>
          <w:rFonts w:hint="default" w:ascii="Consolas" w:hAnsi="Consolas" w:eastAsia="Consolas" w:cs="Consolas"/>
          <w:i w:val="0"/>
          <w:iCs w:val="0"/>
          <w:caps w:val="0"/>
          <w:color w:val="DC143C"/>
          <w:spacing w:val="0"/>
          <w:sz w:val="20"/>
          <w:szCs w:val="20"/>
          <w:shd w:val="clear" w:fill="FFFFFF"/>
          <w:lang w:val="en-US"/>
        </w:rPr>
      </w:pPr>
    </w:p>
    <w:p w14:paraId="74F7B931">
      <w:pPr>
        <w:keepNext w:val="0"/>
        <w:keepLines w:val="0"/>
        <w:widowControl/>
        <w:numPr>
          <w:numId w:val="0"/>
        </w:numPr>
        <w:suppressLineNumbers w:val="0"/>
        <w:tabs>
          <w:tab w:val="left" w:pos="720"/>
        </w:tabs>
        <w:spacing w:before="0" w:beforeAutospacing="1" w:after="0" w:afterAutospacing="1" w:line="259" w:lineRule="auto"/>
        <w:rPr>
          <w:rStyle w:val="9"/>
          <w:rFonts w:hint="default" w:ascii="Consolas" w:hAnsi="Consolas" w:eastAsia="Consolas" w:cs="Consolas"/>
          <w:i w:val="0"/>
          <w:iCs w:val="0"/>
          <w:caps w:val="0"/>
          <w:color w:val="DC143C"/>
          <w:spacing w:val="0"/>
          <w:sz w:val="20"/>
          <w:szCs w:val="20"/>
          <w:shd w:val="clear" w:fill="FFFFFF"/>
          <w:lang w:val="en-US"/>
        </w:rPr>
      </w:pPr>
    </w:p>
    <w:p w14:paraId="622DCB86">
      <w:pPr>
        <w:keepNext w:val="0"/>
        <w:keepLines w:val="0"/>
        <w:widowControl/>
        <w:numPr>
          <w:numId w:val="0"/>
        </w:numPr>
        <w:suppressLineNumbers w:val="0"/>
        <w:tabs>
          <w:tab w:val="left" w:pos="720"/>
        </w:tabs>
        <w:spacing w:before="0" w:beforeAutospacing="1" w:after="0" w:afterAutospacing="1" w:line="259" w:lineRule="auto"/>
        <w:rPr>
          <w:rStyle w:val="9"/>
          <w:rFonts w:hint="default" w:ascii="Consolas" w:hAnsi="Consolas" w:eastAsia="Consolas" w:cs="Consolas"/>
          <w:i w:val="0"/>
          <w:iCs w:val="0"/>
          <w:caps w:val="0"/>
          <w:color w:val="DC143C"/>
          <w:spacing w:val="0"/>
          <w:sz w:val="20"/>
          <w:szCs w:val="20"/>
          <w:shd w:val="clear" w:fill="FFFFFF"/>
          <w:lang w:val="en-US"/>
        </w:rPr>
      </w:pPr>
    </w:p>
    <w:p w14:paraId="27CC3A86">
      <w:pPr>
        <w:keepNext w:val="0"/>
        <w:keepLines w:val="0"/>
        <w:widowControl/>
        <w:numPr>
          <w:numId w:val="0"/>
        </w:numPr>
        <w:suppressLineNumbers w:val="0"/>
        <w:tabs>
          <w:tab w:val="left" w:pos="720"/>
        </w:tabs>
        <w:spacing w:before="0" w:beforeAutospacing="1" w:after="0" w:afterAutospacing="1" w:line="259" w:lineRule="auto"/>
        <w:rPr>
          <w:rStyle w:val="9"/>
          <w:rFonts w:hint="default" w:ascii="Consolas" w:hAnsi="Consolas" w:eastAsia="Consolas" w:cs="Consolas"/>
          <w:i w:val="0"/>
          <w:iCs w:val="0"/>
          <w:caps w:val="0"/>
          <w:color w:val="DC143C"/>
          <w:spacing w:val="0"/>
          <w:sz w:val="20"/>
          <w:szCs w:val="20"/>
          <w:shd w:val="clear" w:fill="FFFFFF"/>
          <w:lang w:val="en-US"/>
        </w:rPr>
      </w:pPr>
    </w:p>
    <w:p w14:paraId="1C39D321">
      <w:pPr>
        <w:keepNext w:val="0"/>
        <w:keepLines w:val="0"/>
        <w:widowControl/>
        <w:numPr>
          <w:numId w:val="0"/>
        </w:numPr>
        <w:suppressLineNumbers w:val="0"/>
        <w:tabs>
          <w:tab w:val="left" w:pos="720"/>
        </w:tabs>
        <w:spacing w:before="0" w:beforeAutospacing="1" w:after="0" w:afterAutospacing="1" w:line="259" w:lineRule="auto"/>
        <w:rPr>
          <w:rStyle w:val="9"/>
          <w:rFonts w:hint="default" w:ascii="Consolas" w:hAnsi="Consolas" w:eastAsia="Consolas" w:cs="Consolas"/>
          <w:i w:val="0"/>
          <w:iCs w:val="0"/>
          <w:caps w:val="0"/>
          <w:color w:val="DC143C"/>
          <w:spacing w:val="0"/>
          <w:sz w:val="20"/>
          <w:szCs w:val="20"/>
          <w:shd w:val="clear" w:fill="FFFFFF"/>
          <w:lang w:val="en-US"/>
        </w:rPr>
      </w:pPr>
    </w:p>
    <w:p w14:paraId="7672B039">
      <w:pPr>
        <w:keepNext w:val="0"/>
        <w:keepLines w:val="0"/>
        <w:widowControl/>
        <w:numPr>
          <w:numId w:val="0"/>
        </w:numPr>
        <w:suppressLineNumbers w:val="0"/>
        <w:tabs>
          <w:tab w:val="left" w:pos="720"/>
        </w:tabs>
        <w:spacing w:before="0" w:beforeAutospacing="1" w:after="0" w:afterAutospacing="1" w:line="259" w:lineRule="auto"/>
        <w:rPr>
          <w:rStyle w:val="9"/>
          <w:rFonts w:hint="default" w:ascii="Consolas" w:hAnsi="Consolas" w:eastAsia="Consolas" w:cs="Consolas"/>
          <w:i w:val="0"/>
          <w:iCs w:val="0"/>
          <w:caps w:val="0"/>
          <w:color w:val="DC143C"/>
          <w:spacing w:val="0"/>
          <w:sz w:val="20"/>
          <w:szCs w:val="20"/>
          <w:shd w:val="clear" w:fill="FFFFFF"/>
          <w:lang w:val="en-US"/>
        </w:rPr>
      </w:pPr>
    </w:p>
    <w:p w14:paraId="074DA7A0">
      <w:pPr>
        <w:keepNext w:val="0"/>
        <w:keepLines w:val="0"/>
        <w:widowControl/>
        <w:numPr>
          <w:numId w:val="0"/>
        </w:numPr>
        <w:suppressLineNumbers w:val="0"/>
        <w:tabs>
          <w:tab w:val="left" w:pos="720"/>
        </w:tabs>
        <w:spacing w:before="0" w:beforeAutospacing="1" w:after="0" w:afterAutospacing="1" w:line="259" w:lineRule="auto"/>
        <w:rPr>
          <w:rStyle w:val="9"/>
          <w:rFonts w:hint="default" w:ascii="Consolas" w:hAnsi="Consolas" w:eastAsia="Consolas" w:cs="Consolas"/>
          <w:i w:val="0"/>
          <w:iCs w:val="0"/>
          <w:caps w:val="0"/>
          <w:color w:val="DC143C"/>
          <w:spacing w:val="0"/>
          <w:sz w:val="20"/>
          <w:szCs w:val="20"/>
          <w:shd w:val="clear" w:fill="FFFFFF"/>
          <w:lang w:val="en-US"/>
        </w:rPr>
      </w:pPr>
    </w:p>
    <w:p w14:paraId="0FC81729">
      <w:pPr>
        <w:pStyle w:val="2"/>
        <w:keepNext w:val="0"/>
        <w:keepLines w:val="0"/>
        <w:widowControl/>
        <w:suppressLineNumbers w:val="0"/>
        <w:shd w:val="clear" w:fill="FFFFFF"/>
        <w:spacing w:before="100" w:beforeAutospacing="0" w:after="100" w:afterAutospacing="0"/>
        <w:ind w:left="0" w:right="0" w:firstLine="0"/>
        <w:rPr>
          <w:rFonts w:hint="default" w:ascii="Times New Roman" w:hAnsi="Times New Roman" w:eastAsia="Times New Roman" w:cs="Times New Roman"/>
          <w:b/>
          <w:bCs/>
          <w:i w:val="0"/>
          <w:iCs w:val="0"/>
          <w:color w:val="FF0000"/>
          <w:kern w:val="0"/>
          <w:sz w:val="24"/>
          <w:szCs w:val="24"/>
          <w:highlight w:val="yellow"/>
          <w:u w:val="none"/>
          <w:lang w:val="en-US" w:eastAsia="en-US" w:bidi="ar-SA"/>
          <w14:ligatures w14:val="none"/>
        </w:rPr>
      </w:pPr>
      <w:r>
        <w:rPr>
          <w:rFonts w:hint="default" w:ascii="Times New Roman" w:hAnsi="Times New Roman" w:eastAsia="Times New Roman" w:cs="Times New Roman"/>
          <w:b/>
          <w:bCs/>
          <w:i w:val="0"/>
          <w:iCs w:val="0"/>
          <w:color w:val="FF0000"/>
          <w:kern w:val="0"/>
          <w:sz w:val="24"/>
          <w:szCs w:val="24"/>
          <w:highlight w:val="yellow"/>
          <w:u w:val="none"/>
          <w:lang w:val="en-US" w:eastAsia="en-US" w:bidi="ar-SA"/>
          <w14:ligatures w14:val="none"/>
        </w:rPr>
        <w:t>Transitions</w:t>
      </w:r>
    </w:p>
    <w:p w14:paraId="2BC12686">
      <w:pPr>
        <w:rPr>
          <w:rFonts w:hint="default" w:ascii="Times New Roman" w:hAnsi="Times New Roman" w:eastAsia="Times New Roman" w:cs="Times New Roman"/>
          <w:b/>
          <w:bCs/>
          <w:i w:val="0"/>
          <w:iCs w:val="0"/>
          <w:color w:val="FF0000"/>
          <w:kern w:val="0"/>
          <w:sz w:val="24"/>
          <w:szCs w:val="24"/>
          <w:highlight w:val="yellow"/>
          <w:u w:val="none"/>
          <w:lang w:val="en-US" w:eastAsia="en-US" w:bidi="ar-SA"/>
          <w14:ligatures w14:val="none"/>
        </w:rPr>
      </w:pPr>
    </w:p>
    <w:p w14:paraId="49C7B94D">
      <w:pPr>
        <w:keepNext w:val="0"/>
        <w:keepLines w:val="0"/>
        <w:widowControl/>
        <w:numPr>
          <w:ilvl w:val="0"/>
          <w:numId w:val="35"/>
        </w:numPr>
        <w:suppressLineNumbers w:val="0"/>
        <w:spacing w:before="0" w:beforeAutospacing="1" w:after="0" w:afterAutospacing="1"/>
        <w:ind w:left="720" w:hanging="360"/>
        <w:rPr>
          <w:sz w:val="20"/>
          <w:szCs w:val="20"/>
        </w:rPr>
      </w:pPr>
      <w:r>
        <w:rPr>
          <w:rStyle w:val="9"/>
          <w:rFonts w:ascii="Consolas" w:hAnsi="Consolas" w:eastAsia="Consolas" w:cs="Consolas"/>
          <w:i w:val="0"/>
          <w:iCs w:val="0"/>
          <w:caps w:val="0"/>
          <w:color w:val="DC143C"/>
          <w:spacing w:val="0"/>
          <w:sz w:val="20"/>
          <w:szCs w:val="20"/>
          <w:bdr w:val="none" w:color="auto" w:sz="0" w:space="0"/>
          <w:shd w:val="clear" w:fill="FFFFFF"/>
        </w:rPr>
        <w:t>transition</w:t>
      </w:r>
    </w:p>
    <w:p w14:paraId="50374EED">
      <w:pPr>
        <w:keepNext w:val="0"/>
        <w:keepLines w:val="0"/>
        <w:widowControl/>
        <w:numPr>
          <w:ilvl w:val="0"/>
          <w:numId w:val="35"/>
        </w:numPr>
        <w:suppressLineNumbers w:val="0"/>
        <w:spacing w:before="0" w:beforeAutospacing="1" w:after="0" w:afterAutospacing="1"/>
        <w:ind w:left="720" w:hanging="360"/>
        <w:rPr>
          <w:sz w:val="20"/>
          <w:szCs w:val="20"/>
        </w:rPr>
      </w:pPr>
      <w:r>
        <w:rPr>
          <w:rStyle w:val="9"/>
          <w:rFonts w:hint="default" w:ascii="Consolas" w:hAnsi="Consolas" w:eastAsia="Consolas" w:cs="Consolas"/>
          <w:i w:val="0"/>
          <w:iCs w:val="0"/>
          <w:caps w:val="0"/>
          <w:color w:val="DC143C"/>
          <w:spacing w:val="0"/>
          <w:sz w:val="20"/>
          <w:szCs w:val="20"/>
          <w:bdr w:val="none" w:color="auto" w:sz="0" w:space="0"/>
          <w:shd w:val="clear" w:fill="FFFFFF"/>
        </w:rPr>
        <w:t>transition-delay</w:t>
      </w:r>
    </w:p>
    <w:p w14:paraId="025EDF4D">
      <w:pPr>
        <w:keepNext w:val="0"/>
        <w:keepLines w:val="0"/>
        <w:widowControl/>
        <w:numPr>
          <w:ilvl w:val="0"/>
          <w:numId w:val="35"/>
        </w:numPr>
        <w:suppressLineNumbers w:val="0"/>
        <w:spacing w:before="0" w:beforeAutospacing="1" w:after="0" w:afterAutospacing="1"/>
        <w:ind w:left="720" w:hanging="360"/>
        <w:rPr>
          <w:sz w:val="20"/>
          <w:szCs w:val="20"/>
        </w:rPr>
      </w:pPr>
      <w:r>
        <w:rPr>
          <w:rStyle w:val="9"/>
          <w:rFonts w:hint="default" w:ascii="Consolas" w:hAnsi="Consolas" w:eastAsia="Consolas" w:cs="Consolas"/>
          <w:i w:val="0"/>
          <w:iCs w:val="0"/>
          <w:caps w:val="0"/>
          <w:color w:val="DC143C"/>
          <w:spacing w:val="0"/>
          <w:sz w:val="20"/>
          <w:szCs w:val="20"/>
          <w:bdr w:val="none" w:color="auto" w:sz="0" w:space="0"/>
          <w:shd w:val="clear" w:fill="FFFFFF"/>
        </w:rPr>
        <w:t>transition-duration</w:t>
      </w:r>
    </w:p>
    <w:p w14:paraId="6D0D7647">
      <w:pPr>
        <w:keepNext w:val="0"/>
        <w:keepLines w:val="0"/>
        <w:widowControl/>
        <w:numPr>
          <w:ilvl w:val="0"/>
          <w:numId w:val="35"/>
        </w:numPr>
        <w:suppressLineNumbers w:val="0"/>
        <w:spacing w:before="0" w:beforeAutospacing="1" w:after="0" w:afterAutospacing="1"/>
        <w:ind w:left="720" w:hanging="360"/>
        <w:rPr>
          <w:sz w:val="20"/>
          <w:szCs w:val="20"/>
        </w:rPr>
      </w:pPr>
      <w:r>
        <w:rPr>
          <w:rStyle w:val="9"/>
          <w:rFonts w:hint="default" w:ascii="Consolas" w:hAnsi="Consolas" w:eastAsia="Consolas" w:cs="Consolas"/>
          <w:i w:val="0"/>
          <w:iCs w:val="0"/>
          <w:caps w:val="0"/>
          <w:color w:val="DC143C"/>
          <w:spacing w:val="0"/>
          <w:sz w:val="20"/>
          <w:szCs w:val="20"/>
          <w:bdr w:val="none" w:color="auto" w:sz="0" w:space="0"/>
          <w:shd w:val="clear" w:fill="FFFFFF"/>
        </w:rPr>
        <w:t>transition-property</w:t>
      </w:r>
    </w:p>
    <w:p w14:paraId="42B4EBBE">
      <w:pPr>
        <w:keepNext w:val="0"/>
        <w:keepLines w:val="0"/>
        <w:widowControl/>
        <w:numPr>
          <w:ilvl w:val="0"/>
          <w:numId w:val="35"/>
        </w:numPr>
        <w:suppressLineNumbers w:val="0"/>
        <w:spacing w:before="0" w:beforeAutospacing="1" w:after="0" w:afterAutospacing="1"/>
        <w:ind w:left="720" w:hanging="360"/>
        <w:rPr>
          <w:sz w:val="20"/>
          <w:szCs w:val="20"/>
        </w:rPr>
      </w:pPr>
      <w:r>
        <w:rPr>
          <w:rStyle w:val="9"/>
          <w:rFonts w:hint="default" w:ascii="Consolas" w:hAnsi="Consolas" w:eastAsia="Consolas" w:cs="Consolas"/>
          <w:i w:val="0"/>
          <w:iCs w:val="0"/>
          <w:caps w:val="0"/>
          <w:color w:val="DC143C"/>
          <w:spacing w:val="0"/>
          <w:sz w:val="20"/>
          <w:szCs w:val="20"/>
          <w:bdr w:val="none" w:color="auto" w:sz="0" w:space="0"/>
          <w:shd w:val="clear" w:fill="FFFFFF"/>
        </w:rPr>
        <w:t>transition-timing-function</w:t>
      </w:r>
    </w:p>
    <w:p w14:paraId="65F33441">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w:t>
      </w:r>
      <w:r>
        <w:rPr>
          <w:rFonts w:hint="default" w:ascii="Consolas" w:hAnsi="Consolas" w:eastAsia="Consolas" w:cs="Consolas"/>
          <w:b w:val="0"/>
          <w:bCs w:val="0"/>
          <w:color w:val="D7BA7D"/>
          <w:kern w:val="0"/>
          <w:sz w:val="20"/>
          <w:szCs w:val="20"/>
          <w:shd w:val="clear" w:fill="1F1F1F"/>
          <w:lang w:val="en-US" w:eastAsia="zh-CN" w:bidi="ar"/>
          <w14:ligatures w14:val="standardContextual"/>
        </w:rPr>
        <w:t>div</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251EF2C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A40CBC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60A28BA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8BDBB5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transition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width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height </w:t>
      </w:r>
      <w:r>
        <w:rPr>
          <w:rFonts w:hint="default" w:ascii="Consolas" w:hAnsi="Consolas" w:eastAsia="Consolas" w:cs="Consolas"/>
          <w:b w:val="0"/>
          <w:bCs w:val="0"/>
          <w:color w:val="B5CEA8"/>
          <w:kern w:val="0"/>
          <w:sz w:val="20"/>
          <w:szCs w:val="20"/>
          <w:shd w:val="clear" w:fill="1F1F1F"/>
          <w:lang w:val="en-US" w:eastAsia="zh-CN" w:bidi="ar"/>
          <w14:ligatures w14:val="standardContextual"/>
        </w:rPr>
        <w:t>4s</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2E571E0">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FFBA28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6FD0F2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div:hover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103088E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790205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943CCBE">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FB7054B">
      <w:pPr>
        <w:keepNext w:val="0"/>
        <w:keepLines w:val="0"/>
        <w:widowControl/>
        <w:numPr>
          <w:numId w:val="0"/>
        </w:numPr>
        <w:suppressLineNumbers w:val="0"/>
        <w:tabs>
          <w:tab w:val="left" w:pos="720"/>
        </w:tabs>
        <w:spacing w:before="0" w:beforeAutospacing="1" w:after="0" w:afterAutospacing="1" w:line="259" w:lineRule="auto"/>
        <w:rPr>
          <w:rFonts w:hint="default"/>
          <w:sz w:val="20"/>
          <w:szCs w:val="20"/>
          <w:lang w:val="en-US"/>
        </w:rPr>
      </w:pPr>
      <w:r>
        <w:rPr>
          <w:rFonts w:hint="default"/>
          <w:sz w:val="20"/>
          <w:szCs w:val="20"/>
          <w:lang w:val="en-US"/>
        </w:rPr>
        <w:t>- Moramo odrediti I velicinu koja ce biti kada se predje misem preko elementa.</w:t>
      </w:r>
    </w:p>
    <w:p w14:paraId="575F1D57">
      <w:pPr>
        <w:keepNext w:val="0"/>
        <w:keepLines w:val="0"/>
        <w:widowControl/>
        <w:numPr>
          <w:numId w:val="0"/>
        </w:numPr>
        <w:suppressLineNumbers w:val="0"/>
        <w:tabs>
          <w:tab w:val="left" w:pos="720"/>
        </w:tabs>
        <w:spacing w:before="0" w:beforeAutospacing="1" w:after="0" w:afterAutospacing="1" w:line="259" w:lineRule="auto"/>
        <w:rPr>
          <w:rFonts w:hint="default"/>
          <w:sz w:val="20"/>
          <w:szCs w:val="20"/>
          <w:lang w:val="en-US"/>
        </w:rPr>
      </w:pPr>
    </w:p>
    <w:p w14:paraId="52645678">
      <w:pPr>
        <w:rPr>
          <w:rFonts w:hint="default" w:ascii="Times New Roman" w:hAnsi="Times New Roman" w:eastAsia="Times New Roman" w:cs="Times New Roman"/>
          <w:b/>
          <w:bCs/>
          <w:i w:val="0"/>
          <w:iCs w:val="0"/>
          <w:color w:val="auto"/>
          <w:kern w:val="0"/>
          <w:sz w:val="24"/>
          <w:szCs w:val="24"/>
          <w:highlight w:val="none"/>
          <w:u w:val="none"/>
          <w:lang w:val="en-US" w:eastAsia="en-US" w:bidi="ar-SA"/>
          <w14:ligatures w14:val="none"/>
        </w:rPr>
      </w:pPr>
      <w:r>
        <w:rPr>
          <w:rFonts w:hint="default" w:ascii="Times New Roman" w:hAnsi="Times New Roman" w:eastAsia="Times New Roman" w:cs="Times New Roman"/>
          <w:b/>
          <w:bCs/>
          <w:i w:val="0"/>
          <w:iCs w:val="0"/>
          <w:color w:val="auto"/>
          <w:kern w:val="0"/>
          <w:sz w:val="24"/>
          <w:szCs w:val="24"/>
          <w:highlight w:val="none"/>
          <w:u w:val="none"/>
          <w:lang w:val="en-US" w:eastAsia="en-US" w:bidi="ar-SA"/>
          <w14:ligatures w14:val="none"/>
        </w:rPr>
        <w:t xml:space="preserve">Skracenica : </w:t>
      </w:r>
    </w:p>
    <w:p w14:paraId="7F342470">
      <w:pPr>
        <w:rPr>
          <w:rFonts w:hint="default" w:ascii="Consolas" w:hAnsi="Consolas" w:eastAsia="Consolas" w:cs="Consolas"/>
          <w:i w:val="0"/>
          <w:iCs w:val="0"/>
          <w:caps w:val="0"/>
          <w:color w:val="000000"/>
          <w:spacing w:val="0"/>
          <w:sz w:val="20"/>
          <w:szCs w:val="20"/>
          <w:shd w:val="clear" w:fill="FFFFFF"/>
        </w:rPr>
      </w:pPr>
      <w:r>
        <w:rPr>
          <w:rFonts w:ascii="Consolas" w:hAnsi="Consolas" w:eastAsia="Consolas" w:cs="Consolas"/>
          <w:i w:val="0"/>
          <w:iCs w:val="0"/>
          <w:caps w:val="0"/>
          <w:color w:val="A52A2A"/>
          <w:spacing w:val="0"/>
          <w:sz w:val="20"/>
          <w:szCs w:val="20"/>
          <w:shd w:val="clear" w:fill="FFFFFF"/>
        </w:rPr>
        <w:t>div</w:t>
      </w:r>
      <w:r>
        <w:rPr>
          <w:rFonts w:hint="default" w:ascii="Consolas" w:hAnsi="Consolas" w:eastAsia="Consolas" w:cs="Consolas"/>
          <w:i w:val="0"/>
          <w:iCs w:val="0"/>
          <w:caps w:val="0"/>
          <w:color w:val="A52A2A"/>
          <w:spacing w:val="0"/>
          <w:sz w:val="20"/>
          <w:szCs w:val="20"/>
          <w:shd w:val="clear" w:fill="FFFFFF"/>
        </w:rPr>
        <w:t> </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FF0000"/>
          <w:spacing w:val="0"/>
          <w:sz w:val="20"/>
          <w:szCs w:val="20"/>
          <w:shd w:val="clear" w:fill="FFFFFF"/>
        </w:rPr>
        <w:br w:type="textWrapping"/>
      </w:r>
      <w:r>
        <w:rPr>
          <w:rFonts w:hint="default" w:ascii="Consolas" w:hAnsi="Consolas" w:eastAsia="Consolas" w:cs="Consolas"/>
          <w:i w:val="0"/>
          <w:iCs w:val="0"/>
          <w:caps w:val="0"/>
          <w:color w:val="FF0000"/>
          <w:spacing w:val="0"/>
          <w:sz w:val="20"/>
          <w:szCs w:val="20"/>
          <w:shd w:val="clear" w:fill="FFFFFF"/>
        </w:rPr>
        <w:t>  transition</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0000CD"/>
          <w:spacing w:val="0"/>
          <w:sz w:val="20"/>
          <w:szCs w:val="20"/>
          <w:shd w:val="clear" w:fill="FFFFFF"/>
        </w:rPr>
        <w:t> width 2s linear 1s</w:t>
      </w:r>
      <w:r>
        <w:rPr>
          <w:rFonts w:hint="default" w:ascii="Consolas" w:hAnsi="Consolas" w:eastAsia="Consolas" w:cs="Consolas"/>
          <w:i w:val="0"/>
          <w:iCs w:val="0"/>
          <w:caps w:val="0"/>
          <w:color w:val="000000"/>
          <w:spacing w:val="0"/>
          <w:sz w:val="20"/>
          <w:szCs w:val="20"/>
          <w:shd w:val="clear" w:fill="FFFFFF"/>
        </w:rPr>
        <w:t>;</w:t>
      </w:r>
      <w:r>
        <w:rPr>
          <w:rFonts w:hint="default" w:ascii="Consolas" w:hAnsi="Consolas" w:eastAsia="Consolas" w:cs="Consolas"/>
          <w:i w:val="0"/>
          <w:iCs w:val="0"/>
          <w:caps w:val="0"/>
          <w:color w:val="FF0000"/>
          <w:spacing w:val="0"/>
          <w:sz w:val="20"/>
          <w:szCs w:val="20"/>
          <w:shd w:val="clear" w:fill="FFFFFF"/>
        </w:rPr>
        <w:br w:type="textWrapping"/>
      </w:r>
      <w:r>
        <w:rPr>
          <w:rFonts w:hint="default" w:ascii="Consolas" w:hAnsi="Consolas" w:eastAsia="Consolas" w:cs="Consolas"/>
          <w:i w:val="0"/>
          <w:iCs w:val="0"/>
          <w:caps w:val="0"/>
          <w:color w:val="000000"/>
          <w:spacing w:val="0"/>
          <w:sz w:val="20"/>
          <w:szCs w:val="20"/>
          <w:shd w:val="clear" w:fill="FFFFFF"/>
        </w:rPr>
        <w:t>}</w:t>
      </w:r>
    </w:p>
    <w:p w14:paraId="040E5173">
      <w:pPr>
        <w:rPr>
          <w:rFonts w:hint="default" w:ascii="Consolas" w:hAnsi="Consolas" w:eastAsia="Consolas" w:cs="Consolas"/>
          <w:i w:val="0"/>
          <w:iCs w:val="0"/>
          <w:caps w:val="0"/>
          <w:color w:val="000000"/>
          <w:spacing w:val="0"/>
          <w:sz w:val="20"/>
          <w:szCs w:val="20"/>
          <w:shd w:val="clear" w:fill="FFFFFF"/>
          <w:lang w:val="en-US" w:eastAsia="en-US"/>
        </w:rPr>
      </w:pPr>
    </w:p>
    <w:p w14:paraId="18DD95D9">
      <w:pPr>
        <w:rPr>
          <w:rFonts w:hint="default" w:ascii="Times New Roman" w:hAnsi="Times New Roman" w:eastAsia="Times New Roman" w:cs="Times New Roman"/>
          <w:b/>
          <w:bCs/>
          <w:i w:val="0"/>
          <w:iCs w:val="0"/>
          <w:color w:val="auto"/>
          <w:kern w:val="0"/>
          <w:sz w:val="24"/>
          <w:szCs w:val="24"/>
          <w:highlight w:val="none"/>
          <w:u w:val="none"/>
          <w:lang w:val="en-US" w:eastAsia="en-US" w:bidi="ar-SA"/>
          <w14:ligatures w14:val="none"/>
        </w:rPr>
      </w:pPr>
      <w:r>
        <w:rPr>
          <w:rFonts w:hint="default" w:ascii="Times New Roman" w:hAnsi="Times New Roman" w:eastAsia="Times New Roman" w:cs="Times New Roman"/>
          <w:b/>
          <w:bCs/>
          <w:i w:val="0"/>
          <w:iCs w:val="0"/>
          <w:color w:val="auto"/>
          <w:kern w:val="0"/>
          <w:sz w:val="24"/>
          <w:szCs w:val="24"/>
          <w:highlight w:val="none"/>
          <w:u w:val="none"/>
          <w:lang w:val="en-US" w:eastAsia="en-US" w:bidi="ar-SA"/>
          <w14:ligatures w14:val="none"/>
        </w:rPr>
        <w:t>Transition-timing-function :</w:t>
      </w:r>
    </w:p>
    <w:p w14:paraId="15FF4E83">
      <w:pPr>
        <w:keepNext w:val="0"/>
        <w:keepLines w:val="0"/>
        <w:widowControl/>
        <w:numPr>
          <w:ilvl w:val="0"/>
          <w:numId w:val="36"/>
        </w:numPr>
        <w:suppressLineNumbers w:val="0"/>
        <w:spacing w:before="0" w:beforeAutospacing="1" w:after="0" w:afterAutospacing="1"/>
        <w:ind w:left="720" w:hanging="360"/>
        <w:rPr>
          <w:sz w:val="18"/>
          <w:szCs w:val="18"/>
        </w:rPr>
      </w:pPr>
      <w:r>
        <w:rPr>
          <w:rStyle w:val="9"/>
          <w:rFonts w:ascii="Consolas" w:hAnsi="Consolas" w:eastAsia="Consolas" w:cs="Consolas"/>
          <w:i w:val="0"/>
          <w:iCs w:val="0"/>
          <w:caps w:val="0"/>
          <w:color w:val="DC143C"/>
          <w:spacing w:val="0"/>
          <w:sz w:val="18"/>
          <w:szCs w:val="18"/>
          <w:bdr w:val="none" w:color="auto" w:sz="0" w:space="0"/>
          <w:shd w:val="clear" w:fill="FFFFFF"/>
        </w:rPr>
        <w:t>ease</w:t>
      </w:r>
      <w:r>
        <w:rPr>
          <w:rFonts w:ascii="Verdana" w:hAnsi="Verdana" w:cs="Verdana"/>
          <w:i w:val="0"/>
          <w:iCs w:val="0"/>
          <w:caps w:val="0"/>
          <w:color w:val="000000"/>
          <w:spacing w:val="0"/>
          <w:sz w:val="18"/>
          <w:szCs w:val="18"/>
          <w:shd w:val="clear" w:fill="FFFFFF"/>
        </w:rPr>
        <w:t> </w:t>
      </w:r>
      <w:r>
        <w:rPr>
          <w:rFonts w:hint="default" w:ascii="Verdana" w:hAnsi="Verdana" w:cs="Verdana"/>
          <w:i w:val="0"/>
          <w:iCs w:val="0"/>
          <w:caps w:val="0"/>
          <w:color w:val="000000"/>
          <w:spacing w:val="0"/>
          <w:sz w:val="18"/>
          <w:szCs w:val="18"/>
          <w:shd w:val="clear" w:fill="FFFFFF"/>
        </w:rPr>
        <w:t>- specifies a transition effect with a slow start, then fast, then end slowly (this is default)</w:t>
      </w:r>
    </w:p>
    <w:p w14:paraId="1E5AB8D5">
      <w:pPr>
        <w:keepNext w:val="0"/>
        <w:keepLines w:val="0"/>
        <w:widowControl/>
        <w:numPr>
          <w:ilvl w:val="0"/>
          <w:numId w:val="36"/>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linear</w:t>
      </w:r>
      <w:r>
        <w:rPr>
          <w:rFonts w:hint="default" w:ascii="Verdana" w:hAnsi="Verdana" w:cs="Verdana"/>
          <w:i w:val="0"/>
          <w:iCs w:val="0"/>
          <w:caps w:val="0"/>
          <w:color w:val="000000"/>
          <w:spacing w:val="0"/>
          <w:sz w:val="18"/>
          <w:szCs w:val="18"/>
          <w:shd w:val="clear" w:fill="FFFFFF"/>
        </w:rPr>
        <w:t> - specifies a transition effect with the same speed from start to end</w:t>
      </w:r>
    </w:p>
    <w:p w14:paraId="16A3FA9F">
      <w:pPr>
        <w:keepNext w:val="0"/>
        <w:keepLines w:val="0"/>
        <w:widowControl/>
        <w:numPr>
          <w:ilvl w:val="0"/>
          <w:numId w:val="36"/>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ease-in</w:t>
      </w:r>
      <w:r>
        <w:rPr>
          <w:rFonts w:hint="default" w:ascii="Verdana" w:hAnsi="Verdana" w:cs="Verdana"/>
          <w:i w:val="0"/>
          <w:iCs w:val="0"/>
          <w:caps w:val="0"/>
          <w:color w:val="000000"/>
          <w:spacing w:val="0"/>
          <w:sz w:val="18"/>
          <w:szCs w:val="18"/>
          <w:shd w:val="clear" w:fill="FFFFFF"/>
        </w:rPr>
        <w:t> - specifies a transition effect with a slow start</w:t>
      </w:r>
    </w:p>
    <w:p w14:paraId="6457CA23">
      <w:pPr>
        <w:keepNext w:val="0"/>
        <w:keepLines w:val="0"/>
        <w:widowControl/>
        <w:numPr>
          <w:ilvl w:val="0"/>
          <w:numId w:val="36"/>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ease-out</w:t>
      </w:r>
      <w:r>
        <w:rPr>
          <w:rFonts w:hint="default" w:ascii="Verdana" w:hAnsi="Verdana" w:cs="Verdana"/>
          <w:i w:val="0"/>
          <w:iCs w:val="0"/>
          <w:caps w:val="0"/>
          <w:color w:val="000000"/>
          <w:spacing w:val="0"/>
          <w:sz w:val="18"/>
          <w:szCs w:val="18"/>
          <w:shd w:val="clear" w:fill="FFFFFF"/>
        </w:rPr>
        <w:t> - specifies a transition effect with a slow end</w:t>
      </w:r>
    </w:p>
    <w:p w14:paraId="0E79D1B7">
      <w:pPr>
        <w:keepNext w:val="0"/>
        <w:keepLines w:val="0"/>
        <w:widowControl/>
        <w:numPr>
          <w:ilvl w:val="0"/>
          <w:numId w:val="36"/>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ease-in-out</w:t>
      </w:r>
      <w:r>
        <w:rPr>
          <w:rFonts w:hint="default" w:ascii="Verdana" w:hAnsi="Verdana" w:cs="Verdana"/>
          <w:i w:val="0"/>
          <w:iCs w:val="0"/>
          <w:caps w:val="0"/>
          <w:color w:val="000000"/>
          <w:spacing w:val="0"/>
          <w:sz w:val="18"/>
          <w:szCs w:val="18"/>
          <w:shd w:val="clear" w:fill="FFFFFF"/>
        </w:rPr>
        <w:t> - specifies a transition effect with a slow start and end</w:t>
      </w:r>
    </w:p>
    <w:p w14:paraId="3BA7CDF3">
      <w:pPr>
        <w:keepNext w:val="0"/>
        <w:keepLines w:val="0"/>
        <w:widowControl/>
        <w:numPr>
          <w:ilvl w:val="0"/>
          <w:numId w:val="36"/>
        </w:numPr>
        <w:suppressLineNumbers w:val="0"/>
        <w:spacing w:before="0" w:beforeAutospacing="1" w:after="0" w:afterAutospacing="1"/>
        <w:ind w:left="720" w:hanging="360"/>
        <w:rPr>
          <w:sz w:val="18"/>
          <w:szCs w:val="18"/>
        </w:rPr>
      </w:pPr>
      <w:r>
        <w:rPr>
          <w:rStyle w:val="9"/>
          <w:rFonts w:hint="default" w:ascii="Consolas" w:hAnsi="Consolas" w:eastAsia="Consolas" w:cs="Consolas"/>
          <w:i w:val="0"/>
          <w:iCs w:val="0"/>
          <w:caps w:val="0"/>
          <w:color w:val="DC143C"/>
          <w:spacing w:val="0"/>
          <w:sz w:val="18"/>
          <w:szCs w:val="18"/>
          <w:bdr w:val="none" w:color="auto" w:sz="0" w:space="0"/>
          <w:shd w:val="clear" w:fill="FFFFFF"/>
        </w:rPr>
        <w:t>cubic-bezier(n,n,n,n)</w:t>
      </w:r>
      <w:r>
        <w:rPr>
          <w:rFonts w:hint="default" w:ascii="Verdana" w:hAnsi="Verdana" w:cs="Verdana"/>
          <w:i w:val="0"/>
          <w:iCs w:val="0"/>
          <w:caps w:val="0"/>
          <w:color w:val="000000"/>
          <w:spacing w:val="0"/>
          <w:sz w:val="18"/>
          <w:szCs w:val="18"/>
          <w:shd w:val="clear" w:fill="FFFFFF"/>
        </w:rPr>
        <w:t> - lets you define your own values in a cubic-bezier function</w:t>
      </w:r>
    </w:p>
    <w:p w14:paraId="6400077D">
      <w:pPr>
        <w:keepNext w:val="0"/>
        <w:keepLines w:val="0"/>
        <w:widowControl/>
        <w:numPr>
          <w:ilvl w:val="0"/>
          <w:numId w:val="36"/>
        </w:numPr>
        <w:suppressLineNumbers w:val="0"/>
        <w:spacing w:before="0" w:beforeAutospacing="1" w:after="0" w:afterAutospacing="1"/>
        <w:ind w:left="720" w:hanging="360"/>
        <w:rPr>
          <w:sz w:val="18"/>
          <w:szCs w:val="18"/>
        </w:rPr>
      </w:pPr>
    </w:p>
    <w:p w14:paraId="5BEB42EF">
      <w:pPr>
        <w:rPr>
          <w:rFonts w:hint="default" w:ascii="Times New Roman" w:hAnsi="Times New Roman" w:eastAsia="Times New Roman" w:cs="Times New Roman"/>
          <w:b/>
          <w:bCs/>
          <w:i w:val="0"/>
          <w:iCs w:val="0"/>
          <w:color w:val="FF0000"/>
          <w:kern w:val="0"/>
          <w:sz w:val="24"/>
          <w:szCs w:val="24"/>
          <w:highlight w:val="none"/>
          <w:u w:val="none"/>
          <w:lang w:val="en-US" w:eastAsia="en-US" w:bidi="ar-SA"/>
          <w14:ligatures w14:val="none"/>
        </w:rPr>
      </w:pPr>
      <w:r>
        <w:rPr>
          <w:rFonts w:hint="default" w:ascii="Times New Roman" w:hAnsi="Times New Roman" w:eastAsia="Times New Roman" w:cs="Times New Roman"/>
          <w:b/>
          <w:bCs/>
          <w:i w:val="0"/>
          <w:iCs w:val="0"/>
          <w:color w:val="FF0000"/>
          <w:kern w:val="0"/>
          <w:sz w:val="24"/>
          <w:szCs w:val="24"/>
          <w:highlight w:val="none"/>
          <w:u w:val="none"/>
          <w:lang w:val="en-US" w:eastAsia="en-US" w:bidi="ar-SA"/>
          <w14:ligatures w14:val="none"/>
        </w:rPr>
        <w:t>Moze da se doda transform 2D ili 3D    !!!!!!!!!!</w:t>
      </w:r>
    </w:p>
    <w:p w14:paraId="0FD4E00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div</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56027ED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C42BDC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5E8E99F5">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3BE718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transition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width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height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transform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2s</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701EF78">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77EE2A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48C52CD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div:hover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66779D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227E80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FDFAB73">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transform</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rotate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180deg</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2C5A806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1013507">
      <w:pPr>
        <w:rPr>
          <w:rFonts w:hint="default" w:ascii="Times New Roman" w:hAnsi="Times New Roman" w:eastAsia="Times New Roman" w:cs="Times New Roman"/>
          <w:b/>
          <w:bCs/>
          <w:i w:val="0"/>
          <w:iCs w:val="0"/>
          <w:color w:val="auto"/>
          <w:kern w:val="0"/>
          <w:sz w:val="24"/>
          <w:szCs w:val="24"/>
          <w:highlight w:val="none"/>
          <w:u w:val="none"/>
          <w:lang w:val="en-US" w:eastAsia="en-US" w:bidi="ar-SA"/>
          <w14:ligatures w14:val="none"/>
        </w:rPr>
      </w:pPr>
    </w:p>
    <w:p w14:paraId="462C2535">
      <w:pPr>
        <w:rPr>
          <w:rFonts w:hint="default" w:ascii="Times New Roman" w:hAnsi="Times New Roman" w:eastAsia="Times New Roman" w:cs="Times New Roman"/>
          <w:b/>
          <w:bCs/>
          <w:i w:val="0"/>
          <w:iCs w:val="0"/>
          <w:color w:val="auto"/>
          <w:kern w:val="0"/>
          <w:sz w:val="24"/>
          <w:szCs w:val="24"/>
          <w:highlight w:val="none"/>
          <w:u w:val="none"/>
          <w:lang w:val="en-US" w:eastAsia="en-US" w:bidi="ar-SA"/>
          <w14:ligatures w14:val="none"/>
        </w:rPr>
      </w:pPr>
      <w:r>
        <w:rPr>
          <w:rFonts w:hint="default" w:ascii="Times New Roman" w:hAnsi="Times New Roman" w:eastAsia="Times New Roman" w:cs="Times New Roman"/>
          <w:b/>
          <w:bCs/>
          <w:i w:val="0"/>
          <w:iCs w:val="0"/>
          <w:color w:val="auto"/>
          <w:kern w:val="0"/>
          <w:sz w:val="24"/>
          <w:szCs w:val="24"/>
          <w:highlight w:val="none"/>
          <w:u w:val="none"/>
          <w:lang w:val="en-US" w:eastAsia="en-US" w:bidi="ar-SA"/>
          <w14:ligatures w14:val="none"/>
        </w:rPr>
        <w:t xml:space="preserve">Skracenica </w:t>
      </w:r>
    </w:p>
    <w:p w14:paraId="1B1AF4EB">
      <w:pPr>
        <w:rPr>
          <w:rFonts w:hint="default" w:ascii="Times New Roman" w:hAnsi="Times New Roman" w:eastAsia="Times New Roman" w:cs="Times New Roman"/>
          <w:b/>
          <w:bCs/>
          <w:i w:val="0"/>
          <w:iCs w:val="0"/>
          <w:color w:val="auto"/>
          <w:kern w:val="0"/>
          <w:sz w:val="24"/>
          <w:szCs w:val="24"/>
          <w:highlight w:val="none"/>
          <w:u w:val="none"/>
          <w:lang w:val="en-US" w:eastAsia="en-US" w:bidi="ar-SA"/>
          <w14:ligatures w14:val="none"/>
        </w:rPr>
      </w:pPr>
    </w:p>
    <w:p w14:paraId="0AAEE4AD">
      <w:pPr>
        <w:keepNext w:val="0"/>
        <w:keepLines w:val="0"/>
        <w:widowControl/>
        <w:suppressLineNumbers w:val="0"/>
        <w:shd w:val="clear" w:fill="1F1F1F"/>
        <w:spacing w:line="190" w:lineRule="atLeast"/>
        <w:jc w:val="left"/>
        <w:rPr>
          <w:rFonts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div</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6E6DBA9">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A71FCF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E7661B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background</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red</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9AE4B17">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transition</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width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linear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height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linear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transform </w:t>
      </w:r>
      <w:r>
        <w:rPr>
          <w:rFonts w:hint="default" w:ascii="Consolas" w:hAnsi="Consolas" w:eastAsia="Consolas" w:cs="Consolas"/>
          <w:b w:val="0"/>
          <w:bCs w:val="0"/>
          <w:color w:val="B5CEA8"/>
          <w:kern w:val="0"/>
          <w:sz w:val="20"/>
          <w:szCs w:val="20"/>
          <w:shd w:val="clear" w:fill="1F1F1F"/>
          <w:lang w:val="en-US" w:eastAsia="zh-CN" w:bidi="ar"/>
          <w14:ligatures w14:val="standardContextual"/>
        </w:rPr>
        <w:t>2s</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20"/>
          <w:szCs w:val="20"/>
          <w:shd w:val="clear" w:fill="1F1F1F"/>
          <w:lang w:val="en-US" w:eastAsia="zh-CN" w:bidi="ar"/>
          <w14:ligatures w14:val="standardContextual"/>
        </w:rPr>
        <w:t>linear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1s</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809581B">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456EE762">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p>
    <w:p w14:paraId="13EE8F41">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7BA7D"/>
          <w:kern w:val="0"/>
          <w:sz w:val="20"/>
          <w:szCs w:val="20"/>
          <w:shd w:val="clear" w:fill="1F1F1F"/>
          <w:lang w:val="en-US" w:eastAsia="zh-CN" w:bidi="ar"/>
          <w14:ligatures w14:val="standardContextual"/>
        </w:rPr>
        <w:t>div:hover</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p>
    <w:p w14:paraId="37D05B7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width</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300px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09469C4F">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height</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20"/>
          <w:szCs w:val="20"/>
          <w:shd w:val="clear" w:fill="1F1F1F"/>
          <w:lang w:val="en-US" w:eastAsia="zh-CN" w:bidi="ar"/>
          <w14:ligatures w14:val="standardContextual"/>
        </w:rPr>
        <w:t>150px</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18A7490A">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20"/>
          <w:szCs w:val="20"/>
          <w:shd w:val="clear" w:fill="1F1F1F"/>
          <w:lang w:val="en-US" w:eastAsia="zh-CN" w:bidi="ar"/>
          <w14:ligatures w14:val="standardContextual"/>
        </w:rPr>
        <w:t>transform</w:t>
      </w:r>
      <w:r>
        <w:rPr>
          <w:rFonts w:hint="default" w:ascii="Consolas" w:hAnsi="Consolas" w:eastAsia="Consolas" w:cs="Consolas"/>
          <w:b w:val="0"/>
          <w:bCs w:val="0"/>
          <w:color w:val="D4D4D4"/>
          <w:kern w:val="0"/>
          <w:sz w:val="20"/>
          <w:szCs w:val="20"/>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20"/>
          <w:szCs w:val="20"/>
          <w:shd w:val="clear" w:fill="1F1F1F"/>
          <w:lang w:val="en-US" w:eastAsia="zh-CN" w:bidi="ar"/>
          <w14:ligatures w14:val="standardContextual"/>
        </w:rPr>
        <w:t>rotate</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r>
        <w:rPr>
          <w:rFonts w:hint="default" w:ascii="Consolas" w:hAnsi="Consolas" w:eastAsia="Consolas" w:cs="Consolas"/>
          <w:b w:val="0"/>
          <w:bCs w:val="0"/>
          <w:color w:val="B5CEA8"/>
          <w:kern w:val="0"/>
          <w:sz w:val="20"/>
          <w:szCs w:val="20"/>
          <w:shd w:val="clear" w:fill="1F1F1F"/>
          <w:lang w:val="en-US" w:eastAsia="zh-CN" w:bidi="ar"/>
          <w14:ligatures w14:val="standardContextual"/>
        </w:rPr>
        <w:t>180deg</w:t>
      </w: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70E5B8F6">
      <w:pPr>
        <w:keepNext w:val="0"/>
        <w:keepLines w:val="0"/>
        <w:widowControl/>
        <w:suppressLineNumbers w:val="0"/>
        <w:shd w:val="clear" w:fill="1F1F1F"/>
        <w:spacing w:line="190" w:lineRule="atLeast"/>
        <w:jc w:val="left"/>
        <w:rPr>
          <w:rFonts w:hint="default" w:ascii="Consolas" w:hAnsi="Consolas" w:eastAsia="Consolas" w:cs="Consolas"/>
          <w:b w:val="0"/>
          <w:bCs w:val="0"/>
          <w:color w:val="CCCCCC"/>
          <w:sz w:val="20"/>
          <w:szCs w:val="20"/>
        </w:rPr>
      </w:pPr>
      <w:r>
        <w:rPr>
          <w:rFonts w:hint="default" w:ascii="Consolas" w:hAnsi="Consolas" w:eastAsia="Consolas" w:cs="Consolas"/>
          <w:b w:val="0"/>
          <w:bCs w:val="0"/>
          <w:color w:val="D4D4D4"/>
          <w:kern w:val="0"/>
          <w:sz w:val="20"/>
          <w:szCs w:val="20"/>
          <w:shd w:val="clear" w:fill="1F1F1F"/>
          <w:lang w:val="en-US" w:eastAsia="zh-CN" w:bidi="ar"/>
          <w14:ligatures w14:val="standardContextual"/>
        </w:rPr>
        <w:t>}</w:t>
      </w:r>
    </w:p>
    <w:p w14:paraId="3FB54A08">
      <w:pPr>
        <w:rPr>
          <w:rFonts w:hint="default" w:ascii="Times New Roman" w:hAnsi="Times New Roman" w:eastAsia="Times New Roman" w:cs="Times New Roman"/>
          <w:b/>
          <w:bCs/>
          <w:i w:val="0"/>
          <w:iCs w:val="0"/>
          <w:color w:val="auto"/>
          <w:kern w:val="0"/>
          <w:sz w:val="24"/>
          <w:szCs w:val="24"/>
          <w:highlight w:val="none"/>
          <w:u w:val="none"/>
          <w:lang w:val="en-US" w:eastAsia="en-US" w:bidi="ar-SA"/>
          <w14:ligatures w14:val="none"/>
        </w:rPr>
      </w:pPr>
    </w:p>
    <w:p w14:paraId="3F31DA94">
      <w:pPr>
        <w:pStyle w:val="12"/>
        <w:keepNext w:val="0"/>
        <w:keepLines w:val="0"/>
        <w:widowControl/>
        <w:suppressLineNumbers w:val="0"/>
        <w:rPr>
          <w:sz w:val="20"/>
          <w:szCs w:val="20"/>
        </w:rPr>
      </w:pPr>
      <w:r>
        <w:rPr>
          <w:rFonts w:hint="default" w:ascii="Times New Roman" w:hAnsi="Times New Roman" w:eastAsia="Times New Roman" w:cs="Times New Roman"/>
          <w:b/>
          <w:bCs/>
          <w:i/>
          <w:iCs/>
          <w:color w:val="FF0000"/>
          <w:kern w:val="0"/>
          <w:sz w:val="20"/>
          <w:szCs w:val="20"/>
          <w:u w:val="single"/>
          <w:lang w:val="en-US"/>
          <w14:ligatures w14:val="none"/>
        </w:rPr>
        <w:t xml:space="preserve"> </w:t>
      </w:r>
      <w:r>
        <w:rPr>
          <w:sz w:val="20"/>
          <w:szCs w:val="20"/>
        </w:rPr>
        <w:t xml:space="preserve">Kroz </w:t>
      </w:r>
      <w:r>
        <w:rPr>
          <w:rStyle w:val="9"/>
          <w:sz w:val="20"/>
          <w:szCs w:val="20"/>
        </w:rPr>
        <w:t>transition</w:t>
      </w:r>
      <w:r>
        <w:rPr>
          <w:sz w:val="20"/>
          <w:szCs w:val="20"/>
        </w:rPr>
        <w:t xml:space="preserve"> možete menjati razne CSS osobine koje mogu imati glatku </w:t>
      </w:r>
      <w:bookmarkStart w:id="0" w:name="_GoBack"/>
      <w:bookmarkEnd w:id="0"/>
      <w:r>
        <w:rPr>
          <w:sz w:val="20"/>
          <w:szCs w:val="20"/>
        </w:rPr>
        <w:t>animaciju, uključujući:</w:t>
      </w:r>
    </w:p>
    <w:p w14:paraId="5458E9A3">
      <w:pPr>
        <w:keepNext w:val="0"/>
        <w:keepLines w:val="0"/>
        <w:widowControl/>
        <w:numPr>
          <w:ilvl w:val="0"/>
          <w:numId w:val="37"/>
        </w:numPr>
        <w:suppressLineNumbers w:val="0"/>
        <w:spacing w:before="0" w:beforeAutospacing="1" w:after="0" w:afterAutospacing="1"/>
        <w:ind w:left="720" w:hanging="360"/>
        <w:rPr>
          <w:sz w:val="20"/>
          <w:szCs w:val="20"/>
        </w:rPr>
      </w:pPr>
      <w:r>
        <w:rPr>
          <w:rStyle w:val="13"/>
          <w:sz w:val="20"/>
          <w:szCs w:val="20"/>
        </w:rPr>
        <w:t>Dimenzije i položaj</w:t>
      </w:r>
      <w:r>
        <w:rPr>
          <w:sz w:val="20"/>
          <w:szCs w:val="20"/>
        </w:rPr>
        <w:t xml:space="preserve">: </w:t>
      </w:r>
      <w:r>
        <w:rPr>
          <w:rStyle w:val="9"/>
          <w:sz w:val="20"/>
          <w:szCs w:val="20"/>
        </w:rPr>
        <w:t>width</w:t>
      </w:r>
      <w:r>
        <w:rPr>
          <w:sz w:val="20"/>
          <w:szCs w:val="20"/>
        </w:rPr>
        <w:t xml:space="preserve">, </w:t>
      </w:r>
      <w:r>
        <w:rPr>
          <w:rStyle w:val="9"/>
          <w:sz w:val="20"/>
          <w:szCs w:val="20"/>
        </w:rPr>
        <w:t>height</w:t>
      </w:r>
      <w:r>
        <w:rPr>
          <w:sz w:val="20"/>
          <w:szCs w:val="20"/>
        </w:rPr>
        <w:t xml:space="preserve">, </w:t>
      </w:r>
      <w:r>
        <w:rPr>
          <w:rStyle w:val="9"/>
          <w:sz w:val="20"/>
          <w:szCs w:val="20"/>
        </w:rPr>
        <w:t>margin</w:t>
      </w:r>
      <w:r>
        <w:rPr>
          <w:sz w:val="20"/>
          <w:szCs w:val="20"/>
        </w:rPr>
        <w:t xml:space="preserve">, </w:t>
      </w:r>
      <w:r>
        <w:rPr>
          <w:rStyle w:val="9"/>
          <w:sz w:val="20"/>
          <w:szCs w:val="20"/>
        </w:rPr>
        <w:t>padding</w:t>
      </w:r>
      <w:r>
        <w:rPr>
          <w:sz w:val="20"/>
          <w:szCs w:val="20"/>
        </w:rPr>
        <w:t xml:space="preserve">, </w:t>
      </w:r>
      <w:r>
        <w:rPr>
          <w:rStyle w:val="9"/>
          <w:sz w:val="20"/>
          <w:szCs w:val="20"/>
        </w:rPr>
        <w:t>top</w:t>
      </w:r>
      <w:r>
        <w:rPr>
          <w:sz w:val="20"/>
          <w:szCs w:val="20"/>
        </w:rPr>
        <w:t xml:space="preserve">, </w:t>
      </w:r>
      <w:r>
        <w:rPr>
          <w:rStyle w:val="9"/>
          <w:sz w:val="20"/>
          <w:szCs w:val="20"/>
        </w:rPr>
        <w:t>left</w:t>
      </w:r>
      <w:r>
        <w:rPr>
          <w:sz w:val="20"/>
          <w:szCs w:val="20"/>
        </w:rPr>
        <w:t xml:space="preserve">, </w:t>
      </w:r>
      <w:r>
        <w:rPr>
          <w:rStyle w:val="9"/>
          <w:sz w:val="20"/>
          <w:szCs w:val="20"/>
        </w:rPr>
        <w:t>right</w:t>
      </w:r>
      <w:r>
        <w:rPr>
          <w:sz w:val="20"/>
          <w:szCs w:val="20"/>
        </w:rPr>
        <w:t xml:space="preserve">, </w:t>
      </w:r>
      <w:r>
        <w:rPr>
          <w:rStyle w:val="9"/>
          <w:sz w:val="20"/>
          <w:szCs w:val="20"/>
        </w:rPr>
        <w:t>bottom</w:t>
      </w:r>
    </w:p>
    <w:p w14:paraId="3768E4F4">
      <w:pPr>
        <w:keepNext w:val="0"/>
        <w:keepLines w:val="0"/>
        <w:widowControl/>
        <w:numPr>
          <w:ilvl w:val="0"/>
          <w:numId w:val="37"/>
        </w:numPr>
        <w:suppressLineNumbers w:val="0"/>
        <w:spacing w:before="0" w:beforeAutospacing="1" w:after="0" w:afterAutospacing="1"/>
        <w:ind w:left="720" w:hanging="360"/>
        <w:rPr>
          <w:sz w:val="20"/>
          <w:szCs w:val="20"/>
        </w:rPr>
      </w:pPr>
      <w:r>
        <w:rPr>
          <w:rStyle w:val="13"/>
          <w:sz w:val="20"/>
          <w:szCs w:val="20"/>
        </w:rPr>
        <w:t>Boje</w:t>
      </w:r>
      <w:r>
        <w:rPr>
          <w:sz w:val="20"/>
          <w:szCs w:val="20"/>
        </w:rPr>
        <w:t xml:space="preserve">: </w:t>
      </w:r>
      <w:r>
        <w:rPr>
          <w:rStyle w:val="9"/>
          <w:sz w:val="20"/>
          <w:szCs w:val="20"/>
        </w:rPr>
        <w:t>background-color</w:t>
      </w:r>
      <w:r>
        <w:rPr>
          <w:sz w:val="20"/>
          <w:szCs w:val="20"/>
        </w:rPr>
        <w:t xml:space="preserve">, </w:t>
      </w:r>
      <w:r>
        <w:rPr>
          <w:rStyle w:val="9"/>
          <w:sz w:val="20"/>
          <w:szCs w:val="20"/>
        </w:rPr>
        <w:t>color</w:t>
      </w:r>
      <w:r>
        <w:rPr>
          <w:sz w:val="20"/>
          <w:szCs w:val="20"/>
        </w:rPr>
        <w:t xml:space="preserve">, </w:t>
      </w:r>
      <w:r>
        <w:rPr>
          <w:rStyle w:val="9"/>
          <w:sz w:val="20"/>
          <w:szCs w:val="20"/>
        </w:rPr>
        <w:t>border-color</w:t>
      </w:r>
      <w:r>
        <w:rPr>
          <w:sz w:val="20"/>
          <w:szCs w:val="20"/>
        </w:rPr>
        <w:t xml:space="preserve">, </w:t>
      </w:r>
      <w:r>
        <w:rPr>
          <w:rStyle w:val="9"/>
          <w:sz w:val="20"/>
          <w:szCs w:val="20"/>
        </w:rPr>
        <w:t>box-shadow</w:t>
      </w:r>
    </w:p>
    <w:p w14:paraId="4B8C4A33">
      <w:pPr>
        <w:keepNext w:val="0"/>
        <w:keepLines w:val="0"/>
        <w:widowControl/>
        <w:numPr>
          <w:ilvl w:val="0"/>
          <w:numId w:val="37"/>
        </w:numPr>
        <w:suppressLineNumbers w:val="0"/>
        <w:spacing w:before="0" w:beforeAutospacing="1" w:after="0" w:afterAutospacing="1"/>
        <w:ind w:left="720" w:hanging="360"/>
        <w:rPr>
          <w:sz w:val="20"/>
          <w:szCs w:val="20"/>
        </w:rPr>
      </w:pPr>
      <w:r>
        <w:rPr>
          <w:rStyle w:val="13"/>
          <w:sz w:val="20"/>
          <w:szCs w:val="20"/>
        </w:rPr>
        <w:t>Transfromacije</w:t>
      </w:r>
      <w:r>
        <w:rPr>
          <w:sz w:val="20"/>
          <w:szCs w:val="20"/>
        </w:rPr>
        <w:t xml:space="preserve">: </w:t>
      </w:r>
      <w:r>
        <w:rPr>
          <w:rStyle w:val="9"/>
          <w:sz w:val="20"/>
          <w:szCs w:val="20"/>
        </w:rPr>
        <w:t>transform</w:t>
      </w:r>
      <w:r>
        <w:rPr>
          <w:sz w:val="20"/>
          <w:szCs w:val="20"/>
        </w:rPr>
        <w:t xml:space="preserve"> (kao što su </w:t>
      </w:r>
      <w:r>
        <w:rPr>
          <w:rStyle w:val="9"/>
          <w:sz w:val="20"/>
          <w:szCs w:val="20"/>
        </w:rPr>
        <w:t>rotate</w:t>
      </w:r>
      <w:r>
        <w:rPr>
          <w:sz w:val="20"/>
          <w:szCs w:val="20"/>
        </w:rPr>
        <w:t xml:space="preserve">, </w:t>
      </w:r>
      <w:r>
        <w:rPr>
          <w:rStyle w:val="9"/>
          <w:sz w:val="20"/>
          <w:szCs w:val="20"/>
        </w:rPr>
        <w:t>scale</w:t>
      </w:r>
      <w:r>
        <w:rPr>
          <w:sz w:val="20"/>
          <w:szCs w:val="20"/>
        </w:rPr>
        <w:t xml:space="preserve">, </w:t>
      </w:r>
      <w:r>
        <w:rPr>
          <w:rStyle w:val="9"/>
          <w:sz w:val="20"/>
          <w:szCs w:val="20"/>
        </w:rPr>
        <w:t>translate</w:t>
      </w:r>
      <w:r>
        <w:rPr>
          <w:sz w:val="20"/>
          <w:szCs w:val="20"/>
        </w:rPr>
        <w:t xml:space="preserve">, i </w:t>
      </w:r>
      <w:r>
        <w:rPr>
          <w:rStyle w:val="9"/>
          <w:sz w:val="20"/>
          <w:szCs w:val="20"/>
        </w:rPr>
        <w:t>skew</w:t>
      </w:r>
      <w:r>
        <w:rPr>
          <w:sz w:val="20"/>
          <w:szCs w:val="20"/>
        </w:rPr>
        <w:t>)</w:t>
      </w:r>
    </w:p>
    <w:p w14:paraId="5B85E8EC">
      <w:pPr>
        <w:keepNext w:val="0"/>
        <w:keepLines w:val="0"/>
        <w:widowControl/>
        <w:numPr>
          <w:ilvl w:val="0"/>
          <w:numId w:val="37"/>
        </w:numPr>
        <w:suppressLineNumbers w:val="0"/>
        <w:spacing w:before="0" w:beforeAutospacing="1" w:after="0" w:afterAutospacing="1"/>
        <w:ind w:left="720" w:hanging="360"/>
        <w:rPr>
          <w:sz w:val="20"/>
          <w:szCs w:val="20"/>
        </w:rPr>
      </w:pPr>
      <w:r>
        <w:rPr>
          <w:rStyle w:val="13"/>
          <w:sz w:val="20"/>
          <w:szCs w:val="20"/>
        </w:rPr>
        <w:t>Prozirnost</w:t>
      </w:r>
      <w:r>
        <w:rPr>
          <w:sz w:val="20"/>
          <w:szCs w:val="20"/>
        </w:rPr>
        <w:t xml:space="preserve">: </w:t>
      </w:r>
      <w:r>
        <w:rPr>
          <w:rStyle w:val="9"/>
          <w:sz w:val="20"/>
          <w:szCs w:val="20"/>
        </w:rPr>
        <w:t>opacity</w:t>
      </w:r>
    </w:p>
    <w:p w14:paraId="5E2C9DFE">
      <w:pPr>
        <w:keepNext w:val="0"/>
        <w:keepLines w:val="0"/>
        <w:widowControl/>
        <w:numPr>
          <w:ilvl w:val="0"/>
          <w:numId w:val="37"/>
        </w:numPr>
        <w:suppressLineNumbers w:val="0"/>
        <w:spacing w:before="0" w:beforeAutospacing="1" w:after="0" w:afterAutospacing="1"/>
        <w:ind w:left="720" w:hanging="360"/>
        <w:rPr>
          <w:sz w:val="20"/>
          <w:szCs w:val="20"/>
        </w:rPr>
      </w:pPr>
      <w:r>
        <w:rPr>
          <w:rStyle w:val="13"/>
          <w:sz w:val="20"/>
          <w:szCs w:val="20"/>
        </w:rPr>
        <w:t>Oblik ivica</w:t>
      </w:r>
      <w:r>
        <w:rPr>
          <w:sz w:val="20"/>
          <w:szCs w:val="20"/>
        </w:rPr>
        <w:t xml:space="preserve">: </w:t>
      </w:r>
      <w:r>
        <w:rPr>
          <w:rStyle w:val="9"/>
          <w:sz w:val="20"/>
          <w:szCs w:val="20"/>
        </w:rPr>
        <w:t>border-radius</w:t>
      </w:r>
    </w:p>
    <w:p w14:paraId="6AFF4C30">
      <w:pPr>
        <w:keepNext w:val="0"/>
        <w:keepLines w:val="0"/>
        <w:widowControl/>
        <w:numPr>
          <w:ilvl w:val="0"/>
          <w:numId w:val="37"/>
        </w:numPr>
        <w:suppressLineNumbers w:val="0"/>
        <w:spacing w:before="0" w:beforeAutospacing="1" w:after="0" w:afterAutospacing="1"/>
        <w:ind w:left="720" w:hanging="360"/>
        <w:rPr>
          <w:sz w:val="20"/>
          <w:szCs w:val="20"/>
        </w:rPr>
      </w:pPr>
      <w:r>
        <w:rPr>
          <w:rStyle w:val="13"/>
          <w:sz w:val="20"/>
          <w:szCs w:val="20"/>
        </w:rPr>
        <w:t>Vidljivost ivica</w:t>
      </w:r>
      <w:r>
        <w:rPr>
          <w:sz w:val="20"/>
          <w:szCs w:val="20"/>
        </w:rPr>
        <w:t xml:space="preserve">: </w:t>
      </w:r>
      <w:r>
        <w:rPr>
          <w:rStyle w:val="9"/>
          <w:sz w:val="20"/>
          <w:szCs w:val="20"/>
        </w:rPr>
        <w:t>border-width</w:t>
      </w:r>
      <w:r>
        <w:rPr>
          <w:sz w:val="20"/>
          <w:szCs w:val="20"/>
        </w:rPr>
        <w:t xml:space="preserve">, </w:t>
      </w:r>
      <w:r>
        <w:rPr>
          <w:rStyle w:val="9"/>
          <w:sz w:val="20"/>
          <w:szCs w:val="20"/>
        </w:rPr>
        <w:t>border-style</w:t>
      </w:r>
    </w:p>
    <w:p w14:paraId="2093E981">
      <w:pPr>
        <w:pStyle w:val="12"/>
        <w:keepNext w:val="0"/>
        <w:keepLines w:val="0"/>
        <w:widowControl/>
        <w:suppressLineNumbers w:val="0"/>
        <w:rPr>
          <w:sz w:val="20"/>
          <w:szCs w:val="20"/>
        </w:rPr>
      </w:pPr>
      <w:r>
        <w:rPr>
          <w:sz w:val="20"/>
          <w:szCs w:val="20"/>
        </w:rPr>
        <w:t xml:space="preserve">Ne mogu se sve osobine animirati kroz </w:t>
      </w:r>
      <w:r>
        <w:rPr>
          <w:rStyle w:val="9"/>
          <w:sz w:val="20"/>
          <w:szCs w:val="20"/>
        </w:rPr>
        <w:t>transition</w:t>
      </w:r>
      <w:r>
        <w:rPr>
          <w:sz w:val="20"/>
          <w:szCs w:val="20"/>
        </w:rPr>
        <w:t xml:space="preserve">, kao npr. </w:t>
      </w:r>
      <w:r>
        <w:rPr>
          <w:rStyle w:val="9"/>
          <w:sz w:val="20"/>
          <w:szCs w:val="20"/>
        </w:rPr>
        <w:t>display</w:t>
      </w:r>
      <w:r>
        <w:rPr>
          <w:sz w:val="20"/>
          <w:szCs w:val="20"/>
        </w:rPr>
        <w:t xml:space="preserve">. Samo osobine koje mogu imati kontinualne vrednosti (brojevi, boje, i transformacije) su pogodne za </w:t>
      </w:r>
      <w:r>
        <w:rPr>
          <w:rStyle w:val="9"/>
          <w:sz w:val="20"/>
          <w:szCs w:val="20"/>
        </w:rPr>
        <w:t>transition</w:t>
      </w:r>
      <w:r>
        <w:rPr>
          <w:sz w:val="20"/>
          <w:szCs w:val="20"/>
        </w:rPr>
        <w:t>.</w:t>
      </w:r>
    </w:p>
    <w:p w14:paraId="29CD7CCE">
      <w:pPr>
        <w:rPr>
          <w:rFonts w:hint="default" w:ascii="Times New Roman" w:hAnsi="Times New Roman" w:eastAsia="Times New Roman" w:cs="Times New Roman"/>
          <w:b/>
          <w:bCs/>
          <w:i/>
          <w:iCs/>
          <w:color w:val="FF0000"/>
          <w:kern w:val="0"/>
          <w:sz w:val="24"/>
          <w:szCs w:val="24"/>
          <w:u w:val="single"/>
          <w:lang w:val="en-US"/>
          <w14:ligatures w14:val="none"/>
        </w:rPr>
      </w:pPr>
    </w:p>
    <w:p w14:paraId="573F549F">
      <w:pPr>
        <w:rPr>
          <w:rFonts w:ascii="Times New Roman" w:hAnsi="Times New Roman" w:eastAsia="Times New Roman" w:cs="Times New Roman"/>
          <w:b/>
          <w:bCs/>
          <w:i/>
          <w:iCs/>
          <w:color w:val="FF0000"/>
          <w:kern w:val="0"/>
          <w:sz w:val="24"/>
          <w:szCs w:val="24"/>
          <w:u w:val="single"/>
          <w14:ligatures w14:val="none"/>
        </w:rPr>
      </w:pPr>
    </w:p>
    <w:p w14:paraId="17D97392">
      <w:pPr>
        <w:rPr>
          <w:rFonts w:ascii="Times New Roman" w:hAnsi="Times New Roman" w:eastAsia="Times New Roman" w:cs="Times New Roman"/>
          <w:b/>
          <w:bCs/>
          <w:i/>
          <w:iCs/>
          <w:color w:val="FF0000"/>
          <w:kern w:val="0"/>
          <w:sz w:val="24"/>
          <w:szCs w:val="24"/>
          <w:u w:val="single"/>
          <w14:ligatures w14:val="none"/>
        </w:rPr>
      </w:pPr>
    </w:p>
    <w:p w14:paraId="26477659">
      <w:pPr>
        <w:rPr>
          <w:rFonts w:ascii="Times New Roman" w:hAnsi="Times New Roman" w:eastAsia="Times New Roman" w:cs="Times New Roman"/>
          <w:b/>
          <w:bCs/>
          <w:i/>
          <w:iCs/>
          <w:color w:val="FF0000"/>
          <w:kern w:val="0"/>
          <w:sz w:val="24"/>
          <w:szCs w:val="24"/>
          <w:u w:val="single"/>
          <w14:ligatures w14:val="none"/>
        </w:rPr>
      </w:pPr>
    </w:p>
    <w:p w14:paraId="7E7511F9">
      <w:pPr>
        <w:rPr>
          <w:rFonts w:ascii="Times New Roman" w:hAnsi="Times New Roman" w:eastAsia="Times New Roman" w:cs="Times New Roman"/>
          <w:b/>
          <w:bCs/>
          <w:i/>
          <w:iCs/>
          <w:color w:val="FF0000"/>
          <w:kern w:val="0"/>
          <w:sz w:val="24"/>
          <w:szCs w:val="24"/>
          <w:u w:val="single"/>
          <w14:ligatures w14:val="none"/>
        </w:rPr>
      </w:pPr>
    </w:p>
    <w:p w14:paraId="22D416E5">
      <w:pPr>
        <w:rPr>
          <w:rFonts w:ascii="Times New Roman" w:hAnsi="Times New Roman" w:eastAsia="Times New Roman" w:cs="Times New Roman"/>
          <w:b/>
          <w:bCs/>
          <w:i/>
          <w:iCs/>
          <w:color w:val="FF0000"/>
          <w:kern w:val="0"/>
          <w:sz w:val="24"/>
          <w:szCs w:val="24"/>
          <w:u w:val="single"/>
          <w14:ligatures w14:val="none"/>
        </w:rPr>
      </w:pPr>
    </w:p>
    <w:p w14:paraId="0A72B44D">
      <w:pPr>
        <w:rPr>
          <w:rFonts w:ascii="Times New Roman" w:hAnsi="Times New Roman" w:eastAsia="Times New Roman" w:cs="Times New Roman"/>
          <w:b/>
          <w:bCs/>
          <w:i/>
          <w:iCs/>
          <w:color w:val="FF0000"/>
          <w:kern w:val="0"/>
          <w:sz w:val="24"/>
          <w:szCs w:val="24"/>
          <w:u w:val="single"/>
          <w14:ligatures w14:val="none"/>
        </w:rPr>
      </w:pPr>
    </w:p>
    <w:p w14:paraId="006010CD">
      <w:pPr>
        <w:rPr>
          <w:rFonts w:ascii="Times New Roman" w:hAnsi="Times New Roman" w:eastAsia="Times New Roman" w:cs="Times New Roman"/>
          <w:b/>
          <w:bCs/>
          <w:i/>
          <w:iCs/>
          <w:color w:val="FF0000"/>
          <w:kern w:val="0"/>
          <w:sz w:val="24"/>
          <w:szCs w:val="24"/>
          <w:u w:val="single"/>
          <w14:ligatures w14:val="none"/>
        </w:rPr>
      </w:pPr>
    </w:p>
    <w:p w14:paraId="5AE3FE13">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FLEX –</w:t>
      </w:r>
      <w:r>
        <w:rPr>
          <w:rFonts w:ascii="Times New Roman" w:hAnsi="Times New Roman" w:eastAsia="Times New Roman" w:cs="Times New Roman"/>
          <w:kern w:val="0"/>
          <w:sz w:val="24"/>
          <w:szCs w:val="24"/>
          <w14:ligatures w14:val="none"/>
        </w:rPr>
        <w:t xml:space="preserve"> jednodimenzionalni prikaz</w:t>
      </w:r>
    </w:p>
    <w:p w14:paraId="0C7E3EF6">
      <w:pPr>
        <w:rPr>
          <w:rFonts w:ascii="Times New Roman" w:hAnsi="Times New Roman" w:eastAsia="Times New Roman" w:cs="Times New Roman"/>
          <w:kern w:val="0"/>
          <w:sz w:val="24"/>
          <w:szCs w:val="24"/>
          <w14:ligatures w14:val="none"/>
        </w:rPr>
      </w:pPr>
    </w:p>
    <w:p w14:paraId="41742BB5">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1. flex-direction</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(row, row-reverse : column, column-reverse) )</w:t>
      </w:r>
    </w:p>
    <w:p w14:paraId="4FD92B71">
      <w:pPr>
        <w:pStyle w:val="14"/>
        <w:rPr>
          <w:rFonts w:ascii="Times New Roman" w:hAnsi="Times New Roman" w:eastAsia="Times New Roman" w:cs="Times New Roman"/>
          <w:kern w:val="0"/>
          <w:sz w:val="24"/>
          <w:szCs w:val="24"/>
          <w14:ligatures w14:val="none"/>
        </w:rPr>
      </w:pPr>
    </w:p>
    <w:p w14:paraId="7BBA30E6">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flex-wrap</w:t>
      </w:r>
      <w:r>
        <w:rPr>
          <w:rFonts w:ascii="Times New Roman" w:hAnsi="Times New Roman" w:eastAsia="Times New Roman" w:cs="Times New Roman"/>
          <w:kern w:val="0"/>
          <w:sz w:val="24"/>
          <w:szCs w:val="24"/>
          <w14:ligatures w14:val="none"/>
        </w:rPr>
        <w:t xml:space="preserve"> : wrap, nowrap. Ako su zbir velicina item-a veca od glavnog diva, a stavimo wrap, onda ce se njihova velicina ispostovati a ostatak elemenata ce se prikazati u drugom recu inline. Ako stavimo nowrap, on ice se sabiti u jedan red da ispune velicinu glavnog diva. U kodu se moze pisati </w:t>
      </w:r>
      <w:r>
        <w:rPr>
          <w:rFonts w:ascii="Times New Roman" w:hAnsi="Times New Roman" w:eastAsia="Times New Roman" w:cs="Times New Roman"/>
          <w:b/>
          <w:bCs/>
          <w:color w:val="FF0000"/>
          <w:kern w:val="0"/>
          <w:sz w:val="24"/>
          <w:szCs w:val="24"/>
          <w:u w:val="single"/>
          <w14:ligatures w14:val="none"/>
        </w:rPr>
        <w:t>flex-flow</w:t>
      </w:r>
      <w:r>
        <w:rPr>
          <w:rFonts w:ascii="Times New Roman" w:hAnsi="Times New Roman" w:eastAsia="Times New Roman" w:cs="Times New Roman"/>
          <w:kern w:val="0"/>
          <w:sz w:val="24"/>
          <w:szCs w:val="24"/>
          <w14:ligatures w14:val="none"/>
        </w:rPr>
        <w:t xml:space="preserve"> (row wrap) (direction and wrap).</w:t>
      </w:r>
    </w:p>
    <w:p w14:paraId="174F19D6">
      <w:pPr>
        <w:pStyle w:val="14"/>
        <w:rPr>
          <w:rFonts w:ascii="Times New Roman" w:hAnsi="Times New Roman" w:eastAsia="Times New Roman" w:cs="Times New Roman"/>
          <w:kern w:val="0"/>
          <w:sz w:val="24"/>
          <w:szCs w:val="24"/>
          <w14:ligatures w14:val="none"/>
        </w:rPr>
      </w:pPr>
    </w:p>
    <w:p w14:paraId="0454A91E">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 xml:space="preserve">Vrednost se moze ispisati skracenicom </w:t>
      </w:r>
      <w:r>
        <w:rPr>
          <w:rFonts w:ascii="Times New Roman" w:hAnsi="Times New Roman" w:eastAsia="Times New Roman" w:cs="Times New Roman"/>
          <w:b/>
          <w:bCs/>
          <w:color w:val="FF0000"/>
          <w:kern w:val="0"/>
          <w:sz w:val="24"/>
          <w:szCs w:val="24"/>
          <w:u w:val="single"/>
          <w14:ligatures w14:val="none"/>
        </w:rPr>
        <w:t>flex-flow</w:t>
      </w:r>
    </w:p>
    <w:p w14:paraId="57503D72">
      <w:pPr>
        <w:pStyle w:val="14"/>
        <w:rPr>
          <w:rFonts w:ascii="Times New Roman" w:hAnsi="Times New Roman" w:eastAsia="Times New Roman" w:cs="Times New Roman"/>
          <w:kern w:val="0"/>
          <w:sz w:val="24"/>
          <w:szCs w:val="24"/>
          <w:lang w:val="fr-FR"/>
          <w14:ligatures w14:val="none"/>
        </w:rPr>
      </w:pPr>
    </w:p>
    <w:p w14:paraId="4D1621E3">
      <w:pPr>
        <w:pStyle w:val="14"/>
        <w:numPr>
          <w:ilvl w:val="0"/>
          <w:numId w:val="1"/>
        </w:numPr>
        <w:rPr>
          <w:rFonts w:ascii="Times New Roman" w:hAnsi="Times New Roman" w:eastAsia="Times New Roman" w:cs="Times New Roman"/>
          <w:color w:val="FF0000"/>
          <w:kern w:val="0"/>
          <w:sz w:val="24"/>
          <w:szCs w:val="24"/>
          <w:lang w:val="fr-FR"/>
          <w14:ligatures w14:val="none"/>
        </w:rPr>
      </w:pPr>
      <w:r>
        <w:rPr>
          <w:rFonts w:ascii="Times New Roman" w:hAnsi="Times New Roman" w:eastAsia="Times New Roman" w:cs="Times New Roman"/>
          <w:color w:val="FF0000"/>
          <w:kern w:val="0"/>
          <w:sz w:val="24"/>
          <w:szCs w:val="24"/>
          <w14:ligatures w14:val="none"/>
        </w:rPr>
        <w:t xml:space="preserve">Flex-grow </w:t>
      </w:r>
      <w:r>
        <w:rPr>
          <w:rFonts w:ascii="Times New Roman" w:hAnsi="Times New Roman" w:eastAsia="Times New Roman" w:cs="Times New Roman"/>
          <w:kern w:val="0"/>
          <w:sz w:val="24"/>
          <w:szCs w:val="24"/>
          <w14:ligatures w14:val="none"/>
        </w:rPr>
        <w:t xml:space="preserve">(Koliko pozitivnog slobodnog prostora zauzima taj item. Kada mali divovi nemaju velicinu a glavni ima, onda se uz flex-grow ispunjava ceo glavni div. To se oznacava brojevima, 1,1,1,4,3. Broj oznacava koliko prostora ce zauzeti svaki od malih divova). </w:t>
      </w:r>
      <w:r>
        <w:rPr>
          <w:rFonts w:ascii="Times New Roman" w:hAnsi="Times New Roman" w:eastAsia="Times New Roman" w:cs="Times New Roman"/>
          <w:kern w:val="0"/>
          <w:sz w:val="24"/>
          <w:szCs w:val="24"/>
          <w:lang w:val="fr-FR"/>
          <w14:ligatures w14:val="none"/>
        </w:rPr>
        <w:t>Ako neki mali div ima velicinu, onda on se postavlja u toj velicini a ostali divovi se dele prema zadatoj proporciji.</w:t>
      </w:r>
    </w:p>
    <w:p w14:paraId="2A03416A">
      <w:pPr>
        <w:pStyle w:val="14"/>
        <w:rPr>
          <w:rFonts w:ascii="Times New Roman" w:hAnsi="Times New Roman" w:eastAsia="Times New Roman" w:cs="Times New Roman"/>
          <w:color w:val="FF0000"/>
          <w:kern w:val="0"/>
          <w:sz w:val="24"/>
          <w:szCs w:val="24"/>
          <w:lang w:val="fr-FR"/>
          <w14:ligatures w14:val="none"/>
        </w:rPr>
      </w:pPr>
    </w:p>
    <w:p w14:paraId="312AAE8B">
      <w:pPr>
        <w:pStyle w:val="14"/>
        <w:rPr>
          <w:rFonts w:ascii="Times New Roman" w:hAnsi="Times New Roman" w:eastAsia="Times New Roman" w:cs="Times New Roman"/>
          <w:color w:val="FF0000"/>
          <w:kern w:val="0"/>
          <w:sz w:val="24"/>
          <w:szCs w:val="24"/>
          <w:lang w:val="fr-FR"/>
          <w14:ligatures w14:val="none"/>
        </w:rPr>
      </w:pPr>
    </w:p>
    <w:p w14:paraId="5B597FC0">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Flex-shrink </w:t>
      </w:r>
      <w:r>
        <w:rPr>
          <w:rFonts w:ascii="Times New Roman" w:hAnsi="Times New Roman" w:eastAsia="Times New Roman" w:cs="Times New Roman"/>
          <w:kern w:val="0"/>
          <w:sz w:val="24"/>
          <w:szCs w:val="24"/>
          <w14:ligatures w14:val="none"/>
        </w:rPr>
        <w:t>(Koliko negativnog slobodnog prostora zauzima taj item) ?</w:t>
      </w:r>
    </w:p>
    <w:p w14:paraId="4592212B">
      <w:pPr>
        <w:pStyle w:val="14"/>
        <w:rPr>
          <w:rFonts w:ascii="Times New Roman" w:hAnsi="Times New Roman" w:eastAsia="Times New Roman" w:cs="Times New Roman"/>
          <w:kern w:val="0"/>
          <w:sz w:val="24"/>
          <w:szCs w:val="24"/>
          <w14:ligatures w14:val="none"/>
        </w:rPr>
      </w:pPr>
    </w:p>
    <w:p w14:paraId="2E8228B4">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color w:val="FF0000"/>
          <w:kern w:val="0"/>
          <w:sz w:val="24"/>
          <w:szCs w:val="24"/>
          <w14:ligatures w14:val="none"/>
        </w:rPr>
        <w:t xml:space="preserve">Flex-basis </w:t>
      </w:r>
      <w:r>
        <w:rPr>
          <w:rFonts w:ascii="Times New Roman" w:hAnsi="Times New Roman" w:eastAsia="Times New Roman" w:cs="Times New Roman"/>
          <w:kern w:val="0"/>
          <w:sz w:val="24"/>
          <w:szCs w:val="24"/>
          <w14:ligatures w14:val="none"/>
        </w:rPr>
        <w:t>(Odredjuje velicinu item-a. moze biti auto, ili broj px). Tako se moze izdeliti glavni div na odredjene manje divove zadate velicine.</w:t>
      </w:r>
    </w:p>
    <w:p w14:paraId="475250F3">
      <w:pPr>
        <w:pStyle w:val="14"/>
        <w:rPr>
          <w:rFonts w:ascii="Times New Roman" w:hAnsi="Times New Roman" w:eastAsia="Times New Roman" w:cs="Times New Roman"/>
          <w:color w:val="FF0000"/>
          <w:kern w:val="0"/>
          <w:sz w:val="24"/>
          <w:szCs w:val="24"/>
          <w14:ligatures w14:val="none"/>
        </w:rPr>
      </w:pPr>
    </w:p>
    <w:p w14:paraId="6DEADAA6">
      <w:pPr>
        <w:pStyle w:val="14"/>
        <w:numPr>
          <w:ilvl w:val="0"/>
          <w:numId w:val="1"/>
        </w:numPr>
        <w:rPr>
          <w:rFonts w:ascii="Times New Roman" w:hAnsi="Times New Roman" w:eastAsia="Times New Roman" w:cs="Times New Roman"/>
          <w:color w:val="FF0000"/>
          <w:kern w:val="0"/>
          <w:sz w:val="24"/>
          <w:szCs w:val="24"/>
          <w14:ligatures w14:val="none"/>
        </w:rPr>
      </w:pPr>
      <w:r>
        <w:rPr>
          <w:rFonts w:ascii="Times New Roman" w:hAnsi="Times New Roman" w:eastAsia="Times New Roman" w:cs="Times New Roman"/>
          <w:kern w:val="0"/>
          <w:sz w:val="24"/>
          <w:szCs w:val="24"/>
          <w14:ligatures w14:val="none"/>
        </w:rPr>
        <w:t xml:space="preserve">      Vrednost se ispisuje skracenicom u redosledu</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color w:val="FF0000"/>
          <w:kern w:val="0"/>
          <w:sz w:val="24"/>
          <w:szCs w:val="24"/>
          <w:u w:val="single"/>
          <w14:ligatures w14:val="none"/>
        </w:rPr>
        <w:t>– grow, shrink, basis (flex: 2 2 10%;)</w:t>
      </w:r>
    </w:p>
    <w:p w14:paraId="52B2D140">
      <w:pPr>
        <w:pStyle w:val="14"/>
        <w:rPr>
          <w:rFonts w:ascii="Times New Roman" w:hAnsi="Times New Roman" w:eastAsia="Times New Roman" w:cs="Times New Roman"/>
          <w:color w:val="FF0000"/>
          <w:kern w:val="0"/>
          <w:sz w:val="24"/>
          <w:szCs w:val="24"/>
          <w14:ligatures w14:val="none"/>
        </w:rPr>
      </w:pPr>
    </w:p>
    <w:p w14:paraId="011934B7">
      <w:pPr>
        <w:pStyle w:val="14"/>
        <w:rPr>
          <w:rFonts w:ascii="Times New Roman" w:hAnsi="Times New Roman" w:eastAsia="Times New Roman" w:cs="Times New Roman"/>
          <w:color w:val="FF0000"/>
          <w:kern w:val="0"/>
          <w:sz w:val="24"/>
          <w:szCs w:val="24"/>
          <w14:ligatures w14:val="none"/>
        </w:rPr>
      </w:pPr>
    </w:p>
    <w:p w14:paraId="26B70CD0">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Positive free space</w:t>
      </w:r>
      <w:r>
        <w:rPr>
          <w:rFonts w:ascii="Times New Roman" w:hAnsi="Times New Roman" w:eastAsia="Times New Roman" w:cs="Times New Roman"/>
          <w:kern w:val="0"/>
          <w:sz w:val="24"/>
          <w:szCs w:val="24"/>
          <w:lang w:val="fr-FR"/>
          <w14:ligatures w14:val="none"/>
        </w:rPr>
        <w:t xml:space="preserve"> (kada je glavni div veci od divova u njemu, ostaje prazan prostor neispunjen)</w:t>
      </w:r>
    </w:p>
    <w:p w14:paraId="4A18EF89">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color w:val="FF0000"/>
          <w:kern w:val="0"/>
          <w:sz w:val="24"/>
          <w:szCs w:val="24"/>
          <w:lang w:val="fr-FR"/>
          <w14:ligatures w14:val="none"/>
        </w:rPr>
        <w:t>Negative free space</w:t>
      </w:r>
      <w:r>
        <w:rPr>
          <w:rFonts w:ascii="Times New Roman" w:hAnsi="Times New Roman" w:eastAsia="Times New Roman" w:cs="Times New Roman"/>
          <w:kern w:val="0"/>
          <w:sz w:val="24"/>
          <w:szCs w:val="24"/>
          <w:lang w:val="fr-FR"/>
          <w14:ligatures w14:val="none"/>
        </w:rPr>
        <w:t xml:space="preserve"> (kada je glavni div manji od divova u njemu, mali divovi prelaze velicinu glavnog diva.)</w:t>
      </w:r>
    </w:p>
    <w:p w14:paraId="2E826E64">
      <w:pPr>
        <w:rPr>
          <w:rFonts w:ascii="Times New Roman" w:hAnsi="Times New Roman" w:eastAsia="Times New Roman" w:cs="Times New Roman"/>
          <w:kern w:val="0"/>
          <w:sz w:val="24"/>
          <w:szCs w:val="24"/>
          <w:lang w:val="fr-FR"/>
          <w14:ligatures w14:val="none"/>
        </w:rPr>
      </w:pPr>
    </w:p>
    <w:p w14:paraId="5F5541C3">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2. Justify-content</w:t>
      </w: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(default), flex-end, space-between. (horizontalno poravnjanje)</w:t>
      </w:r>
    </w:p>
    <w:p w14:paraId="41FACC6C">
      <w:pPr>
        <w:pStyle w:val="14"/>
        <w:rPr>
          <w:rFonts w:ascii="Times New Roman" w:hAnsi="Times New Roman" w:eastAsia="Times New Roman" w:cs="Times New Roman"/>
          <w:kern w:val="0"/>
          <w:sz w:val="24"/>
          <w:szCs w:val="24"/>
          <w14:ligatures w14:val="none"/>
        </w:rPr>
      </w:pPr>
    </w:p>
    <w:p w14:paraId="609E235A">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3. Align-items</w:t>
      </w:r>
      <w:r>
        <w:rPr>
          <w:rFonts w:ascii="Times New Roman" w:hAnsi="Times New Roman" w:eastAsia="Times New Roman" w:cs="Times New Roman"/>
          <w:kern w:val="0"/>
          <w:sz w:val="24"/>
          <w:szCs w:val="24"/>
          <w14:ligatures w14:val="none"/>
        </w:rPr>
        <w:t xml:space="preserve">: center, flex-start, flex-end, stretch (default), </w:t>
      </w:r>
      <w:r>
        <w:rPr>
          <w:rFonts w:ascii="Times New Roman" w:hAnsi="Times New Roman" w:eastAsia="Times New Roman" w:cs="Times New Roman"/>
          <w:kern w:val="0"/>
          <w:sz w:val="24"/>
          <w:szCs w:val="24"/>
          <w:highlight w:val="yellow"/>
          <w14:ligatures w14:val="none"/>
        </w:rPr>
        <w:t>baseline</w:t>
      </w:r>
      <w:r>
        <w:rPr>
          <w:rFonts w:ascii="Times New Roman" w:hAnsi="Times New Roman" w:eastAsia="Times New Roman" w:cs="Times New Roman"/>
          <w:kern w:val="0"/>
          <w:sz w:val="24"/>
          <w:szCs w:val="24"/>
          <w14:ligatures w14:val="none"/>
        </w:rPr>
        <w:t xml:space="preserve"> (u sredini kao da je linija / </w:t>
      </w:r>
      <w:r>
        <w:fldChar w:fldCharType="begin"/>
      </w:r>
      <w:r>
        <w:instrText xml:space="preserve"> HYPERLINK "https://www.w3schools.com/css/tryit.asp?filename=trycss3_flexbox_align-items_baseline"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https://www.w3schools.com/css/tryit.asp?filename=trycss3_flexbox_align-items_baseline</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(vertikalno poravnjanje)</w:t>
      </w:r>
    </w:p>
    <w:p w14:paraId="376DCB12">
      <w:pPr>
        <w:pStyle w:val="14"/>
        <w:rPr>
          <w:rFonts w:ascii="Times New Roman" w:hAnsi="Times New Roman" w:eastAsia="Times New Roman" w:cs="Times New Roman"/>
          <w:kern w:val="0"/>
          <w:sz w:val="24"/>
          <w:szCs w:val="24"/>
          <w14:ligatures w14:val="none"/>
        </w:rPr>
      </w:pPr>
    </w:p>
    <w:p w14:paraId="51F0BA5F">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color w:val="FF0000"/>
          <w:kern w:val="0"/>
          <w:sz w:val="24"/>
          <w:szCs w:val="24"/>
          <w14:ligatures w14:val="none"/>
        </w:rPr>
        <w:t>4. Align-content</w:t>
      </w:r>
      <w:r>
        <w:rPr>
          <w:rFonts w:ascii="Times New Roman" w:hAnsi="Times New Roman" w:eastAsia="Times New Roman" w:cs="Times New Roman"/>
          <w:kern w:val="0"/>
          <w:sz w:val="24"/>
          <w:szCs w:val="24"/>
          <w14:ligatures w14:val="none"/>
        </w:rPr>
        <w:t xml:space="preserve">: space-between, space-around, stretch (default), </w:t>
      </w:r>
      <w:r>
        <w:rPr>
          <w:rFonts w:ascii="Times New Roman" w:hAnsi="Times New Roman" w:eastAsia="Times New Roman" w:cs="Times New Roman"/>
          <w:kern w:val="0"/>
          <w:sz w:val="24"/>
          <w:szCs w:val="24"/>
          <w:highlight w:val="yellow"/>
          <w14:ligatures w14:val="none"/>
        </w:rPr>
        <w:t>center</w:t>
      </w:r>
      <w:r>
        <w:rPr>
          <w:rFonts w:ascii="Times New Roman" w:hAnsi="Times New Roman" w:eastAsia="Times New Roman" w:cs="Times New Roman"/>
          <w:kern w:val="0"/>
          <w:sz w:val="24"/>
          <w:szCs w:val="24"/>
          <w14:ligatures w14:val="none"/>
        </w:rPr>
        <w:t>, flex-start, flex-end.</w:t>
      </w:r>
    </w:p>
    <w:p w14:paraId="5CA18294">
      <w:pPr>
        <w:rPr>
          <w:rFonts w:ascii="Times New Roman" w:hAnsi="Times New Roman" w:eastAsia="Times New Roman" w:cs="Times New Roman"/>
          <w:kern w:val="0"/>
          <w:sz w:val="24"/>
          <w:szCs w:val="24"/>
          <w14:ligatures w14:val="none"/>
        </w:rPr>
      </w:pPr>
    </w:p>
    <w:p w14:paraId="4456A46B">
      <w:pPr>
        <w:rPr>
          <w:rFonts w:ascii="Times New Roman" w:hAnsi="Times New Roman" w:eastAsia="Times New Roman" w:cs="Times New Roman"/>
          <w:kern w:val="0"/>
          <w:sz w:val="24"/>
          <w:szCs w:val="24"/>
          <w14:ligatures w14:val="none"/>
        </w:rPr>
      </w:pPr>
    </w:p>
    <w:p w14:paraId="49DC853A">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items property </w:t>
      </w:r>
    </w:p>
    <w:p w14:paraId="7BE9C172">
      <w:pPr>
        <w:rPr>
          <w:rFonts w:ascii="Times New Roman" w:hAnsi="Times New Roman" w:eastAsia="Times New Roman" w:cs="Times New Roman"/>
          <w:b/>
          <w:bCs/>
          <w:kern w:val="0"/>
          <w:sz w:val="24"/>
          <w:szCs w:val="24"/>
          <w14:ligatures w14:val="none"/>
        </w:rPr>
      </w:pPr>
    </w:p>
    <w:p w14:paraId="2C0A0DCF">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Order</w:t>
      </w:r>
      <w:r>
        <w:rPr>
          <w:rFonts w:ascii="Times New Roman" w:hAnsi="Times New Roman" w:eastAsia="Times New Roman" w:cs="Times New Roman"/>
          <w:kern w:val="0"/>
          <w:sz w:val="24"/>
          <w:szCs w:val="24"/>
          <w14:ligatures w14:val="none"/>
        </w:rPr>
        <w:t xml:space="preserve"> (</w:t>
      </w:r>
      <w:r>
        <w:rPr>
          <w:rStyle w:val="18"/>
          <w:rFonts w:ascii="Consolas" w:hAnsi="Consolas"/>
          <w:color w:val="0000CD"/>
          <w:sz w:val="23"/>
          <w:szCs w:val="23"/>
        </w:rPr>
        <w:t>&lt;</w:t>
      </w:r>
      <w:r>
        <w:rPr>
          <w:rStyle w:val="17"/>
          <w:rFonts w:ascii="Consolas" w:hAnsi="Consolas"/>
          <w:color w:val="A52A2A"/>
          <w:sz w:val="23"/>
          <w:szCs w:val="23"/>
        </w:rPr>
        <w:t>div</w:t>
      </w:r>
      <w:r>
        <w:rPr>
          <w:rStyle w:val="19"/>
          <w:rFonts w:ascii="Consolas" w:hAnsi="Consolas"/>
          <w:color w:val="FF0000"/>
          <w:sz w:val="23"/>
          <w:szCs w:val="23"/>
        </w:rPr>
        <w:t> class</w:t>
      </w:r>
      <w:r>
        <w:rPr>
          <w:rStyle w:val="20"/>
          <w:rFonts w:ascii="Consolas" w:hAnsi="Consolas"/>
          <w:color w:val="0000CD"/>
          <w:sz w:val="23"/>
          <w:szCs w:val="23"/>
        </w:rPr>
        <w:t>="flex-container"</w:t>
      </w:r>
      <w:r>
        <w:rPr>
          <w:rStyle w:val="18"/>
          <w:rFonts w:ascii="Consolas" w:hAnsi="Consolas"/>
          <w:color w:val="0000CD"/>
          <w:sz w:val="23"/>
          <w:szCs w:val="23"/>
        </w:rPr>
        <w:t>&gt;</w:t>
      </w:r>
      <w:r>
        <w:rPr>
          <w:rFonts w:ascii="Consolas" w:hAnsi="Consolas"/>
          <w:color w:val="000000"/>
          <w:sz w:val="23"/>
          <w:szCs w:val="23"/>
        </w:rPr>
        <w:br w:type="textWrapping"/>
      </w:r>
      <w:r>
        <w:rPr>
          <w:rFonts w:ascii="Consolas" w:hAnsi="Consolas"/>
          <w:color w:val="000000"/>
          <w:sz w:val="23"/>
          <w:szCs w:val="23"/>
          <w:shd w:val="clear" w:color="auto" w:fill="FFFFFF"/>
        </w:rPr>
        <w:t>  </w:t>
      </w:r>
      <w:r>
        <w:rPr>
          <w:rStyle w:val="18"/>
          <w:rFonts w:ascii="Consolas" w:hAnsi="Consolas"/>
          <w:color w:val="0000CD"/>
          <w:sz w:val="23"/>
          <w:szCs w:val="23"/>
        </w:rPr>
        <w:t>&lt;</w:t>
      </w:r>
      <w:r>
        <w:rPr>
          <w:rStyle w:val="17"/>
          <w:rFonts w:ascii="Consolas" w:hAnsi="Consolas"/>
          <w:color w:val="A52A2A"/>
          <w:sz w:val="23"/>
          <w:szCs w:val="23"/>
        </w:rPr>
        <w:t>div</w:t>
      </w:r>
      <w:r>
        <w:rPr>
          <w:rStyle w:val="19"/>
          <w:rFonts w:ascii="Consolas" w:hAnsi="Consolas"/>
          <w:color w:val="FF0000"/>
          <w:sz w:val="23"/>
          <w:szCs w:val="23"/>
        </w:rPr>
        <w:t> style</w:t>
      </w:r>
      <w:r>
        <w:rPr>
          <w:rStyle w:val="20"/>
          <w:rFonts w:ascii="Consolas" w:hAnsi="Consolas"/>
          <w:color w:val="0000CD"/>
          <w:sz w:val="23"/>
          <w:szCs w:val="23"/>
        </w:rPr>
        <w:t>="order: 3"</w:t>
      </w:r>
      <w:r>
        <w:rPr>
          <w:rStyle w:val="18"/>
          <w:rFonts w:ascii="Consolas" w:hAnsi="Consolas"/>
          <w:color w:val="0000CD"/>
          <w:sz w:val="23"/>
          <w:szCs w:val="23"/>
        </w:rPr>
        <w:t>&gt;</w:t>
      </w:r>
      <w:r>
        <w:rPr>
          <w:rFonts w:ascii="Consolas" w:hAnsi="Consolas"/>
          <w:color w:val="000000"/>
          <w:sz w:val="23"/>
          <w:szCs w:val="23"/>
          <w:shd w:val="clear" w:color="auto" w:fill="FFFFFF"/>
        </w:rPr>
        <w:t>1</w:t>
      </w:r>
      <w:r>
        <w:rPr>
          <w:rStyle w:val="18"/>
          <w:rFonts w:ascii="Consolas" w:hAnsi="Consolas"/>
          <w:color w:val="0000CD"/>
          <w:sz w:val="23"/>
          <w:szCs w:val="23"/>
        </w:rPr>
        <w:t>&lt;</w:t>
      </w:r>
      <w:r>
        <w:rPr>
          <w:rStyle w:val="17"/>
          <w:rFonts w:ascii="Consolas" w:hAnsi="Consolas"/>
          <w:color w:val="A52A2A"/>
          <w:sz w:val="23"/>
          <w:szCs w:val="23"/>
        </w:rPr>
        <w:t>/div</w:t>
      </w:r>
      <w:r>
        <w:rPr>
          <w:rStyle w:val="18"/>
          <w:rFonts w:ascii="Consolas" w:hAnsi="Consolas"/>
          <w:color w:val="0000CD"/>
          <w:sz w:val="23"/>
          <w:szCs w:val="23"/>
        </w:rPr>
        <w:t>&gt;</w:t>
      </w:r>
      <w:r>
        <w:rPr>
          <w:rFonts w:ascii="Times New Roman" w:hAnsi="Times New Roman" w:eastAsia="Times New Roman" w:cs="Times New Roman"/>
          <w:kern w:val="0"/>
          <w:sz w:val="24"/>
          <w:szCs w:val="24"/>
          <w14:ligatures w14:val="none"/>
        </w:rPr>
        <w:t xml:space="preserve">) </w:t>
      </w:r>
      <w:r>
        <w:rPr>
          <w:rStyle w:val="18"/>
          <w:rFonts w:ascii="Consolas" w:hAnsi="Consolas"/>
          <w:color w:val="0000CD"/>
          <w:sz w:val="23"/>
          <w:szCs w:val="23"/>
        </w:rPr>
        <w:t>&lt;</w:t>
      </w:r>
      <w:r>
        <w:rPr>
          <w:rStyle w:val="17"/>
          <w:rFonts w:ascii="Consolas" w:hAnsi="Consolas"/>
          <w:color w:val="A52A2A"/>
          <w:sz w:val="23"/>
          <w:szCs w:val="23"/>
        </w:rPr>
        <w:t>/div</w:t>
      </w:r>
      <w:r>
        <w:rPr>
          <w:rStyle w:val="18"/>
          <w:rFonts w:ascii="Consolas" w:hAnsi="Consolas"/>
          <w:color w:val="0000CD"/>
          <w:sz w:val="23"/>
          <w:szCs w:val="23"/>
        </w:rPr>
        <w:t>&gt;</w:t>
      </w:r>
      <w:r>
        <w:rPr>
          <w:rFonts w:ascii="Times New Roman" w:hAnsi="Times New Roman" w:eastAsia="Times New Roman" w:cs="Times New Roman"/>
          <w:kern w:val="0"/>
          <w:sz w:val="24"/>
          <w:szCs w:val="24"/>
          <w14:ligatures w14:val="none"/>
        </w:rPr>
        <w:t>) (odredjuje u kom redosledu ce se pojaviti koji div).</w:t>
      </w:r>
    </w:p>
    <w:p w14:paraId="6CA350C8">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Flex-grow</w:t>
      </w:r>
    </w:p>
    <w:p w14:paraId="1B9CD00C">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Flex-shrink</w:t>
      </w:r>
    </w:p>
    <w:p w14:paraId="2007C85C">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Flex-basis</w:t>
      </w:r>
    </w:p>
    <w:p w14:paraId="21EDDB50">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color w:val="FF0000"/>
          <w:kern w:val="0"/>
          <w:sz w:val="24"/>
          <w:szCs w:val="24"/>
          <w14:ligatures w14:val="none"/>
        </w:rPr>
        <w:t>Justify-self</w:t>
      </w:r>
    </w:p>
    <w:p w14:paraId="7734290E">
      <w:pPr>
        <w:pStyle w:val="14"/>
        <w:numPr>
          <w:ilvl w:val="0"/>
          <w:numId w:val="1"/>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color w:val="FF0000"/>
          <w:kern w:val="0"/>
          <w:sz w:val="24"/>
          <w:szCs w:val="24"/>
          <w14:ligatures w14:val="none"/>
        </w:rPr>
        <w:t>Align-self</w:t>
      </w:r>
      <w:r>
        <w:rPr>
          <w:rFonts w:ascii="Times New Roman" w:hAnsi="Times New Roman" w:eastAsia="Times New Roman" w:cs="Times New Roman"/>
          <w:color w:val="FF0000"/>
          <w:kern w:val="0"/>
          <w:sz w:val="24"/>
          <w:szCs w:val="24"/>
          <w14:ligatures w14:val="none"/>
        </w:rPr>
        <w:t xml:space="preserve"> </w:t>
      </w:r>
      <w:r>
        <w:rPr>
          <w:rFonts w:ascii="Times New Roman" w:hAnsi="Times New Roman" w:eastAsia="Times New Roman" w:cs="Times New Roman"/>
          <w:kern w:val="0"/>
          <w:sz w:val="24"/>
          <w:szCs w:val="24"/>
          <w14:ligatures w14:val="none"/>
        </w:rPr>
        <w:t xml:space="preserve">(odredjuje poravnjanje child elementa I preovladava u odnosu na align-item u glavnom elementu) center, flex-start, flex-end, stretch (default), baseline, </w:t>
      </w:r>
      <w:r>
        <w:rPr>
          <w:rFonts w:ascii="Times New Roman" w:hAnsi="Times New Roman" w:eastAsia="Times New Roman" w:cs="Times New Roman"/>
          <w:kern w:val="0"/>
          <w:sz w:val="24"/>
          <w:szCs w:val="24"/>
          <w:highlight w:val="yellow"/>
          <w14:ligatures w14:val="none"/>
        </w:rPr>
        <w:t>auto</w:t>
      </w:r>
      <w:r>
        <w:rPr>
          <w:rFonts w:ascii="Times New Roman" w:hAnsi="Times New Roman" w:eastAsia="Times New Roman" w:cs="Times New Roman"/>
          <w:kern w:val="0"/>
          <w:sz w:val="24"/>
          <w:szCs w:val="24"/>
          <w14:ligatures w14:val="none"/>
        </w:rPr>
        <w:t xml:space="preserve"> - </w:t>
      </w:r>
      <w:r>
        <w:fldChar w:fldCharType="begin"/>
      </w:r>
      <w:r>
        <w:instrText xml:space="preserve"> HYPERLINK "https://www.w3schools.com/css/tryit.asp?filename=trycss3_flexbox_align-self_flex"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https://www.w3schools.com/css/tryit.asp?filename=trycss3_flexbox_align-self_flex</w:t>
      </w:r>
      <w:r>
        <w:rPr>
          <w:rStyle w:val="11"/>
          <w:rFonts w:ascii="Times New Roman" w:hAnsi="Times New Roman" w:eastAsia="Times New Roman" w:cs="Times New Roman"/>
          <w:kern w:val="0"/>
          <w:sz w:val="24"/>
          <w:szCs w:val="24"/>
          <w14:ligatures w14:val="none"/>
        </w:rPr>
        <w:fldChar w:fldCharType="end"/>
      </w:r>
    </w:p>
    <w:p w14:paraId="6CEF8B5F">
      <w:pPr>
        <w:rPr>
          <w:rFonts w:ascii="Times New Roman" w:hAnsi="Times New Roman" w:eastAsia="Times New Roman" w:cs="Times New Roman"/>
          <w:b/>
          <w:bCs/>
          <w:kern w:val="0"/>
          <w:sz w:val="24"/>
          <w:szCs w:val="24"/>
          <w14:ligatures w14:val="none"/>
        </w:rPr>
      </w:pPr>
    </w:p>
    <w:p w14:paraId="5C1D70D8">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Flex links :</w:t>
      </w:r>
    </w:p>
    <w:p w14:paraId="427E0C2C">
      <w:pPr>
        <w:pStyle w:val="14"/>
        <w:numPr>
          <w:ilvl w:val="0"/>
          <w:numId w:val="1"/>
        </w:num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https://stackoverflow.com/questions/32551291/in-css-flexbox-why-are-there-no-justify-items-and-justify-self-properties/33856609#33856609</w:t>
      </w:r>
    </w:p>
    <w:p w14:paraId="75EFBBA1">
      <w:pPr>
        <w:rPr>
          <w:rFonts w:ascii="Times New Roman" w:hAnsi="Times New Roman" w:eastAsia="Times New Roman" w:cs="Times New Roman"/>
          <w:kern w:val="0"/>
          <w:sz w:val="24"/>
          <w:szCs w:val="24"/>
          <w14:ligatures w14:val="none"/>
        </w:rPr>
      </w:pPr>
    </w:p>
    <w:p w14:paraId="6F930E3B">
      <w:pPr>
        <w:rPr>
          <w:rFonts w:ascii="Times New Roman" w:hAnsi="Times New Roman" w:eastAsia="Times New Roman" w:cs="Times New Roman"/>
          <w:b/>
          <w:bCs/>
          <w:kern w:val="0"/>
          <w:sz w:val="24"/>
          <w:szCs w:val="24"/>
          <w14:ligatures w14:val="none"/>
        </w:rPr>
      </w:pPr>
    </w:p>
    <w:p w14:paraId="0C4CF1F8">
      <w:pPr>
        <w:rPr>
          <w:rFonts w:ascii="Times New Roman" w:hAnsi="Times New Roman" w:eastAsia="Times New Roman" w:cs="Times New Roman"/>
          <w:b/>
          <w:bCs/>
          <w:kern w:val="0"/>
          <w:sz w:val="24"/>
          <w:szCs w:val="24"/>
          <w14:ligatures w14:val="none"/>
        </w:rPr>
      </w:pPr>
    </w:p>
    <w:p w14:paraId="68F5EDB6">
      <w:pPr>
        <w:rPr>
          <w:rFonts w:ascii="Times New Roman" w:hAnsi="Times New Roman" w:eastAsia="Times New Roman" w:cs="Times New Roman"/>
          <w:b/>
          <w:bCs/>
          <w:kern w:val="0"/>
          <w:sz w:val="24"/>
          <w:szCs w:val="24"/>
          <w14:ligatures w14:val="none"/>
        </w:rPr>
      </w:pPr>
    </w:p>
    <w:p w14:paraId="55E2E994">
      <w:pPr>
        <w:rPr>
          <w:rFonts w:ascii="Times New Roman" w:hAnsi="Times New Roman" w:eastAsia="Times New Roman" w:cs="Times New Roman"/>
          <w:b/>
          <w:bCs/>
          <w:kern w:val="0"/>
          <w:sz w:val="24"/>
          <w:szCs w:val="24"/>
          <w14:ligatures w14:val="none"/>
        </w:rPr>
      </w:pPr>
    </w:p>
    <w:p w14:paraId="3C5153EC">
      <w:p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Flex Responsive </w:t>
      </w:r>
    </w:p>
    <w:p w14:paraId="752F43DD">
      <w:pPr>
        <w:rPr>
          <w:rFonts w:ascii="Times New Roman" w:hAnsi="Times New Roman" w:eastAsia="Times New Roman" w:cs="Times New Roman"/>
          <w:kern w:val="0"/>
          <w:sz w:val="24"/>
          <w:szCs w:val="24"/>
          <w14:ligatures w14:val="none"/>
        </w:rPr>
      </w:pPr>
    </w:p>
    <w:p w14:paraId="05364B23">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odredi kako ce se sadrzaj pojavljivati na manjim ekranima, telefonima, tabletima…</w:t>
      </w:r>
    </w:p>
    <w:p w14:paraId="6C7C01B7">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@media (max-width: 800px) {</w:t>
      </w:r>
    </w:p>
    <w:p w14:paraId="25B3AE4E">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.flex-container {</w:t>
      </w:r>
    </w:p>
    <w:p w14:paraId="1D6114C5">
      <w:pPr>
        <w:jc w:val="cente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flex-direction: column;  }</w:t>
      </w:r>
    </w:p>
    <w:p w14:paraId="50467F4C">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Drugi nacin je da se u glavni element doda flex-wrap : wrap ; i da se u @media dodaju klase manjih divova kako bi se znalo da se na njih odnosi.</w:t>
      </w:r>
    </w:p>
    <w:p w14:paraId="548679B4">
      <w:pPr>
        <w:pStyle w:val="14"/>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"https://www.w3schools.com/css/css3_flexbox_responsive.asp" </w:instrText>
      </w:r>
      <w:r>
        <w:fldChar w:fldCharType="separate"/>
      </w:r>
      <w:r>
        <w:rPr>
          <w:rStyle w:val="11"/>
          <w:rFonts w:ascii="Times New Roman" w:hAnsi="Times New Roman" w:eastAsia="Times New Roman" w:cs="Times New Roman"/>
          <w:kern w:val="0"/>
          <w:sz w:val="24"/>
          <w:szCs w:val="24"/>
          <w14:ligatures w14:val="none"/>
        </w:rPr>
        <w:t>https://www.w3schools.com/css/css3_flexbox_responsive.asp</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w:t>
      </w:r>
    </w:p>
    <w:p w14:paraId="70133779">
      <w:pPr>
        <w:pStyle w:val="14"/>
        <w:numPr>
          <w:ilvl w:val="0"/>
          <w:numId w:val="1"/>
        </w:numPr>
        <w:rPr>
          <w:rFonts w:ascii="Times New Roman" w:hAnsi="Times New Roman" w:eastAsia="Times New Roman" w:cs="Times New Roman"/>
          <w:kern w:val="0"/>
          <w:sz w:val="24"/>
          <w:szCs w:val="24"/>
          <w14:ligatures w14:val="none"/>
        </w:rPr>
      </w:pPr>
      <w:r>
        <w:fldChar w:fldCharType="begin"/>
      </w:r>
      <w:r>
        <w:instrText xml:space="preserve"> HYPERLINK "https://www.w3schools.com/css/tryit.asp?filename=trycss3_flexbox_website2" </w:instrText>
      </w:r>
      <w:r>
        <w:fldChar w:fldCharType="separate"/>
      </w:r>
      <w:r>
        <w:rPr>
          <w:rStyle w:val="11"/>
          <w:rFonts w:ascii="Times New Roman" w:hAnsi="Times New Roman" w:eastAsia="Times New Roman" w:cs="Times New Roman"/>
          <w:kern w:val="0"/>
          <w:sz w:val="24"/>
          <w:szCs w:val="24"/>
          <w14:ligatures w14:val="none"/>
        </w:rPr>
        <w:t>https://www.w3schools.com/css/tryit.asp?filename=trycss3_flexbox_website2</w:t>
      </w:r>
      <w:r>
        <w:rPr>
          <w:rStyle w:val="11"/>
          <w:rFonts w:ascii="Times New Roman" w:hAnsi="Times New Roman" w:eastAsia="Times New Roman" w:cs="Times New Roman"/>
          <w:kern w:val="0"/>
          <w:sz w:val="24"/>
          <w:szCs w:val="24"/>
          <w14:ligatures w14:val="none"/>
        </w:rPr>
        <w:fldChar w:fldCharType="end"/>
      </w:r>
      <w:r>
        <w:rPr>
          <w:rFonts w:ascii="Times New Roman" w:hAnsi="Times New Roman" w:eastAsia="Times New Roman" w:cs="Times New Roman"/>
          <w:kern w:val="0"/>
          <w:sz w:val="24"/>
          <w:szCs w:val="24"/>
          <w14:ligatures w14:val="none"/>
        </w:rPr>
        <w:t xml:space="preserve"> / ceo sajt</w:t>
      </w:r>
    </w:p>
    <w:p w14:paraId="7AD89B02">
      <w:pPr>
        <w:rPr>
          <w:rFonts w:ascii="Times New Roman" w:hAnsi="Times New Roman" w:eastAsia="Times New Roman" w:cs="Times New Roman"/>
          <w:kern w:val="0"/>
          <w:sz w:val="24"/>
          <w:szCs w:val="24"/>
          <w14:ligatures w14:val="none"/>
        </w:rPr>
      </w:pPr>
    </w:p>
    <w:p w14:paraId="3BFBAA39">
      <w:pPr>
        <w:rPr>
          <w:rFonts w:ascii="Times New Roman" w:hAnsi="Times New Roman" w:eastAsia="Times New Roman" w:cs="Times New Roman"/>
          <w:kern w:val="0"/>
          <w:sz w:val="24"/>
          <w:szCs w:val="24"/>
          <w14:ligatures w14:val="none"/>
        </w:rPr>
      </w:pPr>
    </w:p>
    <w:p w14:paraId="4255C291">
      <w:p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(prvo je </w:t>
      </w:r>
      <w:r>
        <w:rPr>
          <w:rFonts w:ascii="Times New Roman" w:hAnsi="Times New Roman" w:eastAsia="Times New Roman" w:cs="Times New Roman"/>
          <w:b/>
          <w:bCs/>
          <w:kern w:val="0"/>
          <w:sz w:val="24"/>
          <w:szCs w:val="24"/>
          <w:highlight w:val="yellow"/>
          <w:lang w:val="fr-FR"/>
          <w14:ligatures w14:val="none"/>
        </w:rPr>
        <w:t>duration</w:t>
      </w:r>
      <w:r>
        <w:rPr>
          <w:rFonts w:ascii="Times New Roman" w:hAnsi="Times New Roman" w:eastAsia="Times New Roman" w:cs="Times New Roman"/>
          <w:b/>
          <w:bCs/>
          <w:kern w:val="0"/>
          <w:sz w:val="24"/>
          <w:szCs w:val="24"/>
          <w:lang w:val="fr-FR"/>
          <w14:ligatures w14:val="none"/>
        </w:rPr>
        <w:t xml:space="preserve">) - </w:t>
      </w:r>
      <w:r>
        <w:fldChar w:fldCharType="begin"/>
      </w:r>
      <w:r>
        <w:rPr>
          <w:lang w:val="fr-FR"/>
        </w:rPr>
        <w:instrText xml:space="preserve">HYPERLINK "https://www.w3schools.com/css/css3_transitions.asp"</w:instrText>
      </w:r>
      <w:r>
        <w:fldChar w:fldCharType="separate"/>
      </w:r>
      <w:r>
        <w:rPr>
          <w:rStyle w:val="11"/>
          <w:rFonts w:ascii="Times New Roman" w:hAnsi="Times New Roman" w:eastAsia="Times New Roman" w:cs="Times New Roman"/>
          <w:kern w:val="0"/>
          <w:sz w:val="24"/>
          <w:szCs w:val="24"/>
          <w:lang w:val="fr-FR"/>
          <w14:ligatures w14:val="none"/>
        </w:rPr>
        <w:t>https://www.w3schools.com/css/css3_transitions.asp</w:t>
      </w:r>
      <w:r>
        <w:rPr>
          <w:rStyle w:val="11"/>
          <w:rFonts w:ascii="Times New Roman" w:hAnsi="Times New Roman" w:eastAsia="Times New Roman" w:cs="Times New Roman"/>
          <w:kern w:val="0"/>
          <w:sz w:val="24"/>
          <w:szCs w:val="24"/>
          <w:lang w:val="fr-FR"/>
          <w14:ligatures w14:val="none"/>
        </w:rPr>
        <w:fldChar w:fldCharType="end"/>
      </w:r>
    </w:p>
    <w:p w14:paraId="08114E66">
      <w:pPr>
        <w:rPr>
          <w:rFonts w:ascii="Times New Roman" w:hAnsi="Times New Roman" w:eastAsia="Times New Roman" w:cs="Times New Roman"/>
          <w:kern w:val="0"/>
          <w:sz w:val="24"/>
          <w:szCs w:val="24"/>
          <w:lang w:val="fr-FR"/>
          <w14:ligatures w14:val="none"/>
        </w:rPr>
      </w:pPr>
    </w:p>
    <w:p w14:paraId="074ABE04">
      <w:pPr>
        <w:rPr>
          <w:rFonts w:ascii="Times New Roman" w:hAnsi="Times New Roman" w:eastAsia="Times New Roman" w:cs="Times New Roman"/>
          <w:b/>
          <w:bCs/>
          <w:kern w:val="0"/>
          <w:sz w:val="24"/>
          <w:szCs w:val="24"/>
          <w:lang w:val="fr-FR"/>
          <w14:ligatures w14:val="none"/>
        </w:rPr>
      </w:pPr>
    </w:p>
    <w:p w14:paraId="14D8D9AF">
      <w:pPr>
        <w:pStyle w:val="14"/>
        <w:numPr>
          <w:ilvl w:val="0"/>
          <w:numId w:val="38"/>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 xml:space="preserve">transition-property </w:t>
      </w:r>
    </w:p>
    <w:p w14:paraId="15BF4B6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background-color, background-position</w:t>
      </w:r>
    </w:p>
    <w:p w14:paraId="62697F8F">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border-color, border-width, border-spacing</w:t>
      </w:r>
    </w:p>
    <w:p w14:paraId="037DEF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left, rigth, top, bottom</w:t>
      </w:r>
    </w:p>
    <w:p w14:paraId="616F60F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color, opacity</w:t>
      </w:r>
    </w:p>
    <w:p w14:paraId="0B377FF7">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font-size, font-weight, letter-spacing, word-spacing, line-height, text-indent</w:t>
      </w:r>
    </w:p>
    <w:p w14:paraId="49B457C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width, height, max-width, max-heaight, min-width, min-height</w:t>
      </w:r>
    </w:p>
    <w:p w14:paraId="6218C18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padding, margin</w:t>
      </w:r>
    </w:p>
    <w:p w14:paraId="083BDF84">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text-shadow</w:t>
      </w:r>
    </w:p>
    <w:p w14:paraId="76CC4EBB">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visibility</w:t>
      </w:r>
    </w:p>
    <w:p w14:paraId="5BA3915A">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z-index</w:t>
      </w:r>
    </w:p>
    <w:p w14:paraId="18F16639">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vertical-align</w:t>
      </w:r>
    </w:p>
    <w:p w14:paraId="3E991590">
      <w:pPr>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outline-color, outline-offset, outline-width</w:t>
      </w:r>
    </w:p>
    <w:p w14:paraId="19F7ACE9">
      <w:pPr>
        <w:pStyle w:val="14"/>
        <w:numPr>
          <w:ilvl w:val="0"/>
          <w:numId w:val="38"/>
        </w:numPr>
        <w:rPr>
          <w:rFonts w:ascii="Times New Roman" w:hAnsi="Times New Roman" w:eastAsia="Times New Roman" w:cs="Times New Roman"/>
          <w:b/>
          <w:bCs/>
          <w:kern w:val="0"/>
          <w:sz w:val="24"/>
          <w:szCs w:val="24"/>
          <w14:ligatures w14:val="none"/>
        </w:rPr>
      </w:pPr>
      <w:r>
        <w:rPr>
          <w:rFonts w:ascii="Times New Roman" w:hAnsi="Times New Roman" w:eastAsia="Times New Roman" w:cs="Times New Roman"/>
          <w:b/>
          <w:bCs/>
          <w:kern w:val="0"/>
          <w:sz w:val="24"/>
          <w:szCs w:val="24"/>
          <w14:ligatures w14:val="none"/>
        </w:rPr>
        <w:t>transition-duration (npr 2s)</w:t>
      </w:r>
    </w:p>
    <w:p w14:paraId="2C6DA9CB">
      <w:pPr>
        <w:rPr>
          <w:rFonts w:ascii="Times New Roman" w:hAnsi="Times New Roman" w:eastAsia="Times New Roman" w:cs="Times New Roman"/>
          <w:b/>
          <w:bCs/>
          <w:kern w:val="0"/>
          <w:sz w:val="24"/>
          <w:szCs w:val="24"/>
          <w14:ligatures w14:val="none"/>
        </w:rPr>
      </w:pPr>
    </w:p>
    <w:p w14:paraId="5E263774">
      <w:pPr>
        <w:pStyle w:val="14"/>
        <w:numPr>
          <w:ilvl w:val="0"/>
          <w:numId w:val="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Koristi se da se izmeni tranzicija osnovnog stila. Koristi se</w:t>
      </w:r>
      <w:r>
        <w:rPr>
          <w:rFonts w:ascii="Times New Roman" w:hAnsi="Times New Roman" w:eastAsia="Times New Roman" w:cs="Times New Roman"/>
          <w:color w:val="00B050"/>
          <w:kern w:val="0"/>
          <w:sz w:val="24"/>
          <w:szCs w:val="24"/>
          <w:lang w:val="fr-FR"/>
          <w14:ligatures w14:val="none"/>
        </w:rPr>
        <w:t> :hover</w:t>
      </w:r>
      <w:r>
        <w:rPr>
          <w:rFonts w:ascii="Times New Roman" w:hAnsi="Times New Roman" w:eastAsia="Times New Roman" w:cs="Times New Roman"/>
          <w:kern w:val="0"/>
          <w:sz w:val="24"/>
          <w:szCs w:val="24"/>
          <w:lang w:val="fr-FR"/>
          <w14:ligatures w14:val="none"/>
        </w:rPr>
        <w:t>, sto oznacava da se tranzicija aplikuje kada se stavi mis na odredjeni element.</w:t>
      </w:r>
    </w:p>
    <w:p w14:paraId="1DA458CF">
      <w:pPr>
        <w:pStyle w:val="14"/>
        <w:numPr>
          <w:ilvl w:val="0"/>
          <w:numId w:val="1"/>
        </w:numPr>
        <w:rPr>
          <w:rFonts w:ascii="Times New Roman" w:hAnsi="Times New Roman" w:eastAsia="Times New Roman" w:cs="Times New Roman"/>
          <w:b/>
          <w:bCs/>
          <w:kern w:val="0"/>
          <w:sz w:val="24"/>
          <w:szCs w:val="24"/>
          <w:lang w:val="fr-FR"/>
          <w14:ligatures w14:val="none"/>
        </w:rPr>
      </w:pPr>
      <w:r>
        <w:fldChar w:fldCharType="begin"/>
      </w:r>
      <w:r>
        <w:rPr>
          <w:lang w:val="fr-FR"/>
        </w:rPr>
        <w:instrText xml:space="preserve">HYPERLINK "https://www.w3schools.com/css/css3_transitions.asp"</w:instrText>
      </w:r>
      <w:r>
        <w:fldChar w:fldCharType="separate"/>
      </w:r>
      <w:r>
        <w:rPr>
          <w:rStyle w:val="11"/>
          <w:rFonts w:ascii="Times New Roman" w:hAnsi="Times New Roman" w:eastAsia="Times New Roman" w:cs="Times New Roman"/>
          <w:kern w:val="0"/>
          <w:sz w:val="24"/>
          <w:szCs w:val="24"/>
          <w:lang w:val="fr-FR"/>
          <w14:ligatures w14:val="none"/>
        </w:rPr>
        <w:t>https://www.w3schools.com/css/css3_transitions.asp</w:t>
      </w:r>
      <w:r>
        <w:rPr>
          <w:rStyle w:val="11"/>
          <w:rFonts w:ascii="Times New Roman" w:hAnsi="Times New Roman" w:eastAsia="Times New Roman" w:cs="Times New Roman"/>
          <w:kern w:val="0"/>
          <w:sz w:val="24"/>
          <w:szCs w:val="24"/>
          <w:lang w:val="fr-FR"/>
          <w14:ligatures w14:val="none"/>
        </w:rPr>
        <w:fldChar w:fldCharType="end"/>
      </w:r>
    </w:p>
    <w:p w14:paraId="15005031">
      <w:pPr>
        <w:rPr>
          <w:rFonts w:ascii="Times New Roman" w:hAnsi="Times New Roman" w:eastAsia="Times New Roman" w:cs="Times New Roman"/>
          <w:b/>
          <w:bCs/>
          <w:kern w:val="0"/>
          <w:sz w:val="24"/>
          <w:szCs w:val="24"/>
          <w:lang w:val="fr-FR"/>
          <w14:ligatures w14:val="none"/>
        </w:rPr>
      </w:pPr>
    </w:p>
    <w:p w14:paraId="349FC6A6">
      <w:pPr>
        <w:pStyle w:val="14"/>
        <w:numPr>
          <w:ilvl w:val="0"/>
          <w:numId w:val="38"/>
        </w:numPr>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div {transition-timing-fonction} </w:t>
      </w:r>
      <w:r>
        <w:rPr>
          <w:rFonts w:ascii="Verdana" w:hAnsi="Verdana" w:eastAsia="Times New Roman" w:cs="Times New Roman"/>
          <w:color w:val="000000"/>
          <w:kern w:val="0"/>
          <w:sz w:val="23"/>
          <w:szCs w:val="23"/>
          <w14:ligatures w14:val="none"/>
        </w:rPr>
        <w:t>- Odredjuje brzinu efekta koji mogu biti</w:t>
      </w:r>
    </w:p>
    <w:p w14:paraId="51B81A18">
      <w:pPr>
        <w:numPr>
          <w:ilvl w:val="0"/>
          <w:numId w:val="39"/>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w:t>
      </w:r>
      <w:r>
        <w:rPr>
          <w:rFonts w:ascii="Verdana" w:hAnsi="Verdana" w:eastAsia="Times New Roman" w:cs="Times New Roman"/>
          <w:color w:val="000000"/>
          <w:kern w:val="0"/>
          <w:sz w:val="23"/>
          <w:szCs w:val="23"/>
          <w14:ligatures w14:val="none"/>
        </w:rPr>
        <w:t> - specifies a transition effect with a slow start, then fast, then end slowly (this is default)</w:t>
      </w:r>
    </w:p>
    <w:p w14:paraId="575AF2E2">
      <w:pPr>
        <w:numPr>
          <w:ilvl w:val="0"/>
          <w:numId w:val="39"/>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linear</w:t>
      </w:r>
      <w:r>
        <w:rPr>
          <w:rFonts w:ascii="Verdana" w:hAnsi="Verdana" w:eastAsia="Times New Roman" w:cs="Times New Roman"/>
          <w:color w:val="000000"/>
          <w:kern w:val="0"/>
          <w:sz w:val="23"/>
          <w:szCs w:val="23"/>
          <w14:ligatures w14:val="none"/>
        </w:rPr>
        <w:t> - specifies a transition effect with the same speed from start to end</w:t>
      </w:r>
    </w:p>
    <w:p w14:paraId="26EF56CA">
      <w:pPr>
        <w:numPr>
          <w:ilvl w:val="0"/>
          <w:numId w:val="39"/>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w:t>
      </w:r>
      <w:r>
        <w:rPr>
          <w:rFonts w:ascii="Verdana" w:hAnsi="Verdana" w:eastAsia="Times New Roman" w:cs="Times New Roman"/>
          <w:color w:val="000000"/>
          <w:kern w:val="0"/>
          <w:sz w:val="23"/>
          <w:szCs w:val="23"/>
          <w14:ligatures w14:val="none"/>
        </w:rPr>
        <w:t> - specifies a transition effect with a slow start</w:t>
      </w:r>
    </w:p>
    <w:p w14:paraId="6D4A488D">
      <w:pPr>
        <w:numPr>
          <w:ilvl w:val="0"/>
          <w:numId w:val="39"/>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ease-out</w:t>
      </w:r>
      <w:r>
        <w:rPr>
          <w:rFonts w:ascii="Verdana" w:hAnsi="Verdana" w:eastAsia="Times New Roman" w:cs="Times New Roman"/>
          <w:color w:val="000000"/>
          <w:kern w:val="0"/>
          <w:sz w:val="23"/>
          <w:szCs w:val="23"/>
          <w14:ligatures w14:val="none"/>
        </w:rPr>
        <w:t> - specifies a transition effect with a slow end</w:t>
      </w:r>
    </w:p>
    <w:p w14:paraId="55AB40CD">
      <w:pPr>
        <w:numPr>
          <w:ilvl w:val="0"/>
          <w:numId w:val="39"/>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ease-in-out</w:t>
      </w:r>
      <w:r>
        <w:rPr>
          <w:rFonts w:ascii="Verdana" w:hAnsi="Verdana" w:eastAsia="Times New Roman" w:cs="Times New Roman"/>
          <w:color w:val="000000"/>
          <w:kern w:val="0"/>
          <w:sz w:val="23"/>
          <w:szCs w:val="23"/>
          <w14:ligatures w14:val="none"/>
        </w:rPr>
        <w:t> - specifies a transition effect with a slow start and end</w:t>
      </w:r>
    </w:p>
    <w:p w14:paraId="1BCF2663">
      <w:pPr>
        <w:numPr>
          <w:ilvl w:val="0"/>
          <w:numId w:val="39"/>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Consolas" w:hAnsi="Consolas" w:eastAsia="Times New Roman" w:cs="Courier New"/>
          <w:color w:val="DC143C"/>
          <w:kern w:val="0"/>
          <w:sz w:val="20"/>
          <w:szCs w:val="20"/>
          <w14:ligatures w14:val="none"/>
        </w:rPr>
        <w:t>cubic-bezier(n,n,n,n)</w:t>
      </w:r>
      <w:r>
        <w:rPr>
          <w:rFonts w:ascii="Verdana" w:hAnsi="Verdana" w:eastAsia="Times New Roman" w:cs="Times New Roman"/>
          <w:color w:val="000000"/>
          <w:kern w:val="0"/>
          <w:sz w:val="23"/>
          <w:szCs w:val="23"/>
          <w14:ligatures w14:val="none"/>
        </w:rPr>
        <w:t> - lets you define your own values in a cubic-bezier function</w:t>
      </w:r>
    </w:p>
    <w:p w14:paraId="68564387">
      <w:pPr>
        <w:pStyle w:val="14"/>
        <w:numPr>
          <w:ilvl w:val="0"/>
          <w:numId w:val="38"/>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14:ligatures w14:val="none"/>
        </w:rPr>
        <w:t xml:space="preserve"> </w:t>
      </w:r>
      <w:r>
        <w:rPr>
          <w:rFonts w:ascii="Times New Roman" w:hAnsi="Times New Roman" w:eastAsia="Times New Roman" w:cs="Times New Roman"/>
          <w:b/>
          <w:bCs/>
          <w:kern w:val="0"/>
          <w:sz w:val="24"/>
          <w:szCs w:val="24"/>
          <w:lang w:val="fr-FR"/>
          <w14:ligatures w14:val="none"/>
        </w:rPr>
        <w:t xml:space="preserve">div {transition-delay}   -  </w:t>
      </w:r>
      <w:r>
        <w:rPr>
          <w:rFonts w:ascii="Verdana" w:hAnsi="Verdana" w:eastAsia="Times New Roman" w:cs="Times New Roman"/>
          <w:color w:val="000000"/>
          <w:kern w:val="0"/>
          <w:sz w:val="23"/>
          <w:szCs w:val="23"/>
          <w:lang w:val="fr-FR"/>
          <w14:ligatures w14:val="none"/>
        </w:rPr>
        <w:t>odredjuje vreme nakon koga ce se aplikovati tranzicija. Odredjuje se u sekundama 1s.</w:t>
      </w:r>
    </w:p>
    <w:p w14:paraId="0988DD1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5E4A030B">
      <w:pPr>
        <w:pStyle w:val="14"/>
        <w:numPr>
          <w:ilvl w:val="0"/>
          <w:numId w:val="38"/>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 div {transform} </w:t>
      </w:r>
      <w:r>
        <w:rPr>
          <w:rFonts w:ascii="Verdana" w:hAnsi="Verdana" w:eastAsia="Times New Roman" w:cs="Times New Roman"/>
          <w:color w:val="000000"/>
          <w:kern w:val="0"/>
          <w:sz w:val="23"/>
          <w:szCs w:val="23"/>
          <w:lang w:val="fr-FR"/>
          <w14:ligatures w14:val="none"/>
        </w:rPr>
        <w:t>odredjuje kako ce se element transformisati (rotiranje npr). Potrebno je staviti u :hover koja transformacija ce biti uradjena a u transition se pise kojom brzinom.</w:t>
      </w:r>
    </w:p>
    <w:p w14:paraId="3C5D5B19">
      <w:pPr>
        <w:pStyle w:val="14"/>
        <w:rPr>
          <w:rFonts w:ascii="Times New Roman" w:hAnsi="Times New Roman" w:eastAsia="Times New Roman" w:cs="Times New Roman"/>
          <w:b/>
          <w:bCs/>
          <w:kern w:val="0"/>
          <w:sz w:val="24"/>
          <w:szCs w:val="24"/>
          <w:lang w:val="fr-FR"/>
          <w14:ligatures w14:val="none"/>
        </w:rPr>
      </w:pPr>
    </w:p>
    <w:p w14:paraId="0C23C0C7">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  -webkit-transform: scale(1.5, 1.5);</w:t>
      </w:r>
    </w:p>
    <w:p w14:paraId="5486FFE5">
      <w:pPr>
        <w:pStyle w:val="14"/>
        <w:rPr>
          <w:rFonts w:ascii="Times New Roman" w:hAnsi="Times New Roman" w:eastAsia="Times New Roman" w:cs="Times New Roman"/>
          <w:b/>
          <w:bCs/>
          <w:kern w:val="0"/>
          <w:sz w:val="24"/>
          <w:szCs w:val="24"/>
          <w:lang w:val="fr-FR"/>
          <w14:ligatures w14:val="none"/>
        </w:rPr>
      </w:pPr>
    </w:p>
    <w:p w14:paraId="28A43EF3">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Transition vendor prefixes </w:t>
      </w:r>
    </w:p>
    <w:p w14:paraId="1B6A8B32">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webkit</w:t>
      </w:r>
      <w:r>
        <w:rPr>
          <w:rFonts w:ascii="Verdana" w:hAnsi="Verdana" w:eastAsia="Times New Roman" w:cs="Times New Roman"/>
          <w:color w:val="000000"/>
          <w:kern w:val="0"/>
          <w:sz w:val="23"/>
          <w:szCs w:val="23"/>
          <w14:ligatures w14:val="none"/>
        </w:rPr>
        <w:t>- (chrome, safari, newer versions of opera)</w:t>
      </w:r>
    </w:p>
    <w:p w14:paraId="11AAC031">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moz</w:t>
      </w:r>
      <w:r>
        <w:rPr>
          <w:rFonts w:ascii="Verdana" w:hAnsi="Verdana" w:eastAsia="Times New Roman" w:cs="Times New Roman"/>
          <w:color w:val="000000"/>
          <w:kern w:val="0"/>
          <w:sz w:val="23"/>
          <w:szCs w:val="23"/>
          <w14:ligatures w14:val="none"/>
        </w:rPr>
        <w:t>- (firefox)</w:t>
      </w:r>
    </w:p>
    <w:p w14:paraId="57F73FB6">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o</w:t>
      </w:r>
      <w:r>
        <w:rPr>
          <w:rFonts w:ascii="Verdana" w:hAnsi="Verdana" w:eastAsia="Times New Roman" w:cs="Times New Roman"/>
          <w:color w:val="000000"/>
          <w:kern w:val="0"/>
          <w:sz w:val="23"/>
          <w:szCs w:val="23"/>
          <w14:ligatures w14:val="none"/>
        </w:rPr>
        <w:t>- (old version of opera)</w:t>
      </w:r>
    </w:p>
    <w:p w14:paraId="5C7BF083">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w:t>
      </w:r>
      <w:r>
        <w:rPr>
          <w:rFonts w:ascii="Verdana" w:hAnsi="Verdana" w:eastAsia="Times New Roman" w:cs="Times New Roman"/>
          <w:color w:val="00B050"/>
          <w:kern w:val="0"/>
          <w:sz w:val="23"/>
          <w:szCs w:val="23"/>
          <w14:ligatures w14:val="none"/>
        </w:rPr>
        <w:t>ms</w:t>
      </w:r>
      <w:r>
        <w:rPr>
          <w:rFonts w:ascii="Verdana" w:hAnsi="Verdana" w:eastAsia="Times New Roman" w:cs="Times New Roman"/>
          <w:color w:val="000000"/>
          <w:kern w:val="0"/>
          <w:sz w:val="23"/>
          <w:szCs w:val="23"/>
          <w14:ligatures w14:val="none"/>
        </w:rPr>
        <w:t>- (internet explorer, edge)</w:t>
      </w:r>
    </w:p>
    <w:p w14:paraId="536D9993">
      <w:pPr>
        <w:pStyle w:val="14"/>
        <w:numPr>
          <w:ilvl w:val="0"/>
          <w:numId w:val="1"/>
        </w:num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r>
        <w:rPr>
          <w:rFonts w:ascii="Verdana" w:hAnsi="Verdana" w:eastAsia="Times New Roman" w:cs="Times New Roman"/>
          <w:color w:val="000000"/>
          <w:kern w:val="0"/>
          <w:sz w:val="23"/>
          <w:szCs w:val="23"/>
          <w14:ligatures w14:val="none"/>
        </w:rPr>
        <w:t xml:space="preserve">                                                     -webkit-transition-duration: 1s; - </w:t>
      </w:r>
    </w:p>
    <w:p w14:paraId="6C384301">
      <w:pPr>
        <w:shd w:val="clear" w:color="auto" w:fill="FFFFFF"/>
        <w:spacing w:before="100" w:beforeAutospacing="1" w:after="100" w:afterAutospacing="1" w:line="240" w:lineRule="auto"/>
        <w:rPr>
          <w:rFonts w:ascii="Verdana" w:hAnsi="Verdana" w:eastAsia="Times New Roman" w:cs="Times New Roman"/>
          <w:color w:val="000000"/>
          <w:kern w:val="0"/>
          <w:sz w:val="23"/>
          <w:szCs w:val="23"/>
          <w14:ligatures w14:val="none"/>
        </w:rPr>
      </w:pPr>
    </w:p>
    <w:p w14:paraId="53977F7E">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147DCFBB">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p>
    <w:p w14:paraId="3747B416">
      <w:p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w:t>
      </w:r>
    </w:p>
    <w:p w14:paraId="633105A4">
      <w:pPr>
        <w:pStyle w:val="14"/>
        <w:numPr>
          <w:ilvl w:val="1"/>
          <w:numId w:val="39"/>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animation-name</w:t>
      </w:r>
    </w:p>
    <w:p w14:paraId="186184F6">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110C72F2">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 xml:space="preserve">Prvo se odredjuje ime u </w:t>
      </w:r>
      <w:r>
        <w:rPr>
          <w:rFonts w:ascii="Times New Roman" w:hAnsi="Times New Roman" w:eastAsia="Times New Roman" w:cs="Times New Roman"/>
          <w:b/>
          <w:bCs/>
          <w:color w:val="00B050"/>
          <w:kern w:val="0"/>
          <w:sz w:val="24"/>
          <w:szCs w:val="24"/>
          <w:lang w:val="fr-FR"/>
          <w14:ligatures w14:val="none"/>
        </w:rPr>
        <w:t>@keyframes</w:t>
      </w:r>
      <w:r>
        <w:rPr>
          <w:rFonts w:ascii="Times New Roman" w:hAnsi="Times New Roman" w:eastAsia="Times New Roman" w:cs="Times New Roman"/>
          <w:kern w:val="0"/>
          <w:sz w:val="24"/>
          <w:szCs w:val="24"/>
          <w:lang w:val="fr-FR"/>
          <w14:ligatures w14:val="none"/>
        </w:rPr>
        <w:t xml:space="preserve"> (@keyframes IME), a onda se u glavnim karakteristikama dodaju promene u snimaciji.</w:t>
      </w:r>
    </w:p>
    <w:p w14:paraId="440E4F1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div </w:t>
      </w:r>
    </w:p>
    <w:p w14:paraId="2C00E2E5">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p>
    <w:p w14:paraId="4B668C6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height: 100px;</w:t>
      </w:r>
    </w:p>
    <w:p w14:paraId="276BE65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CFD1669">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5DDAD95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 </w:t>
      </w:r>
    </w:p>
    <w:p w14:paraId="0963E4D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4BA5ECE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color w:val="00B050"/>
          <w:kern w:val="0"/>
          <w:sz w:val="24"/>
          <w:szCs w:val="24"/>
          <w14:ligatures w14:val="none"/>
        </w:rPr>
        <w:t>@keyframes</w:t>
      </w:r>
      <w:r>
        <w:rPr>
          <w:rFonts w:ascii="Times New Roman" w:hAnsi="Times New Roman" w:eastAsia="Times New Roman" w:cs="Times New Roman"/>
          <w:kern w:val="0"/>
          <w:sz w:val="24"/>
          <w:szCs w:val="24"/>
          <w14:ligatures w14:val="none"/>
        </w:rPr>
        <w:t xml:space="preserve"> example {</w:t>
      </w:r>
    </w:p>
    <w:p w14:paraId="277F539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from</w:t>
      </w:r>
      <w:r>
        <w:rPr>
          <w:rFonts w:ascii="Times New Roman" w:hAnsi="Times New Roman" w:eastAsia="Times New Roman" w:cs="Times New Roman"/>
          <w:kern w:val="0"/>
          <w:sz w:val="24"/>
          <w:szCs w:val="24"/>
          <w14:ligatures w14:val="none"/>
        </w:rPr>
        <w:t xml:space="preserve"> {background-color: red;}</w:t>
      </w:r>
    </w:p>
    <w:p w14:paraId="55A86D5D">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color w:val="FF0000"/>
          <w:kern w:val="0"/>
          <w:sz w:val="24"/>
          <w:szCs w:val="24"/>
          <w14:ligatures w14:val="none"/>
        </w:rPr>
        <w:t>to</w:t>
      </w:r>
      <w:r>
        <w:rPr>
          <w:rFonts w:ascii="Times New Roman" w:hAnsi="Times New Roman" w:eastAsia="Times New Roman" w:cs="Times New Roman"/>
          <w:kern w:val="0"/>
          <w:sz w:val="24"/>
          <w:szCs w:val="24"/>
          <w14:ligatures w14:val="none"/>
        </w:rPr>
        <w:t xml:space="preserve"> {background-color: yellow;}</w:t>
      </w:r>
    </w:p>
    <w:p w14:paraId="0160C95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025B5228">
      <w:pPr>
        <w:pStyle w:val="14"/>
        <w:numPr>
          <w:ilvl w:val="0"/>
          <w:numId w:val="1"/>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sledecem primeru se vidi da se moze menjati vise boja :</w:t>
      </w:r>
    </w:p>
    <w:p w14:paraId="5CAF13F2">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1CD6A6D">
      <w:pPr>
        <w:pStyle w:val="14"/>
        <w:numPr>
          <w:ilvl w:val="1"/>
          <w:numId w:val="39"/>
        </w:numPr>
        <w:shd w:val="clear" w:color="auto" w:fill="FFFFFF"/>
        <w:spacing w:before="100" w:beforeAutospacing="1" w:after="100" w:afterAutospacing="1" w:line="240" w:lineRule="auto"/>
        <w:rPr>
          <w:rFonts w:ascii="Times New Roman" w:hAnsi="Times New Roman" w:eastAsia="Times New Roman" w:cs="Times New Roman"/>
          <w:b/>
          <w:bCs/>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animation-duration 4s ()</w:t>
      </w:r>
    </w:p>
    <w:p w14:paraId="7FAD9F65">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7AB76EF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4C45F03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713E4CD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5CAAEC0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13D067F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14:ligatures w14:val="none"/>
        </w:rPr>
        <w:t xml:space="preserve">  </w:t>
      </w:r>
      <w:r>
        <w:rPr>
          <w:rFonts w:ascii="Times New Roman" w:hAnsi="Times New Roman" w:eastAsia="Times New Roman" w:cs="Times New Roman"/>
          <w:kern w:val="0"/>
          <w:sz w:val="24"/>
          <w:szCs w:val="24"/>
          <w:lang w:val="fr-FR"/>
          <w14:ligatures w14:val="none"/>
        </w:rPr>
        <w:t>animation-duration: 4s;</w:t>
      </w:r>
    </w:p>
    <w:p w14:paraId="75BAF734">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4BCB27C8">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p>
    <w:p w14:paraId="0111B10B">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@keyframes example {</w:t>
      </w:r>
    </w:p>
    <w:p w14:paraId="1E256A2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lang w:val="fr-FR"/>
          <w14:ligatures w14:val="none"/>
        </w:rPr>
        <w:t xml:space="preserve">  </w:t>
      </w:r>
      <w:r>
        <w:rPr>
          <w:rFonts w:ascii="Times New Roman" w:hAnsi="Times New Roman" w:eastAsia="Times New Roman" w:cs="Times New Roman"/>
          <w:kern w:val="0"/>
          <w:sz w:val="24"/>
          <w:szCs w:val="24"/>
          <w14:ligatures w14:val="none"/>
        </w:rPr>
        <w:t>0%   {background-color: red;}</w:t>
      </w:r>
    </w:p>
    <w:p w14:paraId="7C4AE44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 yellow;}</w:t>
      </w:r>
    </w:p>
    <w:p w14:paraId="004ED771">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 blue;}</w:t>
      </w:r>
    </w:p>
    <w:p w14:paraId="7B51D8E8">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 green;}</w:t>
      </w:r>
    </w:p>
    <w:p w14:paraId="2C086829">
      <w:p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w:t>
      </w:r>
    </w:p>
    <w:p w14:paraId="5FC0391A">
      <w:pPr>
        <w:pStyle w:val="14"/>
        <w:numPr>
          <w:ilvl w:val="0"/>
          <w:numId w:val="39"/>
        </w:numPr>
        <w:shd w:val="clear" w:color="auto" w:fill="FFFFFF"/>
        <w:spacing w:before="100" w:beforeAutospacing="1" w:after="100" w:afterAutospacing="1" w:line="240" w:lineRule="auto"/>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kern w:val="0"/>
          <w:sz w:val="24"/>
          <w:szCs w:val="24"/>
          <w:lang w:val="fr-FR"/>
          <w14:ligatures w14:val="none"/>
        </w:rPr>
        <w:t>U ovom primeru se vidi da se moze menjati i pozicija elementa</w:t>
      </w:r>
    </w:p>
    <w:p w14:paraId="217953E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div {</w:t>
      </w:r>
    </w:p>
    <w:p w14:paraId="0AE6B3A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height: 100px;</w:t>
      </w:r>
    </w:p>
    <w:p w14:paraId="23831BFB">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background-color: red;</w:t>
      </w:r>
    </w:p>
    <w:p w14:paraId="1D9D31AF">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position: relative;</w:t>
      </w:r>
    </w:p>
    <w:p w14:paraId="09AFAEF3">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animation-name: example;</w:t>
      </w:r>
    </w:p>
    <w:p w14:paraId="3EB591C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animation-duration: 4s;</w:t>
      </w:r>
    </w:p>
    <w:p w14:paraId="2E645DD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39E5BEA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p>
    <w:p w14:paraId="0B82F492">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@keyframes example {</w:t>
      </w:r>
    </w:p>
    <w:p w14:paraId="0BD6D07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0%   {background-color:red; left:0px; top:0px;}</w:t>
      </w:r>
    </w:p>
    <w:p w14:paraId="6022AC17">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25%  {background-color:yellow; left:200px; top:0px;}</w:t>
      </w:r>
    </w:p>
    <w:p w14:paraId="24FB2044">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50%  {background-color:blue; left:200px; top:200px;}</w:t>
      </w:r>
    </w:p>
    <w:p w14:paraId="6340BD4E">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75%  {background-color:green; left:0px; top:200px;}</w:t>
      </w:r>
    </w:p>
    <w:p w14:paraId="63D03746">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 xml:space="preserve">  100% {background-color:red; left:0px; top:0px;}</w:t>
      </w:r>
    </w:p>
    <w:p w14:paraId="05909ADA">
      <w:pPr>
        <w:shd w:val="clear" w:color="auto" w:fill="FFFFFF"/>
        <w:spacing w:before="100" w:beforeAutospacing="1" w:after="100" w:afterAutospacing="1"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14:paraId="0F9C4C49">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3.  animation-delay </w:t>
      </w:r>
      <w:r>
        <w:rPr>
          <w:rFonts w:ascii="Times New Roman" w:hAnsi="Times New Roman" w:eastAsia="Times New Roman" w:cs="Times New Roman"/>
          <w:kern w:val="0"/>
          <w:sz w:val="24"/>
          <w:szCs w:val="24"/>
          <w14:ligatures w14:val="none"/>
        </w:rPr>
        <w:t>(vreme za koje ce poceti izvrsenje animacije, mogu se pisati obicni brojevi ili negativni brojevi sto znaci da ce izgledati kao da se vec odvija animacija.)</w:t>
      </w:r>
    </w:p>
    <w:p w14:paraId="6C7F7D99">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kern w:val="0"/>
          <w:sz w:val="24"/>
          <w:szCs w:val="24"/>
          <w:lang w:val="fr-FR"/>
          <w14:ligatures w14:val="none"/>
        </w:rPr>
        <w:t xml:space="preserve">4. animation-iteration-count </w:t>
      </w:r>
      <w:r>
        <w:rPr>
          <w:rFonts w:ascii="Times New Roman" w:hAnsi="Times New Roman" w:eastAsia="Times New Roman" w:cs="Times New Roman"/>
          <w:kern w:val="0"/>
          <w:sz w:val="24"/>
          <w:szCs w:val="24"/>
          <w:lang w:val="fr-FR"/>
          <w14:ligatures w14:val="none"/>
        </w:rPr>
        <w:t xml:space="preserve">(podesava koliko puta ce se izvrsiti animacija. U brojevima il </w:t>
      </w:r>
      <w:r>
        <w:rPr>
          <w:rFonts w:ascii="Verdana" w:hAnsi="Verdana"/>
          <w:color w:val="000000"/>
          <w:sz w:val="23"/>
          <w:szCs w:val="23"/>
          <w:shd w:val="clear" w:color="auto" w:fill="FFFFFF"/>
          <w:lang w:val="fr-FR"/>
        </w:rPr>
        <w:t>infinite</w:t>
      </w:r>
      <w:r>
        <w:rPr>
          <w:rFonts w:ascii="Times New Roman" w:hAnsi="Times New Roman" w:eastAsia="Times New Roman" w:cs="Times New Roman"/>
          <w:kern w:val="0"/>
          <w:sz w:val="24"/>
          <w:szCs w:val="24"/>
          <w:lang w:val="fr-FR"/>
          <w14:ligatures w14:val="none"/>
        </w:rPr>
        <w:t>)</w:t>
      </w:r>
    </w:p>
    <w:p w14:paraId="64D3058D">
      <w:pPr>
        <w:pStyle w:val="14"/>
        <w:shd w:val="clear" w:color="auto" w:fill="FFFFFF"/>
        <w:spacing w:before="100" w:beforeAutospacing="1" w:after="100" w:afterAutospacing="1" w:line="240" w:lineRule="auto"/>
        <w:ind w:left="1440"/>
        <w:rPr>
          <w:rFonts w:ascii="Times New Roman" w:hAnsi="Times New Roman" w:eastAsia="Times New Roman" w:cs="Times New Roman"/>
          <w:color w:val="00B050"/>
          <w:kern w:val="0"/>
          <w:sz w:val="24"/>
          <w:szCs w:val="24"/>
          <w14:ligatures w14:val="none"/>
        </w:rPr>
      </w:pPr>
      <w:r>
        <w:rPr>
          <w:rFonts w:ascii="Times New Roman" w:hAnsi="Times New Roman" w:eastAsia="Times New Roman" w:cs="Times New Roman"/>
          <w:b/>
          <w:bCs/>
          <w:kern w:val="0"/>
          <w:sz w:val="24"/>
          <w:szCs w:val="24"/>
          <w:lang w:val="fr-FR"/>
          <w14:ligatures w14:val="none"/>
        </w:rPr>
        <w:t xml:space="preserve">5. animation-direction </w:t>
      </w:r>
      <w:r>
        <w:rPr>
          <w:rFonts w:ascii="Times New Roman" w:hAnsi="Times New Roman" w:eastAsia="Times New Roman" w:cs="Times New Roman"/>
          <w:kern w:val="0"/>
          <w:sz w:val="24"/>
          <w:szCs w:val="24"/>
          <w:lang w:val="fr-FR"/>
          <w14:ligatures w14:val="none"/>
        </w:rPr>
        <w:t xml:space="preserve">(kako se pojavljuje. </w:t>
      </w:r>
      <w:r>
        <w:rPr>
          <w:rFonts w:ascii="Times New Roman" w:hAnsi="Times New Roman" w:eastAsia="Times New Roman" w:cs="Times New Roman"/>
          <w:kern w:val="0"/>
          <w:sz w:val="24"/>
          <w:szCs w:val="24"/>
          <w14:ligatures w14:val="none"/>
        </w:rPr>
        <w:t xml:space="preserve">Moze biti : </w:t>
      </w:r>
      <w:r>
        <w:rPr>
          <w:rFonts w:ascii="Times New Roman" w:hAnsi="Times New Roman" w:eastAsia="Times New Roman" w:cs="Times New Roman"/>
          <w:color w:val="00B050"/>
          <w:kern w:val="0"/>
          <w:sz w:val="24"/>
          <w:szCs w:val="24"/>
          <w14:ligatures w14:val="none"/>
        </w:rPr>
        <w:t>normal, reverse, alternate (brze), alternate-reverse).</w:t>
      </w:r>
    </w:p>
    <w:p w14:paraId="020C3E9A">
      <w:pPr>
        <w:pStyle w:val="14"/>
        <w:shd w:val="clear" w:color="auto" w:fill="FFFFFF"/>
        <w:spacing w:before="100" w:beforeAutospacing="1" w:after="100" w:afterAutospacing="1" w:line="240" w:lineRule="auto"/>
        <w:ind w:left="1440"/>
        <w:rPr>
          <w:rFonts w:ascii="Times New Roman" w:hAnsi="Times New Roman" w:eastAsia="Times New Roman" w:cs="Times New Roman"/>
          <w:kern w:val="0"/>
          <w:sz w:val="24"/>
          <w:szCs w:val="24"/>
          <w14:ligatures w14:val="none"/>
        </w:rPr>
      </w:pPr>
      <w:r>
        <w:rPr>
          <w:rFonts w:ascii="Times New Roman" w:hAnsi="Times New Roman" w:eastAsia="Times New Roman" w:cs="Times New Roman"/>
          <w:b/>
          <w:bCs/>
          <w:kern w:val="0"/>
          <w:sz w:val="24"/>
          <w:szCs w:val="24"/>
          <w14:ligatures w14:val="none"/>
        </w:rPr>
        <w:t xml:space="preserve">6. animation-timing-function </w:t>
      </w:r>
      <w:r>
        <w:rPr>
          <w:rFonts w:ascii="Times New Roman" w:hAnsi="Times New Roman" w:eastAsia="Times New Roman" w:cs="Times New Roman"/>
          <w:kern w:val="0"/>
          <w:sz w:val="24"/>
          <w:szCs w:val="24"/>
          <w14:ligatures w14:val="none"/>
        </w:rPr>
        <w:t>(isto kao kod tranzicije)</w:t>
      </w:r>
    </w:p>
    <w:p w14:paraId="1D42F190">
      <w:pPr>
        <w:pStyle w:val="14"/>
        <w:shd w:val="clear" w:color="auto" w:fill="FFFFFF"/>
        <w:spacing w:before="100" w:beforeAutospacing="1" w:after="100" w:afterAutospacing="1" w:line="240" w:lineRule="auto"/>
        <w:ind w:left="1440"/>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kern w:val="0"/>
          <w:sz w:val="24"/>
          <w:szCs w:val="24"/>
          <w14:ligatures w14:val="none"/>
        </w:rPr>
        <w:t>7. animation-fill-mode</w:t>
      </w:r>
      <w:r>
        <w:rPr>
          <w:rFonts w:ascii="Consolas" w:hAnsi="Consolas"/>
          <w:color w:val="DC143C"/>
        </w:rPr>
        <w:t xml:space="preserve"> </w:t>
      </w:r>
      <w:r>
        <w:rPr>
          <w:rFonts w:ascii="Times New Roman" w:hAnsi="Times New Roman" w:eastAsia="Times New Roman" w:cs="Times New Roman"/>
          <w:kern w:val="0"/>
          <w:sz w:val="24"/>
          <w:szCs w:val="24"/>
          <w14:ligatures w14:val="none"/>
        </w:rPr>
        <w:t>(prikacuje kako izgleda element kada animacija nije igrana)</w:t>
      </w:r>
    </w:p>
    <w:p w14:paraId="6DCE22CB">
      <w:pPr>
        <w:jc w:val="center"/>
        <w:rPr>
          <w:rFonts w:ascii="Times New Roman" w:hAnsi="Times New Roman" w:eastAsia="Times New Roman" w:cs="Times New Roman"/>
          <w:b/>
          <w:bCs/>
          <w:i/>
          <w:iCs/>
          <w:color w:val="FF0000"/>
          <w:kern w:val="0"/>
          <w:sz w:val="24"/>
          <w:szCs w:val="24"/>
          <w:u w:val="single"/>
          <w14:ligatures w14:val="none"/>
        </w:rPr>
      </w:pPr>
    </w:p>
    <w:p w14:paraId="73A52D6A">
      <w:pPr>
        <w:jc w:val="center"/>
        <w:rPr>
          <w:rFonts w:ascii="Times New Roman" w:hAnsi="Times New Roman" w:eastAsia="Times New Roman" w:cs="Times New Roman"/>
          <w:b/>
          <w:bCs/>
          <w:i/>
          <w:iCs/>
          <w:color w:val="FF0000"/>
          <w:kern w:val="0"/>
          <w:sz w:val="24"/>
          <w:szCs w:val="24"/>
          <w:u w:val="single"/>
          <w14:ligatures w14:val="none"/>
        </w:rPr>
      </w:pPr>
    </w:p>
    <w:p w14:paraId="72499594">
      <w:pPr>
        <w:jc w:val="center"/>
        <w:rPr>
          <w:rFonts w:ascii="Times New Roman" w:hAnsi="Times New Roman" w:eastAsia="Times New Roman" w:cs="Times New Roman"/>
          <w:b/>
          <w:bCs/>
          <w:i/>
          <w:iCs/>
          <w:color w:val="FF0000"/>
          <w:kern w:val="0"/>
          <w:sz w:val="24"/>
          <w:szCs w:val="24"/>
          <w:u w:val="single"/>
          <w14:ligatures w14:val="none"/>
        </w:rPr>
      </w:pPr>
    </w:p>
    <w:p w14:paraId="5D9818E5">
      <w:pPr>
        <w:jc w:val="center"/>
        <w:rPr>
          <w:rFonts w:ascii="Times New Roman" w:hAnsi="Times New Roman" w:eastAsia="Times New Roman" w:cs="Times New Roman"/>
          <w:b/>
          <w:bCs/>
          <w:i/>
          <w:iCs/>
          <w:color w:val="FF0000"/>
          <w:kern w:val="0"/>
          <w:sz w:val="24"/>
          <w:szCs w:val="24"/>
          <w:u w:val="single"/>
          <w14:ligatures w14:val="none"/>
        </w:rPr>
      </w:pPr>
      <w:r>
        <w:rPr>
          <w:rFonts w:ascii="Times New Roman" w:hAnsi="Times New Roman" w:eastAsia="Times New Roman" w:cs="Times New Roman"/>
          <w:b/>
          <w:bCs/>
          <w:i/>
          <w:iCs/>
          <w:color w:val="FF0000"/>
          <w:kern w:val="0"/>
          <w:sz w:val="24"/>
          <w:szCs w:val="24"/>
          <w:u w:val="single"/>
          <w14:ligatures w14:val="none"/>
        </w:rPr>
        <w:t>Zapazanja</w:t>
      </w:r>
    </w:p>
    <w:p w14:paraId="5BB02800">
      <w:pPr>
        <w:rPr>
          <w:rFonts w:ascii="Times New Roman" w:hAnsi="Times New Roman" w:eastAsia="Times New Roman" w:cs="Times New Roman"/>
          <w:b/>
          <w:bCs/>
          <w:i/>
          <w:iCs/>
          <w:color w:val="FF0000"/>
          <w:kern w:val="0"/>
          <w:sz w:val="24"/>
          <w:szCs w:val="24"/>
          <w:u w:val="single"/>
          <w14:ligatures w14:val="none"/>
        </w:rPr>
      </w:pPr>
    </w:p>
    <w:p w14:paraId="1C3643DB">
      <w:pPr>
        <w:pStyle w:val="14"/>
        <w:numPr>
          <w:ilvl w:val="0"/>
          <w:numId w:val="40"/>
        </w:numPr>
        <w:rPr>
          <w:rFonts w:ascii="Times New Roman" w:hAnsi="Times New Roman" w:eastAsia="Times New Roman" w:cs="Times New Roman"/>
          <w:b/>
          <w:bCs/>
          <w:i/>
          <w:iCs/>
          <w:color w:val="FF0000"/>
          <w:kern w:val="0"/>
          <w:sz w:val="24"/>
          <w:szCs w:val="24"/>
          <w:u w:val="single"/>
          <w:lang w:val="fr-FR"/>
          <w14:ligatures w14:val="none"/>
        </w:rPr>
      </w:pPr>
      <w:r>
        <w:rPr>
          <w:rFonts w:ascii="Times New Roman" w:hAnsi="Times New Roman" w:eastAsia="Times New Roman" w:cs="Times New Roman"/>
          <w:b/>
          <w:bCs/>
          <w:i/>
          <w:iCs/>
          <w:color w:val="FF0000"/>
          <w:kern w:val="0"/>
          <w:sz w:val="24"/>
          <w:szCs w:val="24"/>
          <w:u w:val="single"/>
          <w:lang w:val="fr-FR"/>
          <w14:ligatures w14:val="none"/>
        </w:rPr>
        <w:t>Odraditi : prezentacija 20 I cas 11. RESPONSIVE (prezentacija 16 da se negde nauci)</w:t>
      </w:r>
    </w:p>
    <w:p w14:paraId="2C21E562">
      <w:pPr>
        <w:jc w:val="center"/>
        <w:rPr>
          <w:rFonts w:ascii="Times New Roman" w:hAnsi="Times New Roman" w:eastAsia="Times New Roman" w:cs="Times New Roman"/>
          <w:b/>
          <w:bCs/>
          <w:i/>
          <w:iCs/>
          <w:color w:val="FF0000"/>
          <w:kern w:val="0"/>
          <w:sz w:val="24"/>
          <w:szCs w:val="24"/>
          <w:u w:val="single"/>
          <w:lang w:val="fr-FR"/>
          <w14:ligatures w14:val="none"/>
        </w:rPr>
      </w:pPr>
    </w:p>
    <w:p w14:paraId="1F31EA3D">
      <w:pPr>
        <w:pStyle w:val="14"/>
        <w:numPr>
          <w:ilvl w:val="0"/>
          <w:numId w:val="4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14:ligatures w14:val="none"/>
        </w:rPr>
        <w:t>Line-height</w:t>
      </w:r>
      <w:r>
        <w:rPr>
          <w:rFonts w:ascii="Times New Roman" w:hAnsi="Times New Roman" w:eastAsia="Times New Roman" w:cs="Times New Roman"/>
          <w:kern w:val="0"/>
          <w:sz w:val="24"/>
          <w:szCs w:val="24"/>
          <w14:ligatures w14:val="none"/>
        </w:rPr>
        <w:t xml:space="preserve"> – odvaja jedan red teksta od drugog. </w:t>
      </w:r>
      <w:r>
        <w:rPr>
          <w:rFonts w:ascii="Times New Roman" w:hAnsi="Times New Roman" w:eastAsia="Times New Roman" w:cs="Times New Roman"/>
          <w:kern w:val="0"/>
          <w:sz w:val="24"/>
          <w:szCs w:val="24"/>
          <w:lang w:val="fr-FR"/>
          <w14:ligatures w14:val="none"/>
        </w:rPr>
        <w:t>Moze se koristiti za pozicioniranje teksta, vertikalno. (div height 200px ; p line-height200px = tekst na sredini).</w:t>
      </w:r>
    </w:p>
    <w:p w14:paraId="72C5A58B">
      <w:pPr>
        <w:pStyle w:val="14"/>
        <w:numPr>
          <w:ilvl w:val="0"/>
          <w:numId w:val="41"/>
        </w:numPr>
        <w:rPr>
          <w:rFonts w:ascii="Times New Roman" w:hAnsi="Times New Roman" w:eastAsia="Times New Roman" w:cs="Times New Roman"/>
          <w:kern w:val="0"/>
          <w:sz w:val="24"/>
          <w:szCs w:val="24"/>
          <w:lang w:val="fr-FR"/>
          <w14:ligatures w14:val="none"/>
        </w:rPr>
      </w:pPr>
    </w:p>
    <w:p w14:paraId="1F191DF4">
      <w:pPr>
        <w:pStyle w:val="14"/>
        <w:numPr>
          <w:ilvl w:val="0"/>
          <w:numId w:val="41"/>
        </w:numPr>
        <w:rPr>
          <w:rFonts w:ascii="Times New Roman" w:hAnsi="Times New Roman" w:eastAsia="Times New Roman" w:cs="Times New Roman"/>
          <w:kern w:val="0"/>
          <w:sz w:val="24"/>
          <w:szCs w:val="24"/>
          <w:lang w:val="fr-FR"/>
          <w14:ligatures w14:val="none"/>
        </w:rPr>
      </w:pPr>
      <w:r>
        <w:rPr>
          <w:rFonts w:ascii="Times New Roman" w:hAnsi="Times New Roman" w:eastAsia="Times New Roman" w:cs="Times New Roman"/>
          <w:b/>
          <w:bCs/>
          <w:color w:val="0070C0"/>
          <w:kern w:val="0"/>
          <w:sz w:val="24"/>
          <w:szCs w:val="24"/>
          <w:lang w:val="fr-FR"/>
          <w14:ligatures w14:val="none"/>
        </w:rPr>
        <w:t>Clear</w:t>
      </w:r>
      <w:r>
        <w:rPr>
          <w:rFonts w:ascii="Times New Roman" w:hAnsi="Times New Roman" w:eastAsia="Times New Roman" w:cs="Times New Roman"/>
          <w:kern w:val="0"/>
          <w:sz w:val="24"/>
          <w:szCs w:val="24"/>
          <w:lang w:val="fr-FR"/>
          <w14:ligatures w14:val="none"/>
        </w:rPr>
        <w:t xml:space="preserve"> – odredjuje sta ce se desiti sa elementom pored plutajuceg elementa. Sto znaci da jedan mora biti FLOAT a drugom dodajemo CLEAR.</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inherit">
    <w:altName w:val="Cambria"/>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itka Subheading">
    <w:panose1 w:val="00000000000000000000"/>
    <w:charset w:val="00"/>
    <w:family w:val="auto"/>
    <w:pitch w:val="default"/>
    <w:sig w:usb0="A00002EF" w:usb1="4000204B" w:usb2="00000000" w:usb3="00000000" w:csb0="2000019F" w:csb1="00000000"/>
  </w:font>
  <w:font w:name="Vivaldi">
    <w:panose1 w:val="03020602050506090804"/>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023E8"/>
    <w:multiLevelType w:val="singleLevel"/>
    <w:tmpl w:val="837023E8"/>
    <w:lvl w:ilvl="0" w:tentative="0">
      <w:start w:val="26"/>
      <w:numFmt w:val="upperLetter"/>
      <w:suff w:val="nothing"/>
      <w:lvlText w:val="%1-"/>
      <w:lvlJc w:val="left"/>
    </w:lvl>
  </w:abstractNum>
  <w:abstractNum w:abstractNumId="1">
    <w:nsid w:val="877AE164"/>
    <w:multiLevelType w:val="multilevel"/>
    <w:tmpl w:val="877AE1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E92E140"/>
    <w:multiLevelType w:val="multilevel"/>
    <w:tmpl w:val="8E92E1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6F780A9"/>
    <w:multiLevelType w:val="multilevel"/>
    <w:tmpl w:val="96F780A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D44C04A"/>
    <w:multiLevelType w:val="multilevel"/>
    <w:tmpl w:val="AD44C0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11D8C85"/>
    <w:multiLevelType w:val="multilevel"/>
    <w:tmpl w:val="B11D8C85"/>
    <w:lvl w:ilvl="0" w:tentative="0">
      <w:start w:val="1"/>
      <w:numFmt w:val="decimal"/>
      <w:lvlText w:val="%1."/>
      <w:lvlJc w:val="left"/>
      <w:pPr>
        <w:tabs>
          <w:tab w:val="left" w:pos="720"/>
        </w:tabs>
        <w:ind w:left="800" w:hanging="360"/>
      </w:pPr>
      <w:rPr>
        <w:sz w:val="24"/>
        <w:szCs w:val="24"/>
      </w:rPr>
    </w:lvl>
    <w:lvl w:ilvl="1" w:tentative="0">
      <w:start w:val="1"/>
      <w:numFmt w:val="decimal"/>
      <w:lvlText w:val="%2."/>
      <w:lvlJc w:val="left"/>
      <w:pPr>
        <w:tabs>
          <w:tab w:val="left" w:pos="1440"/>
        </w:tabs>
        <w:ind w:left="1740" w:hanging="360"/>
      </w:pPr>
      <w:rPr>
        <w:sz w:val="24"/>
        <w:szCs w:val="24"/>
      </w:rPr>
    </w:lvl>
    <w:lvl w:ilvl="2" w:tentative="0">
      <w:start w:val="1"/>
      <w:numFmt w:val="decimal"/>
      <w:lvlText w:val="%3."/>
      <w:lvlJc w:val="left"/>
      <w:pPr>
        <w:tabs>
          <w:tab w:val="left" w:pos="2160"/>
        </w:tabs>
        <w:ind w:left="2460" w:hanging="360"/>
      </w:pPr>
      <w:rPr>
        <w:sz w:val="24"/>
        <w:szCs w:val="24"/>
      </w:rPr>
    </w:lvl>
    <w:lvl w:ilvl="3" w:tentative="0">
      <w:start w:val="1"/>
      <w:numFmt w:val="decimal"/>
      <w:lvlText w:val="%4."/>
      <w:lvlJc w:val="left"/>
      <w:pPr>
        <w:tabs>
          <w:tab w:val="left" w:pos="2517"/>
        </w:tabs>
        <w:ind w:left="3180" w:hanging="360"/>
      </w:pPr>
      <w:rPr>
        <w:sz w:val="24"/>
        <w:szCs w:val="24"/>
      </w:rPr>
    </w:lvl>
    <w:lvl w:ilvl="4" w:tentative="0">
      <w:start w:val="1"/>
      <w:numFmt w:val="decimal"/>
      <w:lvlText w:val="%5."/>
      <w:lvlJc w:val="left"/>
      <w:pPr>
        <w:tabs>
          <w:tab w:val="left" w:pos="3238"/>
        </w:tabs>
        <w:ind w:left="3900" w:hanging="360"/>
      </w:pPr>
      <w:rPr>
        <w:sz w:val="24"/>
        <w:szCs w:val="24"/>
      </w:rPr>
    </w:lvl>
    <w:lvl w:ilvl="5" w:tentative="0">
      <w:start w:val="1"/>
      <w:numFmt w:val="decimal"/>
      <w:lvlText w:val="%6."/>
      <w:lvlJc w:val="left"/>
      <w:pPr>
        <w:tabs>
          <w:tab w:val="left" w:pos="3958"/>
        </w:tabs>
        <w:ind w:left="4620" w:hanging="360"/>
      </w:pPr>
      <w:rPr>
        <w:sz w:val="24"/>
        <w:szCs w:val="24"/>
      </w:rPr>
    </w:lvl>
    <w:lvl w:ilvl="6" w:tentative="0">
      <w:start w:val="1"/>
      <w:numFmt w:val="decimal"/>
      <w:lvlText w:val="%7."/>
      <w:lvlJc w:val="left"/>
      <w:pPr>
        <w:tabs>
          <w:tab w:val="left" w:pos="4678"/>
        </w:tabs>
        <w:ind w:left="5340" w:hanging="360"/>
      </w:pPr>
      <w:rPr>
        <w:sz w:val="24"/>
        <w:szCs w:val="24"/>
      </w:rPr>
    </w:lvl>
    <w:lvl w:ilvl="7" w:tentative="0">
      <w:start w:val="1"/>
      <w:numFmt w:val="decimal"/>
      <w:lvlText w:val="%8."/>
      <w:lvlJc w:val="left"/>
      <w:pPr>
        <w:tabs>
          <w:tab w:val="left" w:pos="5398"/>
        </w:tabs>
        <w:ind w:left="6060" w:hanging="360"/>
      </w:pPr>
      <w:rPr>
        <w:sz w:val="24"/>
        <w:szCs w:val="24"/>
      </w:rPr>
    </w:lvl>
    <w:lvl w:ilvl="8" w:tentative="0">
      <w:start w:val="1"/>
      <w:numFmt w:val="decimal"/>
      <w:lvlText w:val="%9."/>
      <w:lvlJc w:val="left"/>
      <w:pPr>
        <w:tabs>
          <w:tab w:val="left" w:pos="6118"/>
        </w:tabs>
        <w:ind w:left="6780" w:hanging="360"/>
      </w:pPr>
      <w:rPr>
        <w:sz w:val="24"/>
        <w:szCs w:val="24"/>
      </w:rPr>
    </w:lvl>
  </w:abstractNum>
  <w:abstractNum w:abstractNumId="6">
    <w:nsid w:val="B538D37C"/>
    <w:multiLevelType w:val="singleLevel"/>
    <w:tmpl w:val="B538D37C"/>
    <w:lvl w:ilvl="0" w:tentative="0">
      <w:start w:val="1"/>
      <w:numFmt w:val="decimal"/>
      <w:suff w:val="space"/>
      <w:lvlText w:val="%1."/>
      <w:lvlJc w:val="left"/>
    </w:lvl>
  </w:abstractNum>
  <w:abstractNum w:abstractNumId="7">
    <w:nsid w:val="B6A974BD"/>
    <w:multiLevelType w:val="multilevel"/>
    <w:tmpl w:val="B6A974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6FE1818"/>
    <w:multiLevelType w:val="multilevel"/>
    <w:tmpl w:val="B6FE18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BFA7E2F8"/>
    <w:multiLevelType w:val="multilevel"/>
    <w:tmpl w:val="BFA7E2F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21012EF"/>
    <w:multiLevelType w:val="multilevel"/>
    <w:tmpl w:val="C21012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71A532A"/>
    <w:multiLevelType w:val="multilevel"/>
    <w:tmpl w:val="C71A53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A2550AB"/>
    <w:multiLevelType w:val="multilevel"/>
    <w:tmpl w:val="CA2550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373DFFD"/>
    <w:multiLevelType w:val="multilevel"/>
    <w:tmpl w:val="D373DF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D95F90E3"/>
    <w:multiLevelType w:val="multilevel"/>
    <w:tmpl w:val="D95F90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DB9E2D42"/>
    <w:multiLevelType w:val="multilevel"/>
    <w:tmpl w:val="DB9E2D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50CAD14"/>
    <w:multiLevelType w:val="multilevel"/>
    <w:tmpl w:val="E50CAD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0073A9F4"/>
    <w:multiLevelType w:val="multilevel"/>
    <w:tmpl w:val="0073A9F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0379539E"/>
    <w:multiLevelType w:val="multilevel"/>
    <w:tmpl w:val="037953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0B706765"/>
    <w:multiLevelType w:val="multilevel"/>
    <w:tmpl w:val="0B7067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0CF42816"/>
    <w:multiLevelType w:val="multilevel"/>
    <w:tmpl w:val="0CF4281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10C7932A"/>
    <w:multiLevelType w:val="singleLevel"/>
    <w:tmpl w:val="10C7932A"/>
    <w:lvl w:ilvl="0" w:tentative="0">
      <w:start w:val="6"/>
      <w:numFmt w:val="decimal"/>
      <w:suff w:val="space"/>
      <w:lvlText w:val="%1."/>
      <w:lvlJc w:val="left"/>
    </w:lvl>
  </w:abstractNum>
  <w:abstractNum w:abstractNumId="22">
    <w:nsid w:val="115F8EEC"/>
    <w:multiLevelType w:val="multilevel"/>
    <w:tmpl w:val="115F8E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14C27EF1"/>
    <w:multiLevelType w:val="multilevel"/>
    <w:tmpl w:val="14C27EF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19AF0B7B"/>
    <w:multiLevelType w:val="multilevel"/>
    <w:tmpl w:val="19AF0B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1E4167C4"/>
    <w:multiLevelType w:val="multilevel"/>
    <w:tmpl w:val="1E4167C4"/>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256292CF"/>
    <w:multiLevelType w:val="multilevel"/>
    <w:tmpl w:val="256292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3462FC2B"/>
    <w:multiLevelType w:val="multilevel"/>
    <w:tmpl w:val="3462FC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3A214FF9"/>
    <w:multiLevelType w:val="multilevel"/>
    <w:tmpl w:val="3A214FF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47ACE0E2"/>
    <w:multiLevelType w:val="multilevel"/>
    <w:tmpl w:val="47ACE0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517488BC"/>
    <w:multiLevelType w:val="multilevel"/>
    <w:tmpl w:val="517488B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53589E14"/>
    <w:multiLevelType w:val="multilevel"/>
    <w:tmpl w:val="53589E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5B0BE2C9"/>
    <w:multiLevelType w:val="multilevel"/>
    <w:tmpl w:val="5B0BE2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5D9CDDFD"/>
    <w:multiLevelType w:val="multilevel"/>
    <w:tmpl w:val="5D9CDD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68754064"/>
    <w:multiLevelType w:val="multilevel"/>
    <w:tmpl w:val="687540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695CFEEF"/>
    <w:multiLevelType w:val="multilevel"/>
    <w:tmpl w:val="695CFE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6D40BCB9"/>
    <w:multiLevelType w:val="singleLevel"/>
    <w:tmpl w:val="6D40BCB9"/>
    <w:lvl w:ilvl="0" w:tentative="0">
      <w:start w:val="2"/>
      <w:numFmt w:val="decimal"/>
      <w:suff w:val="space"/>
      <w:lvlText w:val="%1."/>
      <w:lvlJc w:val="left"/>
    </w:lvl>
  </w:abstractNum>
  <w:abstractNum w:abstractNumId="37">
    <w:nsid w:val="72E747AA"/>
    <w:multiLevelType w:val="multilevel"/>
    <w:tmpl w:val="72E747AA"/>
    <w:lvl w:ilvl="0" w:tentative="0">
      <w:start w:val="4"/>
      <w:numFmt w:val="decimal"/>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25"/>
  </w:num>
  <w:num w:numId="2">
    <w:abstractNumId w:val="29"/>
  </w:num>
  <w:num w:numId="3">
    <w:abstractNumId w:val="34"/>
  </w:num>
  <w:num w:numId="4">
    <w:abstractNumId w:val="22"/>
  </w:num>
  <w:num w:numId="5">
    <w:abstractNumId w:val="19"/>
  </w:num>
  <w:num w:numId="6">
    <w:abstractNumId w:val="16"/>
  </w:num>
  <w:num w:numId="7">
    <w:abstractNumId w:val="33"/>
  </w:num>
  <w:num w:numId="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7"/>
  </w:num>
  <w:num w:numId="11">
    <w:abstractNumId w:val="17"/>
  </w:num>
  <w:num w:numId="12">
    <w:abstractNumId w:val="35"/>
  </w:num>
  <w:num w:numId="13">
    <w:abstractNumId w:val="24"/>
  </w:num>
  <w:num w:numId="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6"/>
  </w:num>
  <w:num w:numId="18">
    <w:abstractNumId w:val="4"/>
  </w:num>
  <w:num w:numId="19">
    <w:abstractNumId w:val="13"/>
  </w:num>
  <w:num w:numId="20">
    <w:abstractNumId w:val="6"/>
  </w:num>
  <w:num w:numId="21">
    <w:abstractNumId w:val="10"/>
  </w:num>
  <w:num w:numId="22">
    <w:abstractNumId w:val="36"/>
  </w:num>
  <w:num w:numId="23">
    <w:abstractNumId w:val="30"/>
  </w:num>
  <w:num w:numId="24">
    <w:abstractNumId w:val="21"/>
  </w:num>
  <w:num w:numId="25">
    <w:abstractNumId w:val="5"/>
  </w:num>
  <w:num w:numId="26">
    <w:abstractNumId w:val="9"/>
  </w:num>
  <w:num w:numId="27">
    <w:abstractNumId w:val="1"/>
  </w:num>
  <w:num w:numId="28">
    <w:abstractNumId w:val="0"/>
  </w:num>
  <w:num w:numId="29">
    <w:abstractNumId w:val="2"/>
  </w:num>
  <w:num w:numId="30">
    <w:abstractNumId w:val="14"/>
  </w:num>
  <w:num w:numId="31">
    <w:abstractNumId w:val="31"/>
  </w:num>
  <w:num w:numId="32">
    <w:abstractNumId w:val="8"/>
  </w:num>
  <w:num w:numId="33">
    <w:abstractNumId w:val="32"/>
  </w:num>
  <w:num w:numId="34">
    <w:abstractNumId w:val="3"/>
  </w:num>
  <w:num w:numId="35">
    <w:abstractNumId w:val="11"/>
  </w:num>
  <w:num w:numId="36">
    <w:abstractNumId w:val="18"/>
  </w:num>
  <w:num w:numId="37">
    <w:abstractNumId w:val="27"/>
  </w:num>
  <w:num w:numId="38">
    <w:abstractNumId w:val="28"/>
  </w:num>
  <w:num w:numId="39">
    <w:abstractNumId w:val="23"/>
  </w:num>
  <w:num w:numId="40">
    <w:abstractNumId w:val="20"/>
  </w:num>
  <w:num w:numId="41">
    <w:abstractNumId w:val="3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Unknown">
    <w15:presenceInfo w15:providerId="None" w15:userId="Unkn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BA0688"/>
    <w:rsid w:val="00007854"/>
    <w:rsid w:val="0002028A"/>
    <w:rsid w:val="00021EBC"/>
    <w:rsid w:val="00045F2D"/>
    <w:rsid w:val="000630E8"/>
    <w:rsid w:val="00075106"/>
    <w:rsid w:val="0008256D"/>
    <w:rsid w:val="00086173"/>
    <w:rsid w:val="000862ED"/>
    <w:rsid w:val="000A4616"/>
    <w:rsid w:val="000A7763"/>
    <w:rsid w:val="000B285D"/>
    <w:rsid w:val="000B6221"/>
    <w:rsid w:val="000B6AD8"/>
    <w:rsid w:val="000C1330"/>
    <w:rsid w:val="000C3DAE"/>
    <w:rsid w:val="000D2A4C"/>
    <w:rsid w:val="000E42E6"/>
    <w:rsid w:val="000F10D7"/>
    <w:rsid w:val="000F1F66"/>
    <w:rsid w:val="000F2A89"/>
    <w:rsid w:val="00100E2D"/>
    <w:rsid w:val="00102DED"/>
    <w:rsid w:val="0010362B"/>
    <w:rsid w:val="00103C9C"/>
    <w:rsid w:val="00136040"/>
    <w:rsid w:val="0014598E"/>
    <w:rsid w:val="00152BA9"/>
    <w:rsid w:val="00173389"/>
    <w:rsid w:val="001946D5"/>
    <w:rsid w:val="001A66C2"/>
    <w:rsid w:val="001B15AE"/>
    <w:rsid w:val="001D4397"/>
    <w:rsid w:val="001F56A9"/>
    <w:rsid w:val="00232D60"/>
    <w:rsid w:val="00262ED4"/>
    <w:rsid w:val="00266A30"/>
    <w:rsid w:val="00327C7E"/>
    <w:rsid w:val="00335C74"/>
    <w:rsid w:val="00351CDE"/>
    <w:rsid w:val="003664E2"/>
    <w:rsid w:val="003A1C65"/>
    <w:rsid w:val="003B6793"/>
    <w:rsid w:val="003B6BEB"/>
    <w:rsid w:val="003B7CAA"/>
    <w:rsid w:val="003D2573"/>
    <w:rsid w:val="003F7E07"/>
    <w:rsid w:val="00402C6B"/>
    <w:rsid w:val="00406106"/>
    <w:rsid w:val="00457B0F"/>
    <w:rsid w:val="00461D1D"/>
    <w:rsid w:val="00474CCB"/>
    <w:rsid w:val="004A23DC"/>
    <w:rsid w:val="004D4D65"/>
    <w:rsid w:val="004D764E"/>
    <w:rsid w:val="00526670"/>
    <w:rsid w:val="00534820"/>
    <w:rsid w:val="0054783F"/>
    <w:rsid w:val="00561E90"/>
    <w:rsid w:val="00565093"/>
    <w:rsid w:val="00582595"/>
    <w:rsid w:val="005937A1"/>
    <w:rsid w:val="005969A6"/>
    <w:rsid w:val="00597B11"/>
    <w:rsid w:val="005A04F2"/>
    <w:rsid w:val="005B176C"/>
    <w:rsid w:val="005B3708"/>
    <w:rsid w:val="005C0EDF"/>
    <w:rsid w:val="005C4C50"/>
    <w:rsid w:val="005C5F09"/>
    <w:rsid w:val="005E082C"/>
    <w:rsid w:val="005E08A4"/>
    <w:rsid w:val="00601F13"/>
    <w:rsid w:val="00610E23"/>
    <w:rsid w:val="00620017"/>
    <w:rsid w:val="0062481A"/>
    <w:rsid w:val="00644659"/>
    <w:rsid w:val="00672139"/>
    <w:rsid w:val="0067467B"/>
    <w:rsid w:val="006A6678"/>
    <w:rsid w:val="006B25DC"/>
    <w:rsid w:val="006B6E91"/>
    <w:rsid w:val="007275A1"/>
    <w:rsid w:val="007531FF"/>
    <w:rsid w:val="007737CB"/>
    <w:rsid w:val="00781FB1"/>
    <w:rsid w:val="00794BB1"/>
    <w:rsid w:val="007A1098"/>
    <w:rsid w:val="007C7B74"/>
    <w:rsid w:val="007D7D26"/>
    <w:rsid w:val="007E7629"/>
    <w:rsid w:val="007F0F50"/>
    <w:rsid w:val="007F32A6"/>
    <w:rsid w:val="007F6657"/>
    <w:rsid w:val="007F7FA0"/>
    <w:rsid w:val="00800A73"/>
    <w:rsid w:val="00801BCC"/>
    <w:rsid w:val="0080248B"/>
    <w:rsid w:val="008040A7"/>
    <w:rsid w:val="00806EDF"/>
    <w:rsid w:val="008140AD"/>
    <w:rsid w:val="00837693"/>
    <w:rsid w:val="00873C44"/>
    <w:rsid w:val="00875C4B"/>
    <w:rsid w:val="00894C54"/>
    <w:rsid w:val="00897EC3"/>
    <w:rsid w:val="008C05D9"/>
    <w:rsid w:val="008C5C4C"/>
    <w:rsid w:val="008E11AE"/>
    <w:rsid w:val="008F1708"/>
    <w:rsid w:val="008F4A8E"/>
    <w:rsid w:val="008F76E5"/>
    <w:rsid w:val="0091090D"/>
    <w:rsid w:val="00930A3D"/>
    <w:rsid w:val="009329B6"/>
    <w:rsid w:val="00945371"/>
    <w:rsid w:val="00945C15"/>
    <w:rsid w:val="00954D73"/>
    <w:rsid w:val="00957E40"/>
    <w:rsid w:val="00986953"/>
    <w:rsid w:val="00987653"/>
    <w:rsid w:val="009976EA"/>
    <w:rsid w:val="009C1B64"/>
    <w:rsid w:val="009D5DEA"/>
    <w:rsid w:val="009E703D"/>
    <w:rsid w:val="009F4C91"/>
    <w:rsid w:val="00A1301E"/>
    <w:rsid w:val="00A26256"/>
    <w:rsid w:val="00A279D1"/>
    <w:rsid w:val="00A87D88"/>
    <w:rsid w:val="00A9631B"/>
    <w:rsid w:val="00AB7E6B"/>
    <w:rsid w:val="00AC4B2C"/>
    <w:rsid w:val="00AD26B9"/>
    <w:rsid w:val="00AF14B8"/>
    <w:rsid w:val="00AF2DCC"/>
    <w:rsid w:val="00AF342D"/>
    <w:rsid w:val="00B13569"/>
    <w:rsid w:val="00B436E8"/>
    <w:rsid w:val="00B44C58"/>
    <w:rsid w:val="00B463A9"/>
    <w:rsid w:val="00B50AC9"/>
    <w:rsid w:val="00B60B1D"/>
    <w:rsid w:val="00B643EF"/>
    <w:rsid w:val="00B67DED"/>
    <w:rsid w:val="00B71C47"/>
    <w:rsid w:val="00B92E64"/>
    <w:rsid w:val="00B969C1"/>
    <w:rsid w:val="00BA0688"/>
    <w:rsid w:val="00BC6D42"/>
    <w:rsid w:val="00BF09EE"/>
    <w:rsid w:val="00BF4EB7"/>
    <w:rsid w:val="00C841C0"/>
    <w:rsid w:val="00CA7D16"/>
    <w:rsid w:val="00CC7B8A"/>
    <w:rsid w:val="00CD08C4"/>
    <w:rsid w:val="00CE2E1C"/>
    <w:rsid w:val="00D01D18"/>
    <w:rsid w:val="00D32D0F"/>
    <w:rsid w:val="00D3698C"/>
    <w:rsid w:val="00D37C06"/>
    <w:rsid w:val="00D37F6B"/>
    <w:rsid w:val="00D6470A"/>
    <w:rsid w:val="00D71C60"/>
    <w:rsid w:val="00D77DFF"/>
    <w:rsid w:val="00D94201"/>
    <w:rsid w:val="00DC20CF"/>
    <w:rsid w:val="00DF389C"/>
    <w:rsid w:val="00DF5959"/>
    <w:rsid w:val="00E019AF"/>
    <w:rsid w:val="00E05535"/>
    <w:rsid w:val="00E16BFC"/>
    <w:rsid w:val="00E25419"/>
    <w:rsid w:val="00E27987"/>
    <w:rsid w:val="00E27DE2"/>
    <w:rsid w:val="00E505BD"/>
    <w:rsid w:val="00E52E36"/>
    <w:rsid w:val="00E6493D"/>
    <w:rsid w:val="00E700D3"/>
    <w:rsid w:val="00E70DEC"/>
    <w:rsid w:val="00E726CA"/>
    <w:rsid w:val="00E74129"/>
    <w:rsid w:val="00E8202D"/>
    <w:rsid w:val="00EB3BDB"/>
    <w:rsid w:val="00EC4F65"/>
    <w:rsid w:val="00EC5033"/>
    <w:rsid w:val="00ED2426"/>
    <w:rsid w:val="00EE359E"/>
    <w:rsid w:val="00EE6FE7"/>
    <w:rsid w:val="00EF4616"/>
    <w:rsid w:val="00F04661"/>
    <w:rsid w:val="00F17B64"/>
    <w:rsid w:val="00F307AE"/>
    <w:rsid w:val="00F568A3"/>
    <w:rsid w:val="00F6127D"/>
    <w:rsid w:val="00F670B6"/>
    <w:rsid w:val="00FA39DB"/>
    <w:rsid w:val="00FB00A2"/>
    <w:rsid w:val="00FB79E5"/>
    <w:rsid w:val="00FD2D16"/>
    <w:rsid w:val="00FE47EE"/>
    <w:rsid w:val="00FE70EE"/>
    <w:rsid w:val="00FF333B"/>
    <w:rsid w:val="01700269"/>
    <w:rsid w:val="085D1644"/>
    <w:rsid w:val="094C27FE"/>
    <w:rsid w:val="0E2B761B"/>
    <w:rsid w:val="12602508"/>
    <w:rsid w:val="129C3395"/>
    <w:rsid w:val="1D584A08"/>
    <w:rsid w:val="2C986852"/>
    <w:rsid w:val="3477092F"/>
    <w:rsid w:val="44C50FDD"/>
    <w:rsid w:val="44C71BBD"/>
    <w:rsid w:val="44F77233"/>
    <w:rsid w:val="4B105971"/>
    <w:rsid w:val="501D044A"/>
    <w:rsid w:val="5B6018F2"/>
    <w:rsid w:val="6C1678C4"/>
    <w:rsid w:val="6FD71CA1"/>
    <w:rsid w:val="70987A01"/>
    <w:rsid w:val="74663604"/>
    <w:rsid w:val="76EC4A14"/>
    <w:rsid w:val="777D2C6D"/>
    <w:rsid w:val="7C87631E"/>
    <w:rsid w:val="7E385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3">
    <w:name w:val="heading 2"/>
    <w:basedOn w:val="1"/>
    <w:link w:val="16"/>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4">
    <w:name w:val="heading 3"/>
    <w:basedOn w:val="1"/>
    <w:next w:val="1"/>
    <w:link w:val="29"/>
    <w:semiHidden/>
    <w:unhideWhenUsed/>
    <w:qFormat/>
    <w:uiPriority w:val="9"/>
    <w:pPr>
      <w:keepNext/>
      <w:keepLines/>
      <w:spacing w:before="40" w:after="0"/>
      <w:outlineLvl w:val="2"/>
    </w:pPr>
    <w:rPr>
      <w:rFonts w:asciiTheme="majorHAnsi" w:hAnsiTheme="majorHAnsi" w:eastAsiaTheme="majorEastAsia" w:cstheme="majorBidi"/>
      <w:color w:val="1F3863" w:themeColor="accent1" w:themeShade="7F"/>
      <w:sz w:val="24"/>
      <w:szCs w:val="24"/>
    </w:rPr>
  </w:style>
  <w:style w:type="paragraph" w:styleId="5">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TML Code"/>
    <w:basedOn w:val="6"/>
    <w:semiHidden/>
    <w:unhideWhenUsed/>
    <w:qFormat/>
    <w:uiPriority w:val="99"/>
    <w:rPr>
      <w:rFonts w:ascii="Courier New" w:hAnsi="Courier New" w:eastAsia="Times New Roman" w:cs="Courier New"/>
      <w:sz w:val="20"/>
      <w:szCs w:val="20"/>
    </w:rPr>
  </w:style>
  <w:style w:type="paragraph" w:styleId="10">
    <w:name w:val="HTML Preformatted"/>
    <w:basedOn w:val="1"/>
    <w:link w:val="22"/>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rPr>
  </w:style>
  <w:style w:type="character" w:styleId="11">
    <w:name w:val="Hyperlink"/>
    <w:basedOn w:val="6"/>
    <w:unhideWhenUsed/>
    <w:qFormat/>
    <w:uiPriority w:val="99"/>
    <w:rPr>
      <w:color w:val="0563C1" w:themeColor="hyperlink"/>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3">
    <w:name w:val="Strong"/>
    <w:basedOn w:val="6"/>
    <w:qFormat/>
    <w:uiPriority w:val="22"/>
    <w:rPr>
      <w:b/>
      <w:bCs/>
    </w:rPr>
  </w:style>
  <w:style w:type="paragraph" w:styleId="14">
    <w:name w:val="List Paragraph"/>
    <w:basedOn w:val="1"/>
    <w:qFormat/>
    <w:uiPriority w:val="34"/>
    <w:pPr>
      <w:ind w:left="720"/>
      <w:contextualSpacing/>
    </w:pPr>
  </w:style>
  <w:style w:type="character" w:customStyle="1" w:styleId="15">
    <w:name w:val="Unresolved Mention"/>
    <w:basedOn w:val="6"/>
    <w:semiHidden/>
    <w:unhideWhenUsed/>
    <w:qFormat/>
    <w:uiPriority w:val="99"/>
    <w:rPr>
      <w:color w:val="605E5C"/>
      <w:shd w:val="clear" w:color="auto" w:fill="E1DFDD"/>
    </w:rPr>
  </w:style>
  <w:style w:type="character" w:customStyle="1" w:styleId="16">
    <w:name w:val="Heading 2 Char"/>
    <w:basedOn w:val="6"/>
    <w:link w:val="3"/>
    <w:qFormat/>
    <w:uiPriority w:val="9"/>
    <w:rPr>
      <w:rFonts w:ascii="Times New Roman" w:hAnsi="Times New Roman" w:eastAsia="Times New Roman" w:cs="Times New Roman"/>
      <w:b/>
      <w:bCs/>
      <w:kern w:val="0"/>
      <w:sz w:val="36"/>
      <w:szCs w:val="36"/>
      <w14:ligatures w14:val="none"/>
    </w:rPr>
  </w:style>
  <w:style w:type="character" w:customStyle="1" w:styleId="17">
    <w:name w:val="tagnamecolor"/>
    <w:basedOn w:val="6"/>
    <w:qFormat/>
    <w:uiPriority w:val="0"/>
  </w:style>
  <w:style w:type="character" w:customStyle="1" w:styleId="18">
    <w:name w:val="tagcolor"/>
    <w:basedOn w:val="6"/>
    <w:qFormat/>
    <w:uiPriority w:val="0"/>
  </w:style>
  <w:style w:type="character" w:customStyle="1" w:styleId="19">
    <w:name w:val="attributecolor"/>
    <w:basedOn w:val="6"/>
    <w:qFormat/>
    <w:uiPriority w:val="0"/>
  </w:style>
  <w:style w:type="character" w:customStyle="1" w:styleId="20">
    <w:name w:val="attributevaluecolor"/>
    <w:basedOn w:val="6"/>
    <w:qFormat/>
    <w:uiPriority w:val="0"/>
  </w:style>
  <w:style w:type="character" w:customStyle="1" w:styleId="21">
    <w:name w:val="Heading 1 Char"/>
    <w:basedOn w:val="6"/>
    <w:link w:val="2"/>
    <w:qFormat/>
    <w:uiPriority w:val="9"/>
    <w:rPr>
      <w:rFonts w:asciiTheme="majorHAnsi" w:hAnsiTheme="majorHAnsi" w:eastAsiaTheme="majorEastAsia" w:cstheme="majorBidi"/>
      <w:color w:val="2F5496" w:themeColor="accent1" w:themeShade="BF"/>
      <w:sz w:val="32"/>
      <w:szCs w:val="32"/>
    </w:rPr>
  </w:style>
  <w:style w:type="character" w:customStyle="1" w:styleId="22">
    <w:name w:val="HTML Preformatted Char"/>
    <w:basedOn w:val="6"/>
    <w:link w:val="10"/>
    <w:semiHidden/>
    <w:qFormat/>
    <w:uiPriority w:val="99"/>
    <w:rPr>
      <w:rFonts w:ascii="Courier New" w:hAnsi="Courier New" w:eastAsia="Times New Roman" w:cs="Courier New"/>
      <w:kern w:val="0"/>
      <w:sz w:val="20"/>
      <w:szCs w:val="20"/>
    </w:rPr>
  </w:style>
  <w:style w:type="character" w:customStyle="1" w:styleId="23">
    <w:name w:val="pln"/>
    <w:basedOn w:val="6"/>
    <w:qFormat/>
    <w:uiPriority w:val="0"/>
  </w:style>
  <w:style w:type="character" w:customStyle="1" w:styleId="24">
    <w:name w:val="tag"/>
    <w:basedOn w:val="6"/>
    <w:qFormat/>
    <w:uiPriority w:val="0"/>
  </w:style>
  <w:style w:type="character" w:customStyle="1" w:styleId="25">
    <w:name w:val="atn"/>
    <w:basedOn w:val="6"/>
    <w:qFormat/>
    <w:uiPriority w:val="0"/>
  </w:style>
  <w:style w:type="character" w:customStyle="1" w:styleId="26">
    <w:name w:val="pun"/>
    <w:basedOn w:val="6"/>
    <w:qFormat/>
    <w:uiPriority w:val="0"/>
  </w:style>
  <w:style w:type="character" w:customStyle="1" w:styleId="27">
    <w:name w:val="atv"/>
    <w:basedOn w:val="6"/>
    <w:qFormat/>
    <w:uiPriority w:val="0"/>
  </w:style>
  <w:style w:type="character" w:customStyle="1" w:styleId="28">
    <w:name w:val="str"/>
    <w:basedOn w:val="6"/>
    <w:qFormat/>
    <w:uiPriority w:val="0"/>
  </w:style>
  <w:style w:type="character" w:customStyle="1" w:styleId="29">
    <w:name w:val="Heading 3 Char"/>
    <w:basedOn w:val="6"/>
    <w:link w:val="4"/>
    <w:semiHidden/>
    <w:qFormat/>
    <w:uiPriority w:val="9"/>
    <w:rPr>
      <w:rFonts w:asciiTheme="majorHAnsi" w:hAnsiTheme="majorHAnsi" w:eastAsiaTheme="majorEastAsia" w:cstheme="majorBidi"/>
      <w:color w:val="1F3863" w:themeColor="accent1" w:themeShade="7F"/>
      <w:sz w:val="24"/>
      <w:szCs w:val="24"/>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84</Pages>
  <Words>4596</Words>
  <Characters>26201</Characters>
  <Lines>218</Lines>
  <Paragraphs>61</Paragraphs>
  <TotalTime>5704</TotalTime>
  <ScaleCrop>false</ScaleCrop>
  <LinksUpToDate>false</LinksUpToDate>
  <CharactersWithSpaces>30736</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2023-11-28T17:34:00Z</dcterms:created>
  <dc:creator>Djordje Labudovic</dc:creator>
  <cp:lastModifiedBy>Dorde</cp:lastModifiedBy>
  <dcterms:modified xsi:type="dcterms:W3CDTF">2024-11-06T21:34:37Z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580254C3E1C24CEA92A3E8E28950121E_12</vt:lpwstr>
  </property>
</Properties>
</file>